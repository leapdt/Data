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3DB" w:rsidRPr="003C63E7" w:rsidRDefault="00767667" w:rsidP="008569D0">
      <w:pPr>
        <w:spacing w:before="3480"/>
        <w:rPr>
          <w:smallCaps/>
          <w:color w:val="0079C1"/>
          <w:sz w:val="56"/>
          <w:szCs w:val="56"/>
          <w:lang w:val="en-US"/>
        </w:rPr>
      </w:pPr>
      <w:r w:rsidRPr="003C63E7">
        <w:rPr>
          <w:smallCaps/>
          <w:color w:val="0079C1"/>
          <w:sz w:val="56"/>
          <w:szCs w:val="56"/>
          <w:lang w:val="en-US"/>
        </w:rPr>
        <w:t>Functional and technical analysis</w:t>
      </w:r>
    </w:p>
    <w:p w:rsidR="00CF6AD0" w:rsidRPr="005F3AD8" w:rsidRDefault="002A2FBE" w:rsidP="00BB43DB">
      <w:pPr>
        <w:rPr>
          <w:sz w:val="32"/>
          <w:szCs w:val="20"/>
          <w:lang w:val="en-US"/>
        </w:rPr>
      </w:pPr>
      <w:r>
        <w:rPr>
          <w:sz w:val="32"/>
          <w:szCs w:val="20"/>
          <w:lang w:val="en-US"/>
        </w:rPr>
        <w:t>User management</w:t>
      </w:r>
    </w:p>
    <w:p w:rsidR="00CF6AD0" w:rsidRPr="00F131E3" w:rsidRDefault="00CF6AD0" w:rsidP="00CF6AD0">
      <w:pPr>
        <w:rPr>
          <w:szCs w:val="20"/>
          <w:lang w:val="en-US"/>
        </w:rPr>
      </w:pPr>
    </w:p>
    <w:p w:rsidR="00CF6AD0" w:rsidRPr="00F131E3" w:rsidRDefault="00CF6AD0" w:rsidP="00CF6AD0">
      <w:pPr>
        <w:rPr>
          <w:szCs w:val="20"/>
          <w:lang w:val="en-US"/>
        </w:rPr>
      </w:pPr>
    </w:p>
    <w:p w:rsidR="00CF6AD0" w:rsidRPr="00F131E3" w:rsidRDefault="00CF6AD0" w:rsidP="00CF6AD0">
      <w:pPr>
        <w:rPr>
          <w:szCs w:val="20"/>
          <w:lang w:val="en-US"/>
        </w:rPr>
      </w:pPr>
    </w:p>
    <w:p w:rsidR="00CF6AD0" w:rsidRPr="00F131E3" w:rsidRDefault="00CF6AD0" w:rsidP="00CF6AD0">
      <w:pPr>
        <w:rPr>
          <w:szCs w:val="20"/>
          <w:lang w:val="en-US"/>
        </w:rPr>
      </w:pPr>
    </w:p>
    <w:p w:rsidR="00CF6AD0" w:rsidRPr="00F131E3" w:rsidRDefault="00CF6AD0" w:rsidP="00CF6AD0">
      <w:pPr>
        <w:rPr>
          <w:szCs w:val="20"/>
          <w:lang w:val="en-US"/>
        </w:rPr>
      </w:pPr>
    </w:p>
    <w:p w:rsidR="00CF6AD0" w:rsidRPr="00F131E3" w:rsidRDefault="00CF6AD0" w:rsidP="00CF6AD0">
      <w:pPr>
        <w:rPr>
          <w:szCs w:val="20"/>
          <w:lang w:val="en-US"/>
        </w:rPr>
      </w:pPr>
    </w:p>
    <w:p w:rsidR="00CF6AD0" w:rsidRPr="00F131E3" w:rsidRDefault="00CF6AD0" w:rsidP="00CF6AD0">
      <w:pPr>
        <w:rPr>
          <w:szCs w:val="20"/>
          <w:lang w:val="en-US"/>
        </w:rPr>
      </w:pPr>
    </w:p>
    <w:p w:rsidR="00CF6AD0" w:rsidRPr="00F131E3" w:rsidRDefault="00CF6AD0" w:rsidP="00CF6AD0">
      <w:pPr>
        <w:rPr>
          <w:szCs w:val="20"/>
          <w:lang w:val="en-US"/>
        </w:rPr>
      </w:pPr>
    </w:p>
    <w:p w:rsidR="00CF6AD0" w:rsidRPr="00F131E3" w:rsidRDefault="00CF6AD0" w:rsidP="00CF6AD0">
      <w:pPr>
        <w:tabs>
          <w:tab w:val="left" w:pos="2296"/>
        </w:tabs>
        <w:rPr>
          <w:szCs w:val="20"/>
          <w:lang w:val="en-US"/>
        </w:rPr>
      </w:pPr>
      <w:r w:rsidRPr="00F131E3">
        <w:rPr>
          <w:szCs w:val="20"/>
          <w:lang w:val="en-US"/>
        </w:rPr>
        <w:tab/>
      </w:r>
    </w:p>
    <w:p w:rsidR="002B1090" w:rsidRDefault="00CF6AD0" w:rsidP="00A7609F">
      <w:pPr>
        <w:pStyle w:val="Heading1"/>
      </w:pPr>
      <w:r w:rsidRPr="00F131E3">
        <w:rPr>
          <w:sz w:val="20"/>
          <w:szCs w:val="20"/>
          <w:lang w:val="en-US"/>
        </w:rPr>
        <w:br w:type="page"/>
      </w:r>
      <w:bookmarkStart w:id="0" w:name="_Toc326142999"/>
      <w:r w:rsidR="00A7609F">
        <w:lastRenderedPageBreak/>
        <w:t>Table of content</w:t>
      </w:r>
      <w:bookmarkEnd w:id="0"/>
    </w:p>
    <w:p w:rsidR="007F3BF1" w:rsidRDefault="003A2961">
      <w:pPr>
        <w:pStyle w:val="TOC1"/>
        <w:tabs>
          <w:tab w:val="left" w:pos="400"/>
          <w:tab w:val="right" w:pos="9060"/>
        </w:tabs>
        <w:rPr>
          <w:ins w:id="1" w:author="Administrator" w:date="2012-05-30T12:07:00Z"/>
          <w:rFonts w:eastAsiaTheme="minorEastAsia" w:cstheme="minorBidi"/>
          <w:noProof/>
          <w:color w:val="auto"/>
          <w:sz w:val="22"/>
          <w:lang w:val="en-US"/>
        </w:rPr>
      </w:pPr>
      <w:r>
        <w:fldChar w:fldCharType="begin"/>
      </w:r>
      <w:r w:rsidR="00A7609F">
        <w:instrText xml:space="preserve"> TOC \o "1-4" \h \z \u </w:instrText>
      </w:r>
      <w:r>
        <w:fldChar w:fldCharType="separate"/>
      </w:r>
      <w:ins w:id="2"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"_Toc326142999"</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1</w:t>
        </w:r>
        <w:r w:rsidR="007F3BF1">
          <w:rPr>
            <w:rFonts w:eastAsiaTheme="minorEastAsia" w:cstheme="minorBidi"/>
            <w:noProof/>
            <w:color w:val="auto"/>
            <w:sz w:val="22"/>
            <w:lang w:val="en-US"/>
          </w:rPr>
          <w:tab/>
        </w:r>
        <w:r w:rsidR="007F3BF1" w:rsidRPr="007C3739">
          <w:rPr>
            <w:rStyle w:val="Hyperlink"/>
            <w:noProof/>
          </w:rPr>
          <w:t>Table of content</w:t>
        </w:r>
        <w:r w:rsidR="007F3BF1">
          <w:rPr>
            <w:noProof/>
            <w:webHidden/>
          </w:rPr>
          <w:tab/>
        </w:r>
        <w:r>
          <w:rPr>
            <w:noProof/>
            <w:webHidden/>
          </w:rPr>
          <w:fldChar w:fldCharType="begin"/>
        </w:r>
        <w:r w:rsidR="007F3BF1">
          <w:rPr>
            <w:noProof/>
            <w:webHidden/>
          </w:rPr>
          <w:instrText xml:space="preserve"> PAGEREF _Toc326142999 \h </w:instrText>
        </w:r>
      </w:ins>
      <w:r>
        <w:rPr>
          <w:noProof/>
          <w:webHidden/>
        </w:rPr>
      </w:r>
      <w:r>
        <w:rPr>
          <w:noProof/>
          <w:webHidden/>
        </w:rPr>
        <w:fldChar w:fldCharType="separate"/>
      </w:r>
      <w:ins w:id="3" w:author="Administrator" w:date="2012-05-30T12:07:00Z">
        <w:r w:rsidR="007F3BF1">
          <w:rPr>
            <w:noProof/>
            <w:webHidden/>
          </w:rPr>
          <w:t>2</w:t>
        </w:r>
        <w:r>
          <w:rPr>
            <w:noProof/>
            <w:webHidden/>
          </w:rPr>
          <w:fldChar w:fldCharType="end"/>
        </w:r>
        <w:r w:rsidRPr="007C3739">
          <w:rPr>
            <w:rStyle w:val="Hyperlink"/>
            <w:noProof/>
          </w:rPr>
          <w:fldChar w:fldCharType="end"/>
        </w:r>
      </w:ins>
    </w:p>
    <w:p w:rsidR="007F3BF1" w:rsidRDefault="003A2961">
      <w:pPr>
        <w:pStyle w:val="TOC1"/>
        <w:tabs>
          <w:tab w:val="left" w:pos="400"/>
          <w:tab w:val="right" w:pos="9060"/>
        </w:tabs>
        <w:rPr>
          <w:ins w:id="4" w:author="Administrator" w:date="2012-05-30T12:07:00Z"/>
          <w:rFonts w:eastAsiaTheme="minorEastAsia" w:cstheme="minorBidi"/>
          <w:noProof/>
          <w:color w:val="auto"/>
          <w:sz w:val="22"/>
          <w:lang w:val="en-US"/>
        </w:rPr>
      </w:pPr>
      <w:ins w:id="5"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"_Toc326143000"</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w:t>
        </w:r>
        <w:r w:rsidR="007F3BF1">
          <w:rPr>
            <w:rFonts w:eastAsiaTheme="minorEastAsia" w:cstheme="minorBidi"/>
            <w:noProof/>
            <w:color w:val="auto"/>
            <w:sz w:val="22"/>
            <w:lang w:val="en-US"/>
          </w:rPr>
          <w:tab/>
        </w:r>
        <w:r w:rsidR="007F3BF1" w:rsidRPr="007C3739">
          <w:rPr>
            <w:rStyle w:val="Hyperlink"/>
            <w:noProof/>
          </w:rPr>
          <w:t>User management</w:t>
        </w:r>
        <w:r w:rsidR="007F3BF1">
          <w:rPr>
            <w:noProof/>
            <w:webHidden/>
          </w:rPr>
          <w:tab/>
        </w:r>
        <w:r>
          <w:rPr>
            <w:noProof/>
            <w:webHidden/>
          </w:rPr>
          <w:fldChar w:fldCharType="begin"/>
        </w:r>
        <w:r w:rsidR="007F3BF1">
          <w:rPr>
            <w:noProof/>
            <w:webHidden/>
          </w:rPr>
          <w:instrText xml:space="preserve"> PAGEREF _Toc326143000 \h </w:instrText>
        </w:r>
      </w:ins>
      <w:r>
        <w:rPr>
          <w:noProof/>
          <w:webHidden/>
        </w:rPr>
      </w:r>
      <w:r>
        <w:rPr>
          <w:noProof/>
          <w:webHidden/>
        </w:rPr>
        <w:fldChar w:fldCharType="separate"/>
      </w:r>
      <w:ins w:id="6" w:author="Administrator" w:date="2012-05-30T12:07:00Z">
        <w:r w:rsidR="007F3BF1">
          <w:rPr>
            <w:noProof/>
            <w:webHidden/>
          </w:rPr>
          <w:t>4</w:t>
        </w:r>
        <w:r>
          <w:rPr>
            <w:noProof/>
            <w:webHidden/>
          </w:rPr>
          <w:fldChar w:fldCharType="end"/>
        </w:r>
        <w:r w:rsidRPr="007C3739">
          <w:rPr>
            <w:rStyle w:val="Hyperlink"/>
            <w:noProof/>
          </w:rPr>
          <w:fldChar w:fldCharType="end"/>
        </w:r>
      </w:ins>
    </w:p>
    <w:p w:rsidR="007F3BF1" w:rsidRDefault="003A2961">
      <w:pPr>
        <w:pStyle w:val="TOC2"/>
        <w:tabs>
          <w:tab w:val="left" w:pos="880"/>
          <w:tab w:val="right" w:pos="9060"/>
        </w:tabs>
        <w:rPr>
          <w:ins w:id="7" w:author="Administrator" w:date="2012-05-30T12:07:00Z"/>
          <w:rFonts w:eastAsiaTheme="minorEastAsia" w:cstheme="minorBidi"/>
          <w:noProof/>
          <w:sz w:val="22"/>
          <w:lang w:val="en-US"/>
        </w:rPr>
      </w:pPr>
      <w:ins w:id="8"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"_Toc326143001"</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2.1</w:t>
        </w:r>
        <w:r w:rsidR="007F3BF1">
          <w:rPr>
            <w:rFonts w:eastAsiaTheme="minorEastAsia" w:cstheme="minorBidi"/>
            <w:noProof/>
            <w:sz w:val="22"/>
            <w:lang w:val="en-US"/>
          </w:rPr>
          <w:tab/>
        </w:r>
        <w:r w:rsidR="007F3BF1" w:rsidRPr="007C3739">
          <w:rPr>
            <w:rStyle w:val="Hyperlink"/>
            <w:noProof/>
          </w:rPr>
          <w:t>General description</w:t>
        </w:r>
        <w:r w:rsidR="007F3BF1">
          <w:rPr>
            <w:noProof/>
            <w:webHidden/>
          </w:rPr>
          <w:tab/>
        </w:r>
        <w:r>
          <w:rPr>
            <w:noProof/>
            <w:webHidden/>
          </w:rPr>
          <w:fldChar w:fldCharType="begin"/>
        </w:r>
        <w:r w:rsidR="007F3BF1">
          <w:rPr>
            <w:noProof/>
            <w:webHidden/>
          </w:rPr>
          <w:instrText xml:space="preserve"> PAGEREF _Toc326143001 \h </w:instrText>
        </w:r>
      </w:ins>
      <w:r>
        <w:rPr>
          <w:noProof/>
          <w:webHidden/>
        </w:rPr>
      </w:r>
      <w:r>
        <w:rPr>
          <w:noProof/>
          <w:webHidden/>
        </w:rPr>
        <w:fldChar w:fldCharType="separate"/>
      </w:r>
      <w:ins w:id="9" w:author="Administrator" w:date="2012-05-30T12:07:00Z">
        <w:r w:rsidR="007F3BF1">
          <w:rPr>
            <w:noProof/>
            <w:webHidden/>
          </w:rPr>
          <w:t>4</w:t>
        </w:r>
        <w:r>
          <w:rPr>
            <w:noProof/>
            <w:webHidden/>
          </w:rPr>
          <w:fldChar w:fldCharType="end"/>
        </w:r>
        <w:r w:rsidRPr="007C3739">
          <w:rPr>
            <w:rStyle w:val="Hyperlink"/>
            <w:noProof/>
          </w:rPr>
          <w:fldChar w:fldCharType="end"/>
        </w:r>
      </w:ins>
    </w:p>
    <w:p w:rsidR="007F3BF1" w:rsidRDefault="003A2961">
      <w:pPr>
        <w:pStyle w:val="TOC2"/>
        <w:tabs>
          <w:tab w:val="left" w:pos="880"/>
          <w:tab w:val="right" w:pos="9060"/>
        </w:tabs>
        <w:rPr>
          <w:ins w:id="10" w:author="Administrator" w:date="2012-05-30T12:07:00Z"/>
          <w:rFonts w:eastAsiaTheme="minorEastAsia" w:cstheme="minorBidi"/>
          <w:noProof/>
          <w:sz w:val="22"/>
          <w:lang w:val="en-US"/>
        </w:rPr>
      </w:pPr>
      <w:ins w:id="11"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"_Toc326143002"</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2.2</w:t>
        </w:r>
        <w:r w:rsidR="007F3BF1">
          <w:rPr>
            <w:rFonts w:eastAsiaTheme="minorEastAsia" w:cstheme="minorBidi"/>
            <w:noProof/>
            <w:sz w:val="22"/>
            <w:lang w:val="en-US"/>
          </w:rPr>
          <w:tab/>
        </w:r>
        <w:r w:rsidR="007F3BF1" w:rsidRPr="007C3739">
          <w:rPr>
            <w:rStyle w:val="Hyperlink"/>
            <w:noProof/>
          </w:rPr>
          <w:t>Navigation and/or Flow</w:t>
        </w:r>
        <w:r w:rsidR="007F3BF1">
          <w:rPr>
            <w:noProof/>
            <w:webHidden/>
          </w:rPr>
          <w:tab/>
        </w:r>
        <w:r>
          <w:rPr>
            <w:noProof/>
            <w:webHidden/>
          </w:rPr>
          <w:fldChar w:fldCharType="begin"/>
        </w:r>
        <w:r w:rsidR="007F3BF1">
          <w:rPr>
            <w:noProof/>
            <w:webHidden/>
          </w:rPr>
          <w:instrText xml:space="preserve"> PAGEREF _Toc326143002 \h </w:instrText>
        </w:r>
      </w:ins>
      <w:r>
        <w:rPr>
          <w:noProof/>
          <w:webHidden/>
        </w:rPr>
      </w:r>
      <w:r>
        <w:rPr>
          <w:noProof/>
          <w:webHidden/>
        </w:rPr>
        <w:fldChar w:fldCharType="separate"/>
      </w:r>
      <w:ins w:id="12" w:author="Administrator" w:date="2012-05-30T12:07:00Z">
        <w:r w:rsidR="007F3BF1">
          <w:rPr>
            <w:noProof/>
            <w:webHidden/>
          </w:rPr>
          <w:t>5</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13" w:author="Administrator" w:date="2012-05-30T12:07:00Z"/>
          <w:rFonts w:eastAsiaTheme="minorEastAsia" w:cstheme="minorBidi"/>
          <w:noProof/>
          <w:sz w:val="22"/>
          <w:lang w:val="en-US"/>
        </w:rPr>
      </w:pPr>
      <w:ins w:id="14"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"_Toc326143003"</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2.2.1</w:t>
        </w:r>
        <w:r w:rsidR="007F3BF1">
          <w:rPr>
            <w:rFonts w:eastAsiaTheme="minorEastAsia" w:cstheme="minorBidi"/>
            <w:noProof/>
            <w:sz w:val="22"/>
            <w:lang w:val="en-US"/>
          </w:rPr>
          <w:tab/>
        </w:r>
        <w:r w:rsidR="007F3BF1" w:rsidRPr="007C3739">
          <w:rPr>
            <w:rStyle w:val="Hyperlink"/>
            <w:noProof/>
          </w:rPr>
          <w:t>Request Origination</w:t>
        </w:r>
        <w:r w:rsidR="007F3BF1">
          <w:rPr>
            <w:noProof/>
            <w:webHidden/>
          </w:rPr>
          <w:tab/>
        </w:r>
        <w:r>
          <w:rPr>
            <w:noProof/>
            <w:webHidden/>
          </w:rPr>
          <w:fldChar w:fldCharType="begin"/>
        </w:r>
        <w:r w:rsidR="007F3BF1">
          <w:rPr>
            <w:noProof/>
            <w:webHidden/>
          </w:rPr>
          <w:instrText xml:space="preserve"> PAGEREF _Toc326143003 \h </w:instrText>
        </w:r>
      </w:ins>
      <w:r>
        <w:rPr>
          <w:noProof/>
          <w:webHidden/>
        </w:rPr>
      </w:r>
      <w:r>
        <w:rPr>
          <w:noProof/>
          <w:webHidden/>
        </w:rPr>
        <w:fldChar w:fldCharType="separate"/>
      </w:r>
      <w:ins w:id="15" w:author="Administrator" w:date="2012-05-30T12:07:00Z">
        <w:r w:rsidR="007F3BF1">
          <w:rPr>
            <w:noProof/>
            <w:webHidden/>
          </w:rPr>
          <w:t>5</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16" w:author="Administrator" w:date="2012-05-30T12:07:00Z"/>
          <w:rFonts w:eastAsiaTheme="minorEastAsia" w:cstheme="minorBidi"/>
          <w:noProof/>
          <w:sz w:val="22"/>
          <w:lang w:val="en-US"/>
        </w:rPr>
      </w:pPr>
      <w:ins w:id="17"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"_Toc326143004"</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2.2.2</w:t>
        </w:r>
        <w:r w:rsidR="007F3BF1">
          <w:rPr>
            <w:rFonts w:eastAsiaTheme="minorEastAsia" w:cstheme="minorBidi"/>
            <w:noProof/>
            <w:sz w:val="22"/>
            <w:lang w:val="en-US"/>
          </w:rPr>
          <w:tab/>
        </w:r>
        <w:r w:rsidR="007F3BF1" w:rsidRPr="007C3739">
          <w:rPr>
            <w:rStyle w:val="Hyperlink"/>
            <w:noProof/>
          </w:rPr>
          <w:t>Destinations</w:t>
        </w:r>
        <w:r w:rsidR="007F3BF1">
          <w:rPr>
            <w:noProof/>
            <w:webHidden/>
          </w:rPr>
          <w:tab/>
        </w:r>
        <w:r>
          <w:rPr>
            <w:noProof/>
            <w:webHidden/>
          </w:rPr>
          <w:fldChar w:fldCharType="begin"/>
        </w:r>
        <w:r w:rsidR="007F3BF1">
          <w:rPr>
            <w:noProof/>
            <w:webHidden/>
          </w:rPr>
          <w:instrText xml:space="preserve"> PAGEREF _Toc326143004 \h </w:instrText>
        </w:r>
      </w:ins>
      <w:r>
        <w:rPr>
          <w:noProof/>
          <w:webHidden/>
        </w:rPr>
      </w:r>
      <w:r>
        <w:rPr>
          <w:noProof/>
          <w:webHidden/>
        </w:rPr>
        <w:fldChar w:fldCharType="separate"/>
      </w:r>
      <w:ins w:id="18" w:author="Administrator" w:date="2012-05-30T12:07:00Z">
        <w:r w:rsidR="007F3BF1">
          <w:rPr>
            <w:noProof/>
            <w:webHidden/>
          </w:rPr>
          <w:t>6</w:t>
        </w:r>
        <w:r>
          <w:rPr>
            <w:noProof/>
            <w:webHidden/>
          </w:rPr>
          <w:fldChar w:fldCharType="end"/>
        </w:r>
        <w:r w:rsidRPr="007C3739">
          <w:rPr>
            <w:rStyle w:val="Hyperlink"/>
            <w:noProof/>
          </w:rPr>
          <w:fldChar w:fldCharType="end"/>
        </w:r>
      </w:ins>
    </w:p>
    <w:p w:rsidR="007F3BF1" w:rsidRDefault="003A2961">
      <w:pPr>
        <w:pStyle w:val="TOC2"/>
        <w:tabs>
          <w:tab w:val="left" w:pos="880"/>
          <w:tab w:val="right" w:pos="9060"/>
        </w:tabs>
        <w:rPr>
          <w:ins w:id="19" w:author="Administrator" w:date="2012-05-30T12:07:00Z"/>
          <w:rFonts w:eastAsiaTheme="minorEastAsia" w:cstheme="minorBidi"/>
          <w:noProof/>
          <w:sz w:val="22"/>
          <w:lang w:val="en-US"/>
        </w:rPr>
      </w:pPr>
      <w:ins w:id="20"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"_Toc326143005"</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2.3</w:t>
        </w:r>
        <w:r w:rsidR="007F3BF1">
          <w:rPr>
            <w:rFonts w:eastAsiaTheme="minorEastAsia" w:cstheme="minorBidi"/>
            <w:noProof/>
            <w:sz w:val="22"/>
            <w:lang w:val="en-US"/>
          </w:rPr>
          <w:tab/>
        </w:r>
        <w:r w:rsidR="007F3BF1" w:rsidRPr="007C3739">
          <w:rPr>
            <w:rStyle w:val="Hyperlink"/>
            <w:noProof/>
          </w:rPr>
          <w:t>Dependent processes</w:t>
        </w:r>
        <w:r w:rsidR="007F3BF1">
          <w:rPr>
            <w:noProof/>
            <w:webHidden/>
          </w:rPr>
          <w:tab/>
        </w:r>
        <w:r>
          <w:rPr>
            <w:noProof/>
            <w:webHidden/>
          </w:rPr>
          <w:fldChar w:fldCharType="begin"/>
        </w:r>
        <w:r w:rsidR="007F3BF1">
          <w:rPr>
            <w:noProof/>
            <w:webHidden/>
          </w:rPr>
          <w:instrText xml:space="preserve"> PAGEREF _Toc326143005 \h </w:instrText>
        </w:r>
      </w:ins>
      <w:r>
        <w:rPr>
          <w:noProof/>
          <w:webHidden/>
        </w:rPr>
      </w:r>
      <w:r>
        <w:rPr>
          <w:noProof/>
          <w:webHidden/>
        </w:rPr>
        <w:fldChar w:fldCharType="separate"/>
      </w:r>
      <w:ins w:id="21" w:author="Administrator" w:date="2012-05-30T12:07:00Z">
        <w:r w:rsidR="007F3BF1">
          <w:rPr>
            <w:noProof/>
            <w:webHidden/>
          </w:rPr>
          <w:t>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22" w:author="Administrator" w:date="2012-05-30T12:07:00Z"/>
          <w:rFonts w:eastAsiaTheme="minorEastAsia" w:cstheme="minorBidi"/>
          <w:noProof/>
          <w:sz w:val="22"/>
          <w:lang w:val="en-US"/>
        </w:rPr>
      </w:pPr>
      <w:ins w:id="23"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"_Toc326143006"</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2.3.1</w:t>
        </w:r>
        <w:r w:rsidR="007F3BF1">
          <w:rPr>
            <w:rFonts w:eastAsiaTheme="minorEastAsia" w:cstheme="minorBidi"/>
            <w:noProof/>
            <w:sz w:val="22"/>
            <w:lang w:val="en-US"/>
          </w:rPr>
          <w:tab/>
        </w:r>
        <w:r w:rsidR="007F3BF1" w:rsidRPr="007C3739">
          <w:rPr>
            <w:rStyle w:val="Hyperlink"/>
            <w:noProof/>
          </w:rPr>
          <w:t>External services</w:t>
        </w:r>
        <w:r w:rsidR="007F3BF1">
          <w:rPr>
            <w:noProof/>
            <w:webHidden/>
          </w:rPr>
          <w:tab/>
        </w:r>
        <w:r>
          <w:rPr>
            <w:noProof/>
            <w:webHidden/>
          </w:rPr>
          <w:fldChar w:fldCharType="begin"/>
        </w:r>
        <w:r w:rsidR="007F3BF1">
          <w:rPr>
            <w:noProof/>
            <w:webHidden/>
          </w:rPr>
          <w:instrText xml:space="preserve"> PAGEREF _Toc326143006 \h </w:instrText>
        </w:r>
      </w:ins>
      <w:r>
        <w:rPr>
          <w:noProof/>
          <w:webHidden/>
        </w:rPr>
      </w:r>
      <w:r>
        <w:rPr>
          <w:noProof/>
          <w:webHidden/>
        </w:rPr>
        <w:fldChar w:fldCharType="separate"/>
      </w:r>
      <w:ins w:id="24" w:author="Administrator" w:date="2012-05-30T12:07:00Z">
        <w:r w:rsidR="007F3BF1">
          <w:rPr>
            <w:noProof/>
            <w:webHidden/>
          </w:rPr>
          <w:t>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25" w:author="Administrator" w:date="2012-05-30T12:07:00Z"/>
          <w:rFonts w:eastAsiaTheme="minorEastAsia" w:cstheme="minorBidi"/>
          <w:noProof/>
          <w:sz w:val="22"/>
          <w:lang w:val="en-US"/>
        </w:rPr>
      </w:pPr>
      <w:ins w:id="26"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"_Toc326143007"</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2.3.2</w:t>
        </w:r>
        <w:r w:rsidR="007F3BF1">
          <w:rPr>
            <w:rFonts w:eastAsiaTheme="minorEastAsia" w:cstheme="minorBidi"/>
            <w:noProof/>
            <w:sz w:val="22"/>
            <w:lang w:val="en-US"/>
          </w:rPr>
          <w:tab/>
        </w:r>
        <w:r w:rsidR="007F3BF1" w:rsidRPr="007C3739">
          <w:rPr>
            <w:rStyle w:val="Hyperlink"/>
            <w:noProof/>
          </w:rPr>
          <w:t>Mailing system</w:t>
        </w:r>
        <w:r w:rsidR="007F3BF1">
          <w:rPr>
            <w:noProof/>
            <w:webHidden/>
          </w:rPr>
          <w:tab/>
        </w:r>
        <w:r>
          <w:rPr>
            <w:noProof/>
            <w:webHidden/>
          </w:rPr>
          <w:fldChar w:fldCharType="begin"/>
        </w:r>
        <w:r w:rsidR="007F3BF1">
          <w:rPr>
            <w:noProof/>
            <w:webHidden/>
          </w:rPr>
          <w:instrText xml:space="preserve"> PAGEREF _Toc326143007 \h </w:instrText>
        </w:r>
      </w:ins>
      <w:r>
        <w:rPr>
          <w:noProof/>
          <w:webHidden/>
        </w:rPr>
      </w:r>
      <w:r>
        <w:rPr>
          <w:noProof/>
          <w:webHidden/>
        </w:rPr>
        <w:fldChar w:fldCharType="separate"/>
      </w:r>
      <w:ins w:id="27" w:author="Administrator" w:date="2012-05-30T12:07:00Z">
        <w:r w:rsidR="007F3BF1">
          <w:rPr>
            <w:noProof/>
            <w:webHidden/>
          </w:rPr>
          <w:t>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28" w:author="Administrator" w:date="2012-05-30T12:07:00Z"/>
          <w:rFonts w:eastAsiaTheme="minorEastAsia" w:cstheme="minorBidi"/>
          <w:noProof/>
          <w:sz w:val="22"/>
          <w:lang w:val="en-US"/>
        </w:rPr>
      </w:pPr>
      <w:ins w:id="29"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"_Toc326143008"</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2.3.3</w:t>
        </w:r>
        <w:r w:rsidR="007F3BF1">
          <w:rPr>
            <w:rFonts w:eastAsiaTheme="minorEastAsia" w:cstheme="minorBidi"/>
            <w:noProof/>
            <w:sz w:val="22"/>
            <w:lang w:val="en-US"/>
          </w:rPr>
          <w:tab/>
        </w:r>
        <w:r w:rsidR="007F3BF1" w:rsidRPr="007C3739">
          <w:rPr>
            <w:rStyle w:val="Hyperlink"/>
            <w:noProof/>
          </w:rPr>
          <w:t>Action tracing</w:t>
        </w:r>
        <w:r w:rsidR="007F3BF1">
          <w:rPr>
            <w:noProof/>
            <w:webHidden/>
          </w:rPr>
          <w:tab/>
        </w:r>
        <w:r>
          <w:rPr>
            <w:noProof/>
            <w:webHidden/>
          </w:rPr>
          <w:fldChar w:fldCharType="begin"/>
        </w:r>
        <w:r w:rsidR="007F3BF1">
          <w:rPr>
            <w:noProof/>
            <w:webHidden/>
          </w:rPr>
          <w:instrText xml:space="preserve"> PAGEREF _Toc326143008 \h </w:instrText>
        </w:r>
      </w:ins>
      <w:r>
        <w:rPr>
          <w:noProof/>
          <w:webHidden/>
        </w:rPr>
      </w:r>
      <w:r>
        <w:rPr>
          <w:noProof/>
          <w:webHidden/>
        </w:rPr>
        <w:fldChar w:fldCharType="separate"/>
      </w:r>
      <w:ins w:id="30" w:author="Administrator" w:date="2012-05-30T12:07:00Z">
        <w:r w:rsidR="007F3BF1">
          <w:rPr>
            <w:noProof/>
            <w:webHidden/>
          </w:rPr>
          <w:t>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31" w:author="Administrator" w:date="2012-05-30T12:07:00Z"/>
          <w:rFonts w:eastAsiaTheme="minorEastAsia" w:cstheme="minorBidi"/>
          <w:noProof/>
          <w:sz w:val="22"/>
          <w:lang w:val="en-US"/>
        </w:rPr>
      </w:pPr>
      <w:ins w:id="32"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"_Toc326143009"</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2.3.4</w:t>
        </w:r>
        <w:r w:rsidR="007F3BF1">
          <w:rPr>
            <w:rFonts w:eastAsiaTheme="minorEastAsia" w:cstheme="minorBidi"/>
            <w:noProof/>
            <w:sz w:val="22"/>
            <w:lang w:val="en-US"/>
          </w:rPr>
          <w:tab/>
        </w:r>
        <w:r w:rsidR="007F3BF1" w:rsidRPr="007C3739">
          <w:rPr>
            <w:rStyle w:val="Hyperlink"/>
            <w:noProof/>
          </w:rPr>
          <w:t>Auditing</w:t>
        </w:r>
        <w:r w:rsidR="007F3BF1">
          <w:rPr>
            <w:noProof/>
            <w:webHidden/>
          </w:rPr>
          <w:tab/>
        </w:r>
        <w:r>
          <w:rPr>
            <w:noProof/>
            <w:webHidden/>
          </w:rPr>
          <w:fldChar w:fldCharType="begin"/>
        </w:r>
        <w:r w:rsidR="007F3BF1">
          <w:rPr>
            <w:noProof/>
            <w:webHidden/>
          </w:rPr>
          <w:instrText xml:space="preserve"> PAGEREF _Toc326143009 \h </w:instrText>
        </w:r>
      </w:ins>
      <w:r>
        <w:rPr>
          <w:noProof/>
          <w:webHidden/>
        </w:rPr>
      </w:r>
      <w:r>
        <w:rPr>
          <w:noProof/>
          <w:webHidden/>
        </w:rPr>
        <w:fldChar w:fldCharType="separate"/>
      </w:r>
      <w:ins w:id="33" w:author="Administrator" w:date="2012-05-30T12:07:00Z">
        <w:r w:rsidR="007F3BF1">
          <w:rPr>
            <w:noProof/>
            <w:webHidden/>
          </w:rPr>
          <w:t>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34" w:author="Administrator" w:date="2012-05-30T12:07:00Z"/>
          <w:rFonts w:eastAsiaTheme="minorEastAsia" w:cstheme="minorBidi"/>
          <w:noProof/>
          <w:sz w:val="22"/>
          <w:lang w:val="en-US"/>
        </w:rPr>
      </w:pPr>
      <w:ins w:id="35"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"_Toc326143010"</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2.3.5</w:t>
        </w:r>
        <w:r w:rsidR="007F3BF1">
          <w:rPr>
            <w:rFonts w:eastAsiaTheme="minorEastAsia" w:cstheme="minorBidi"/>
            <w:noProof/>
            <w:sz w:val="22"/>
            <w:lang w:val="en-US"/>
          </w:rPr>
          <w:tab/>
        </w:r>
        <w:r w:rsidR="007F3BF1" w:rsidRPr="007C3739">
          <w:rPr>
            <w:rStyle w:val="Hyperlink"/>
            <w:noProof/>
          </w:rPr>
          <w:t>Logging</w:t>
        </w:r>
        <w:r w:rsidR="007F3BF1">
          <w:rPr>
            <w:noProof/>
            <w:webHidden/>
          </w:rPr>
          <w:tab/>
        </w:r>
        <w:r>
          <w:rPr>
            <w:noProof/>
            <w:webHidden/>
          </w:rPr>
          <w:fldChar w:fldCharType="begin"/>
        </w:r>
        <w:r w:rsidR="007F3BF1">
          <w:rPr>
            <w:noProof/>
            <w:webHidden/>
          </w:rPr>
          <w:instrText xml:space="preserve"> PAGEREF _Toc326143010 \h </w:instrText>
        </w:r>
      </w:ins>
      <w:r>
        <w:rPr>
          <w:noProof/>
          <w:webHidden/>
        </w:rPr>
      </w:r>
      <w:r>
        <w:rPr>
          <w:noProof/>
          <w:webHidden/>
        </w:rPr>
        <w:fldChar w:fldCharType="separate"/>
      </w:r>
      <w:ins w:id="36" w:author="Administrator" w:date="2012-05-30T12:07:00Z">
        <w:r w:rsidR="007F3BF1">
          <w:rPr>
            <w:noProof/>
            <w:webHidden/>
          </w:rPr>
          <w:t>7</w:t>
        </w:r>
        <w:r>
          <w:rPr>
            <w:noProof/>
            <w:webHidden/>
          </w:rPr>
          <w:fldChar w:fldCharType="end"/>
        </w:r>
        <w:r w:rsidRPr="007C3739">
          <w:rPr>
            <w:rStyle w:val="Hyperlink"/>
            <w:noProof/>
          </w:rPr>
          <w:fldChar w:fldCharType="end"/>
        </w:r>
      </w:ins>
    </w:p>
    <w:p w:rsidR="007F3BF1" w:rsidRDefault="003A2961">
      <w:pPr>
        <w:pStyle w:val="TOC2"/>
        <w:tabs>
          <w:tab w:val="left" w:pos="880"/>
          <w:tab w:val="right" w:pos="9060"/>
        </w:tabs>
        <w:rPr>
          <w:ins w:id="37" w:author="Administrator" w:date="2012-05-30T12:07:00Z"/>
          <w:rFonts w:eastAsiaTheme="minorEastAsia" w:cstheme="minorBidi"/>
          <w:noProof/>
          <w:sz w:val="22"/>
          <w:lang w:val="en-US"/>
        </w:rPr>
      </w:pPr>
      <w:ins w:id="38"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"_Toc326143011"</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2.4</w:t>
        </w:r>
        <w:r w:rsidR="007F3BF1">
          <w:rPr>
            <w:rFonts w:eastAsiaTheme="minorEastAsia" w:cstheme="minorBidi"/>
            <w:noProof/>
            <w:sz w:val="22"/>
            <w:lang w:val="en-US"/>
          </w:rPr>
          <w:tab/>
        </w:r>
        <w:r w:rsidR="007F3BF1" w:rsidRPr="007C3739">
          <w:rPr>
            <w:rStyle w:val="Hyperlink"/>
            <w:noProof/>
          </w:rPr>
          <w:t>Fields and validation</w:t>
        </w:r>
        <w:r w:rsidR="007F3BF1">
          <w:rPr>
            <w:noProof/>
            <w:webHidden/>
          </w:rPr>
          <w:tab/>
        </w:r>
        <w:r>
          <w:rPr>
            <w:noProof/>
            <w:webHidden/>
          </w:rPr>
          <w:fldChar w:fldCharType="begin"/>
        </w:r>
        <w:r w:rsidR="007F3BF1">
          <w:rPr>
            <w:noProof/>
            <w:webHidden/>
          </w:rPr>
          <w:instrText xml:space="preserve"> PAGEREF _Toc326143011 \h </w:instrText>
        </w:r>
      </w:ins>
      <w:r>
        <w:rPr>
          <w:noProof/>
          <w:webHidden/>
        </w:rPr>
      </w:r>
      <w:r>
        <w:rPr>
          <w:noProof/>
          <w:webHidden/>
        </w:rPr>
        <w:fldChar w:fldCharType="separate"/>
      </w:r>
      <w:ins w:id="39" w:author="Administrator" w:date="2012-05-30T12:07:00Z">
        <w:r w:rsidR="007F3BF1">
          <w:rPr>
            <w:noProof/>
            <w:webHidden/>
          </w:rPr>
          <w:t>9</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40" w:author="Administrator" w:date="2012-05-30T12:07:00Z"/>
          <w:rFonts w:eastAsiaTheme="minorEastAsia" w:cstheme="minorBidi"/>
          <w:noProof/>
          <w:sz w:val="22"/>
          <w:lang w:val="en-US"/>
        </w:rPr>
      </w:pPr>
      <w:ins w:id="41"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"_Toc326143012"</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2.4.1</w:t>
        </w:r>
        <w:r w:rsidR="007F3BF1">
          <w:rPr>
            <w:rFonts w:eastAsiaTheme="minorEastAsia" w:cstheme="minorBidi"/>
            <w:noProof/>
            <w:sz w:val="22"/>
            <w:lang w:val="en-US"/>
          </w:rPr>
          <w:tab/>
        </w:r>
        <w:r w:rsidR="007F3BF1" w:rsidRPr="007C3739">
          <w:rPr>
            <w:rStyle w:val="Hyperlink"/>
            <w:noProof/>
          </w:rPr>
          <w:t>User detail</w:t>
        </w:r>
        <w:r w:rsidR="007F3BF1">
          <w:rPr>
            <w:noProof/>
            <w:webHidden/>
          </w:rPr>
          <w:tab/>
        </w:r>
        <w:r>
          <w:rPr>
            <w:noProof/>
            <w:webHidden/>
          </w:rPr>
          <w:fldChar w:fldCharType="begin"/>
        </w:r>
        <w:r w:rsidR="007F3BF1">
          <w:rPr>
            <w:noProof/>
            <w:webHidden/>
          </w:rPr>
          <w:instrText xml:space="preserve"> PAGEREF _Toc326143012 \h </w:instrText>
        </w:r>
      </w:ins>
      <w:r>
        <w:rPr>
          <w:noProof/>
          <w:webHidden/>
        </w:rPr>
      </w:r>
      <w:r>
        <w:rPr>
          <w:noProof/>
          <w:webHidden/>
        </w:rPr>
        <w:fldChar w:fldCharType="separate"/>
      </w:r>
      <w:ins w:id="42" w:author="Administrator" w:date="2012-05-30T12:07:00Z">
        <w:r w:rsidR="007F3BF1">
          <w:rPr>
            <w:noProof/>
            <w:webHidden/>
          </w:rPr>
          <w:t>9</w:t>
        </w:r>
        <w:r>
          <w:rPr>
            <w:noProof/>
            <w:webHidden/>
          </w:rPr>
          <w:fldChar w:fldCharType="end"/>
        </w:r>
        <w:r w:rsidRPr="007C3739">
          <w:rPr>
            <w:rStyle w:val="Hyperlink"/>
            <w:noProof/>
          </w:rPr>
          <w:fldChar w:fldCharType="end"/>
        </w:r>
      </w:ins>
    </w:p>
    <w:p w:rsidR="007F3BF1" w:rsidRDefault="003A2961">
      <w:pPr>
        <w:pStyle w:val="TOC2"/>
        <w:tabs>
          <w:tab w:val="left" w:pos="880"/>
          <w:tab w:val="right" w:pos="9060"/>
        </w:tabs>
        <w:rPr>
          <w:ins w:id="43" w:author="Administrator" w:date="2012-05-30T12:07:00Z"/>
          <w:rFonts w:eastAsiaTheme="minorEastAsia" w:cstheme="minorBidi"/>
          <w:noProof/>
          <w:sz w:val="22"/>
          <w:lang w:val="en-US"/>
        </w:rPr>
      </w:pPr>
      <w:ins w:id="44"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"_Toc326143013"</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w:t>
        </w:r>
        <w:r w:rsidR="007F3BF1">
          <w:rPr>
            <w:rFonts w:eastAsiaTheme="minorEastAsia" w:cstheme="minorBidi"/>
            <w:noProof/>
            <w:sz w:val="22"/>
            <w:lang w:val="en-US"/>
          </w:rPr>
          <w:tab/>
        </w:r>
        <w:r w:rsidR="007F3BF1" w:rsidRPr="007C3739">
          <w:rPr>
            <w:rStyle w:val="Hyperlink"/>
            <w:noProof/>
          </w:rPr>
          <w:t>Action events</w:t>
        </w:r>
        <w:r w:rsidR="007F3BF1">
          <w:rPr>
            <w:noProof/>
            <w:webHidden/>
          </w:rPr>
          <w:tab/>
        </w:r>
        <w:r>
          <w:rPr>
            <w:noProof/>
            <w:webHidden/>
          </w:rPr>
          <w:fldChar w:fldCharType="begin"/>
        </w:r>
        <w:r w:rsidR="007F3BF1">
          <w:rPr>
            <w:noProof/>
            <w:webHidden/>
          </w:rPr>
          <w:instrText xml:space="preserve"> PAGEREF _Toc326143013 \h </w:instrText>
        </w:r>
      </w:ins>
      <w:r>
        <w:rPr>
          <w:noProof/>
          <w:webHidden/>
        </w:rPr>
      </w:r>
      <w:r>
        <w:rPr>
          <w:noProof/>
          <w:webHidden/>
        </w:rPr>
        <w:fldChar w:fldCharType="separate"/>
      </w:r>
      <w:ins w:id="45" w:author="Administrator" w:date="2012-05-30T12:07:00Z">
        <w:r w:rsidR="007F3BF1">
          <w:rPr>
            <w:noProof/>
            <w:webHidden/>
          </w:rPr>
          <w:t>12</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46" w:author="Administrator" w:date="2012-05-30T12:07:00Z"/>
          <w:rFonts w:eastAsiaTheme="minorEastAsia" w:cstheme="minorBidi"/>
          <w:noProof/>
          <w:sz w:val="22"/>
          <w:lang w:val="en-US"/>
        </w:rPr>
      </w:pPr>
      <w:ins w:id="47"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"_Toc326143014"</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2.5.1</w:t>
        </w:r>
        <w:r w:rsidR="007F3BF1">
          <w:rPr>
            <w:rFonts w:eastAsiaTheme="minorEastAsia" w:cstheme="minorBidi"/>
            <w:noProof/>
            <w:sz w:val="22"/>
            <w:lang w:val="en-US"/>
          </w:rPr>
          <w:tab/>
        </w:r>
        <w:r w:rsidR="007F3BF1" w:rsidRPr="007C3739">
          <w:rPr>
            <w:rStyle w:val="Hyperlink"/>
            <w:noProof/>
          </w:rPr>
          <w:t>Retrieve user list and maintain state for user list</w:t>
        </w:r>
        <w:r w:rsidR="007F3BF1">
          <w:rPr>
            <w:noProof/>
            <w:webHidden/>
          </w:rPr>
          <w:tab/>
        </w:r>
        <w:r>
          <w:rPr>
            <w:noProof/>
            <w:webHidden/>
          </w:rPr>
          <w:fldChar w:fldCharType="begin"/>
        </w:r>
        <w:r w:rsidR="007F3BF1">
          <w:rPr>
            <w:noProof/>
            <w:webHidden/>
          </w:rPr>
          <w:instrText xml:space="preserve"> PAGEREF _Toc326143014 \h </w:instrText>
        </w:r>
      </w:ins>
      <w:r>
        <w:rPr>
          <w:noProof/>
          <w:webHidden/>
        </w:rPr>
      </w:r>
      <w:r>
        <w:rPr>
          <w:noProof/>
          <w:webHidden/>
        </w:rPr>
        <w:fldChar w:fldCharType="separate"/>
      </w:r>
      <w:ins w:id="48" w:author="Administrator" w:date="2012-05-30T12:07:00Z">
        <w:r w:rsidR="007F3BF1">
          <w:rPr>
            <w:noProof/>
            <w:webHidden/>
          </w:rPr>
          <w:t>12</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49" w:author="Administrator" w:date="2012-05-30T12:07:00Z"/>
          <w:rFonts w:eastAsiaTheme="minorEastAsia" w:cstheme="minorBidi"/>
          <w:noProof/>
          <w:sz w:val="22"/>
          <w:lang w:val="en-US"/>
        </w:rPr>
      </w:pPr>
      <w:ins w:id="50"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"_Toc326143015"</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2.5.2</w:t>
        </w:r>
        <w:r w:rsidR="007F3BF1">
          <w:rPr>
            <w:rFonts w:eastAsiaTheme="minorEastAsia" w:cstheme="minorBidi"/>
            <w:noProof/>
            <w:sz w:val="22"/>
            <w:lang w:val="en-US"/>
          </w:rPr>
          <w:tab/>
        </w:r>
        <w:r w:rsidR="007F3BF1" w:rsidRPr="007C3739">
          <w:rPr>
            <w:rStyle w:val="Hyperlink"/>
            <w:noProof/>
          </w:rPr>
          <w:t>Choose user account</w:t>
        </w:r>
        <w:r w:rsidR="007F3BF1">
          <w:rPr>
            <w:noProof/>
            <w:webHidden/>
          </w:rPr>
          <w:tab/>
        </w:r>
        <w:r>
          <w:rPr>
            <w:noProof/>
            <w:webHidden/>
          </w:rPr>
          <w:fldChar w:fldCharType="begin"/>
        </w:r>
        <w:r w:rsidR="007F3BF1">
          <w:rPr>
            <w:noProof/>
            <w:webHidden/>
          </w:rPr>
          <w:instrText xml:space="preserve"> PAGEREF _Toc326143015 \h </w:instrText>
        </w:r>
      </w:ins>
      <w:r>
        <w:rPr>
          <w:noProof/>
          <w:webHidden/>
        </w:rPr>
      </w:r>
      <w:r>
        <w:rPr>
          <w:noProof/>
          <w:webHidden/>
        </w:rPr>
        <w:fldChar w:fldCharType="separate"/>
      </w:r>
      <w:ins w:id="51" w:author="Administrator" w:date="2012-05-30T12:07:00Z">
        <w:r w:rsidR="007F3BF1">
          <w:rPr>
            <w:noProof/>
            <w:webHidden/>
          </w:rPr>
          <w:t>14</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52" w:author="Administrator" w:date="2012-05-30T12:07:00Z"/>
          <w:rFonts w:eastAsiaTheme="minorEastAsia" w:cstheme="minorBidi"/>
          <w:noProof/>
          <w:sz w:val="22"/>
          <w:lang w:val="en-US"/>
        </w:rPr>
      </w:pPr>
      <w:ins w:id="53"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"_Toc326143016"</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2.5.3</w:t>
        </w:r>
        <w:r w:rsidR="007F3BF1">
          <w:rPr>
            <w:rFonts w:eastAsiaTheme="minorEastAsia" w:cstheme="minorBidi"/>
            <w:noProof/>
            <w:sz w:val="22"/>
            <w:lang w:val="en-US"/>
          </w:rPr>
          <w:tab/>
        </w:r>
        <w:r w:rsidR="007F3BF1" w:rsidRPr="007C3739">
          <w:rPr>
            <w:rStyle w:val="Hyperlink"/>
            <w:noProof/>
          </w:rPr>
          <w:t>Show Inactive users</w:t>
        </w:r>
        <w:r w:rsidR="007F3BF1">
          <w:rPr>
            <w:noProof/>
            <w:webHidden/>
          </w:rPr>
          <w:tab/>
        </w:r>
        <w:r>
          <w:rPr>
            <w:noProof/>
            <w:webHidden/>
          </w:rPr>
          <w:fldChar w:fldCharType="begin"/>
        </w:r>
        <w:r w:rsidR="007F3BF1">
          <w:rPr>
            <w:noProof/>
            <w:webHidden/>
          </w:rPr>
          <w:instrText xml:space="preserve"> PAGEREF _Toc326143016 \h </w:instrText>
        </w:r>
      </w:ins>
      <w:r>
        <w:rPr>
          <w:noProof/>
          <w:webHidden/>
        </w:rPr>
      </w:r>
      <w:r>
        <w:rPr>
          <w:noProof/>
          <w:webHidden/>
        </w:rPr>
        <w:fldChar w:fldCharType="separate"/>
      </w:r>
      <w:ins w:id="54" w:author="Administrator" w:date="2012-05-30T12:07:00Z">
        <w:r w:rsidR="007F3BF1">
          <w:rPr>
            <w:noProof/>
            <w:webHidden/>
          </w:rPr>
          <w:t>17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55" w:author="Administrator" w:date="2012-05-30T12:07:00Z"/>
          <w:rFonts w:eastAsiaTheme="minorEastAsia" w:cstheme="minorBidi"/>
          <w:noProof/>
          <w:sz w:val="22"/>
          <w:lang w:val="en-US"/>
        </w:rPr>
      </w:pPr>
      <w:ins w:id="56"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"_Toc326143017"</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2.5.4</w:t>
        </w:r>
        <w:r w:rsidR="007F3BF1">
          <w:rPr>
            <w:rFonts w:eastAsiaTheme="minorEastAsia" w:cstheme="minorBidi"/>
            <w:noProof/>
            <w:sz w:val="22"/>
            <w:lang w:val="en-US"/>
          </w:rPr>
          <w:tab/>
        </w:r>
        <w:r w:rsidR="007F3BF1" w:rsidRPr="007C3739">
          <w:rPr>
            <w:rStyle w:val="Hyperlink"/>
            <w:noProof/>
          </w:rPr>
          <w:t>Hide Inactive users</w:t>
        </w:r>
        <w:r w:rsidR="007F3BF1">
          <w:rPr>
            <w:noProof/>
            <w:webHidden/>
          </w:rPr>
          <w:tab/>
        </w:r>
        <w:r>
          <w:rPr>
            <w:noProof/>
            <w:webHidden/>
          </w:rPr>
          <w:fldChar w:fldCharType="begin"/>
        </w:r>
        <w:r w:rsidR="007F3BF1">
          <w:rPr>
            <w:noProof/>
            <w:webHidden/>
          </w:rPr>
          <w:instrText xml:space="preserve"> PAGEREF _Toc326143017 \h </w:instrText>
        </w:r>
      </w:ins>
      <w:r>
        <w:rPr>
          <w:noProof/>
          <w:webHidden/>
        </w:rPr>
      </w:r>
      <w:r>
        <w:rPr>
          <w:noProof/>
          <w:webHidden/>
        </w:rPr>
        <w:fldChar w:fldCharType="separate"/>
      </w:r>
      <w:ins w:id="57" w:author="Administrator" w:date="2012-05-30T12:07:00Z">
        <w:r w:rsidR="007F3BF1">
          <w:rPr>
            <w:noProof/>
            <w:webHidden/>
          </w:rPr>
          <w:t>17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58" w:author="Administrator" w:date="2012-05-30T12:07:00Z"/>
          <w:rFonts w:eastAsiaTheme="minorEastAsia" w:cstheme="minorBidi"/>
          <w:noProof/>
          <w:sz w:val="22"/>
          <w:lang w:val="en-US"/>
        </w:rPr>
      </w:pPr>
      <w:ins w:id="59"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"_Toc326143018"</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2.5.5</w:t>
        </w:r>
        <w:r w:rsidR="007F3BF1">
          <w:rPr>
            <w:rFonts w:eastAsiaTheme="minorEastAsia" w:cstheme="minorBidi"/>
            <w:noProof/>
            <w:sz w:val="22"/>
            <w:lang w:val="en-US"/>
          </w:rPr>
          <w:tab/>
        </w:r>
        <w:r w:rsidR="007F3BF1" w:rsidRPr="007C3739">
          <w:rPr>
            <w:rStyle w:val="Hyperlink"/>
            <w:noProof/>
          </w:rPr>
          <w:t>Reset user</w:t>
        </w:r>
        <w:r w:rsidR="007F3BF1">
          <w:rPr>
            <w:noProof/>
            <w:webHidden/>
          </w:rPr>
          <w:tab/>
        </w:r>
        <w:r>
          <w:rPr>
            <w:noProof/>
            <w:webHidden/>
          </w:rPr>
          <w:fldChar w:fldCharType="begin"/>
        </w:r>
        <w:r w:rsidR="007F3BF1">
          <w:rPr>
            <w:noProof/>
            <w:webHidden/>
          </w:rPr>
          <w:instrText xml:space="preserve"> PAGEREF _Toc326143018 \h </w:instrText>
        </w:r>
      </w:ins>
      <w:r>
        <w:rPr>
          <w:noProof/>
          <w:webHidden/>
        </w:rPr>
      </w:r>
      <w:r>
        <w:rPr>
          <w:noProof/>
          <w:webHidden/>
        </w:rPr>
        <w:fldChar w:fldCharType="separate"/>
      </w:r>
      <w:ins w:id="60" w:author="Administrator" w:date="2012-05-30T12:07:00Z">
        <w:r w:rsidR="007F3BF1">
          <w:rPr>
            <w:noProof/>
            <w:webHidden/>
          </w:rPr>
          <w:t>17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61" w:author="Administrator" w:date="2012-05-30T12:07:00Z"/>
          <w:rFonts w:eastAsiaTheme="minorEastAsia" w:cstheme="minorBidi"/>
          <w:noProof/>
          <w:sz w:val="22"/>
          <w:lang w:val="en-US"/>
        </w:rPr>
      </w:pPr>
      <w:ins w:id="62"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"_Toc326143019"</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2.5.6</w:t>
        </w:r>
        <w:r w:rsidR="007F3BF1">
          <w:rPr>
            <w:rFonts w:eastAsiaTheme="minorEastAsia" w:cstheme="minorBidi"/>
            <w:noProof/>
            <w:sz w:val="22"/>
            <w:lang w:val="en-US"/>
          </w:rPr>
          <w:tab/>
        </w:r>
        <w:r w:rsidR="007F3BF1" w:rsidRPr="007C3739">
          <w:rPr>
            <w:rStyle w:val="Hyperlink"/>
            <w:noProof/>
          </w:rPr>
          <w:t>Activate user</w:t>
        </w:r>
        <w:r w:rsidR="007F3BF1">
          <w:rPr>
            <w:noProof/>
            <w:webHidden/>
          </w:rPr>
          <w:tab/>
        </w:r>
        <w:r>
          <w:rPr>
            <w:noProof/>
            <w:webHidden/>
          </w:rPr>
          <w:fldChar w:fldCharType="begin"/>
        </w:r>
        <w:r w:rsidR="007F3BF1">
          <w:rPr>
            <w:noProof/>
            <w:webHidden/>
          </w:rPr>
          <w:instrText xml:space="preserve"> PAGEREF _Toc326143019 \h </w:instrText>
        </w:r>
      </w:ins>
      <w:r>
        <w:rPr>
          <w:noProof/>
          <w:webHidden/>
        </w:rPr>
      </w:r>
      <w:r>
        <w:rPr>
          <w:noProof/>
          <w:webHidden/>
        </w:rPr>
        <w:fldChar w:fldCharType="separate"/>
      </w:r>
      <w:ins w:id="63" w:author="Administrator" w:date="2012-05-30T12:07:00Z">
        <w:r w:rsidR="007F3BF1">
          <w:rPr>
            <w:noProof/>
            <w:webHidden/>
          </w:rPr>
          <w:t>17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64" w:author="Administrator" w:date="2012-05-30T12:07:00Z"/>
          <w:rFonts w:eastAsiaTheme="minorEastAsia" w:cstheme="minorBidi"/>
          <w:noProof/>
          <w:sz w:val="22"/>
          <w:lang w:val="en-US"/>
        </w:rPr>
      </w:pPr>
      <w:ins w:id="65"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"_Toc326143020"</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2.5.7</w:t>
        </w:r>
        <w:r w:rsidR="007F3BF1">
          <w:rPr>
            <w:rFonts w:eastAsiaTheme="minorEastAsia" w:cstheme="minorBidi"/>
            <w:noProof/>
            <w:sz w:val="22"/>
            <w:lang w:val="en-US"/>
          </w:rPr>
          <w:tab/>
        </w:r>
        <w:r w:rsidR="007F3BF1" w:rsidRPr="007C3739">
          <w:rPr>
            <w:rStyle w:val="Hyperlink"/>
            <w:noProof/>
          </w:rPr>
          <w:t>Deactivate user</w:t>
        </w:r>
        <w:r w:rsidR="007F3BF1">
          <w:rPr>
            <w:noProof/>
            <w:webHidden/>
          </w:rPr>
          <w:tab/>
        </w:r>
        <w:r>
          <w:rPr>
            <w:noProof/>
            <w:webHidden/>
          </w:rPr>
          <w:fldChar w:fldCharType="begin"/>
        </w:r>
        <w:r w:rsidR="007F3BF1">
          <w:rPr>
            <w:noProof/>
            <w:webHidden/>
          </w:rPr>
          <w:instrText xml:space="preserve"> PAGEREF _Toc326143020 \h </w:instrText>
        </w:r>
      </w:ins>
      <w:r>
        <w:rPr>
          <w:noProof/>
          <w:webHidden/>
        </w:rPr>
      </w:r>
      <w:r>
        <w:rPr>
          <w:noProof/>
          <w:webHidden/>
        </w:rPr>
        <w:fldChar w:fldCharType="separate"/>
      </w:r>
      <w:ins w:id="66" w:author="Administrator" w:date="2012-05-30T12:07:00Z">
        <w:r w:rsidR="007F3BF1">
          <w:rPr>
            <w:noProof/>
            <w:webHidden/>
          </w:rPr>
          <w:t>18</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67" w:author="Administrator" w:date="2012-05-30T12:07:00Z"/>
          <w:rFonts w:eastAsiaTheme="minorEastAsia" w:cstheme="minorBidi"/>
          <w:noProof/>
          <w:sz w:val="22"/>
          <w:lang w:val="en-US"/>
        </w:rPr>
      </w:pPr>
      <w:ins w:id="68"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"_Toc326143021"</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2.5.8</w:t>
        </w:r>
        <w:r w:rsidR="007F3BF1">
          <w:rPr>
            <w:rFonts w:eastAsiaTheme="minorEastAsia" w:cstheme="minorBidi"/>
            <w:noProof/>
            <w:sz w:val="22"/>
            <w:lang w:val="en-US"/>
          </w:rPr>
          <w:tab/>
        </w:r>
        <w:r w:rsidR="007F3BF1" w:rsidRPr="007C3739">
          <w:rPr>
            <w:rStyle w:val="Hyperlink"/>
            <w:noProof/>
          </w:rPr>
          <w:t>Send new password</w:t>
        </w:r>
        <w:r w:rsidR="007F3BF1">
          <w:rPr>
            <w:noProof/>
            <w:webHidden/>
          </w:rPr>
          <w:tab/>
        </w:r>
        <w:r>
          <w:rPr>
            <w:noProof/>
            <w:webHidden/>
          </w:rPr>
          <w:fldChar w:fldCharType="begin"/>
        </w:r>
        <w:r w:rsidR="007F3BF1">
          <w:rPr>
            <w:noProof/>
            <w:webHidden/>
          </w:rPr>
          <w:instrText xml:space="preserve"> PAGEREF _Toc326143021 \h </w:instrText>
        </w:r>
      </w:ins>
      <w:r>
        <w:rPr>
          <w:noProof/>
          <w:webHidden/>
        </w:rPr>
      </w:r>
      <w:r>
        <w:rPr>
          <w:noProof/>
          <w:webHidden/>
        </w:rPr>
        <w:fldChar w:fldCharType="separate"/>
      </w:r>
      <w:ins w:id="69" w:author="Administrator" w:date="2012-05-30T12:07:00Z">
        <w:r w:rsidR="007F3BF1">
          <w:rPr>
            <w:noProof/>
            <w:webHidden/>
          </w:rPr>
          <w:t>18</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70" w:author="Administrator" w:date="2012-05-30T12:07:00Z"/>
          <w:rFonts w:eastAsiaTheme="minorEastAsia" w:cstheme="minorBidi"/>
          <w:noProof/>
          <w:sz w:val="22"/>
          <w:lang w:val="en-US"/>
        </w:rPr>
      </w:pPr>
      <w:ins w:id="71"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"_Toc326143022"</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2.5.9</w:t>
        </w:r>
        <w:r w:rsidR="007F3BF1">
          <w:rPr>
            <w:rFonts w:eastAsiaTheme="minorEastAsia" w:cstheme="minorBidi"/>
            <w:noProof/>
            <w:sz w:val="22"/>
            <w:lang w:val="en-US"/>
          </w:rPr>
          <w:tab/>
        </w:r>
        <w:r w:rsidR="007F3BF1" w:rsidRPr="007C3739">
          <w:rPr>
            <w:rStyle w:val="Hyperlink"/>
            <w:noProof/>
          </w:rPr>
          <w:t>Retrieve user detail</w:t>
        </w:r>
        <w:r w:rsidR="007F3BF1">
          <w:rPr>
            <w:noProof/>
            <w:webHidden/>
          </w:rPr>
          <w:tab/>
        </w:r>
        <w:r>
          <w:rPr>
            <w:noProof/>
            <w:webHidden/>
          </w:rPr>
          <w:fldChar w:fldCharType="begin"/>
        </w:r>
        <w:r w:rsidR="007F3BF1">
          <w:rPr>
            <w:noProof/>
            <w:webHidden/>
          </w:rPr>
          <w:instrText xml:space="preserve"> PAGEREF _Toc326143022 \h </w:instrText>
        </w:r>
      </w:ins>
      <w:r>
        <w:rPr>
          <w:noProof/>
          <w:webHidden/>
        </w:rPr>
      </w:r>
      <w:r>
        <w:rPr>
          <w:noProof/>
          <w:webHidden/>
        </w:rPr>
        <w:fldChar w:fldCharType="separate"/>
      </w:r>
      <w:ins w:id="72" w:author="Administrator" w:date="2012-05-30T12:07:00Z">
        <w:r w:rsidR="007F3BF1">
          <w:rPr>
            <w:noProof/>
            <w:webHidden/>
          </w:rPr>
          <w:t>19</w:t>
        </w:r>
        <w:r>
          <w:rPr>
            <w:noProof/>
            <w:webHidden/>
          </w:rPr>
          <w:fldChar w:fldCharType="end"/>
        </w:r>
        <w:r w:rsidRPr="007C3739">
          <w:rPr>
            <w:rStyle w:val="Hyperlink"/>
            <w:noProof/>
          </w:rPr>
          <w:fldChar w:fldCharType="end"/>
        </w:r>
      </w:ins>
    </w:p>
    <w:p w:rsidR="007F3BF1" w:rsidRDefault="003A2961">
      <w:pPr>
        <w:pStyle w:val="TOC3"/>
        <w:tabs>
          <w:tab w:val="left" w:pos="1320"/>
          <w:tab w:val="right" w:pos="9060"/>
        </w:tabs>
        <w:rPr>
          <w:ins w:id="73" w:author="Administrator" w:date="2012-05-30T12:07:00Z"/>
          <w:rFonts w:eastAsiaTheme="minorEastAsia" w:cstheme="minorBidi"/>
          <w:noProof/>
          <w:sz w:val="22"/>
          <w:lang w:val="en-US"/>
        </w:rPr>
      </w:pPr>
      <w:ins w:id="74"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"_Toc326143023"</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2.5.10</w:t>
        </w:r>
        <w:r w:rsidR="007F3BF1">
          <w:rPr>
            <w:rFonts w:eastAsiaTheme="minorEastAsia" w:cstheme="minorBidi"/>
            <w:noProof/>
            <w:sz w:val="22"/>
            <w:lang w:val="en-US"/>
          </w:rPr>
          <w:tab/>
        </w:r>
        <w:r w:rsidR="007F3BF1" w:rsidRPr="007C3739">
          <w:rPr>
            <w:rStyle w:val="Hyperlink"/>
            <w:noProof/>
          </w:rPr>
          <w:t>Create new user</w:t>
        </w:r>
        <w:r w:rsidR="007F3BF1">
          <w:rPr>
            <w:noProof/>
            <w:webHidden/>
          </w:rPr>
          <w:tab/>
        </w:r>
        <w:r>
          <w:rPr>
            <w:noProof/>
            <w:webHidden/>
          </w:rPr>
          <w:fldChar w:fldCharType="begin"/>
        </w:r>
        <w:r w:rsidR="007F3BF1">
          <w:rPr>
            <w:noProof/>
            <w:webHidden/>
          </w:rPr>
          <w:instrText xml:space="preserve"> PAGEREF _Toc326143023 \h </w:instrText>
        </w:r>
      </w:ins>
      <w:r>
        <w:rPr>
          <w:noProof/>
          <w:webHidden/>
        </w:rPr>
      </w:r>
      <w:r>
        <w:rPr>
          <w:noProof/>
          <w:webHidden/>
        </w:rPr>
        <w:fldChar w:fldCharType="separate"/>
      </w:r>
      <w:ins w:id="75" w:author="Administrator" w:date="2012-05-30T12:07:00Z">
        <w:r w:rsidR="007F3BF1">
          <w:rPr>
            <w:noProof/>
            <w:webHidden/>
          </w:rPr>
          <w:t>20</w:t>
        </w:r>
        <w:r>
          <w:rPr>
            <w:noProof/>
            <w:webHidden/>
          </w:rPr>
          <w:fldChar w:fldCharType="end"/>
        </w:r>
        <w:r w:rsidRPr="007C3739">
          <w:rPr>
            <w:rStyle w:val="Hyperlink"/>
            <w:noProof/>
          </w:rPr>
          <w:fldChar w:fldCharType="end"/>
        </w:r>
      </w:ins>
    </w:p>
    <w:p w:rsidR="007F3BF1" w:rsidRDefault="003A2961">
      <w:pPr>
        <w:pStyle w:val="TOC3"/>
        <w:tabs>
          <w:tab w:val="left" w:pos="1320"/>
          <w:tab w:val="right" w:pos="9060"/>
        </w:tabs>
        <w:rPr>
          <w:ins w:id="76" w:author="Administrator" w:date="2012-05-30T12:07:00Z"/>
          <w:rFonts w:eastAsiaTheme="minorEastAsia" w:cstheme="minorBidi"/>
          <w:noProof/>
          <w:sz w:val="22"/>
          <w:lang w:val="en-US"/>
        </w:rPr>
      </w:pPr>
      <w:ins w:id="77"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"_Toc326143024"</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2.5.11</w:t>
        </w:r>
        <w:r w:rsidR="007F3BF1">
          <w:rPr>
            <w:rFonts w:eastAsiaTheme="minorEastAsia" w:cstheme="minorBidi"/>
            <w:noProof/>
            <w:sz w:val="22"/>
            <w:lang w:val="en-US"/>
          </w:rPr>
          <w:tab/>
        </w:r>
        <w:r w:rsidR="007F3BF1" w:rsidRPr="007C3739">
          <w:rPr>
            <w:rStyle w:val="Hyperlink"/>
            <w:noProof/>
          </w:rPr>
          <w:t>Update customer</w:t>
        </w:r>
        <w:r w:rsidR="007F3BF1">
          <w:rPr>
            <w:noProof/>
            <w:webHidden/>
          </w:rPr>
          <w:tab/>
        </w:r>
        <w:r>
          <w:rPr>
            <w:noProof/>
            <w:webHidden/>
          </w:rPr>
          <w:fldChar w:fldCharType="begin"/>
        </w:r>
        <w:r w:rsidR="007F3BF1">
          <w:rPr>
            <w:noProof/>
            <w:webHidden/>
          </w:rPr>
          <w:instrText xml:space="preserve"> PAGEREF _Toc326143024 \h </w:instrText>
        </w:r>
      </w:ins>
      <w:r>
        <w:rPr>
          <w:noProof/>
          <w:webHidden/>
        </w:rPr>
      </w:r>
      <w:r>
        <w:rPr>
          <w:noProof/>
          <w:webHidden/>
        </w:rPr>
        <w:fldChar w:fldCharType="separate"/>
      </w:r>
      <w:ins w:id="78" w:author="Administrator" w:date="2012-05-30T12:07:00Z">
        <w:r w:rsidR="007F3BF1">
          <w:rPr>
            <w:noProof/>
            <w:webHidden/>
          </w:rPr>
          <w:t>22</w:t>
        </w:r>
        <w:r>
          <w:rPr>
            <w:noProof/>
            <w:webHidden/>
          </w:rPr>
          <w:fldChar w:fldCharType="end"/>
        </w:r>
        <w:r w:rsidRPr="007C3739">
          <w:rPr>
            <w:rStyle w:val="Hyperlink"/>
            <w:noProof/>
          </w:rPr>
          <w:fldChar w:fldCharType="end"/>
        </w:r>
      </w:ins>
    </w:p>
    <w:p w:rsidR="007F3BF1" w:rsidRDefault="003A2961">
      <w:pPr>
        <w:pStyle w:val="TOC3"/>
        <w:tabs>
          <w:tab w:val="left" w:pos="1320"/>
          <w:tab w:val="right" w:pos="9060"/>
        </w:tabs>
        <w:rPr>
          <w:ins w:id="79" w:author="Administrator" w:date="2012-05-30T12:07:00Z"/>
          <w:rFonts w:eastAsiaTheme="minorEastAsia" w:cstheme="minorBidi"/>
          <w:noProof/>
          <w:sz w:val="22"/>
          <w:lang w:val="en-US"/>
        </w:rPr>
      </w:pPr>
      <w:ins w:id="80"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"_Toc326143025"</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2.5.12</w:t>
        </w:r>
        <w:r w:rsidR="007F3BF1">
          <w:rPr>
            <w:rFonts w:eastAsiaTheme="minorEastAsia" w:cstheme="minorBidi"/>
            <w:noProof/>
            <w:sz w:val="22"/>
            <w:lang w:val="en-US"/>
          </w:rPr>
          <w:tab/>
        </w:r>
        <w:r w:rsidR="007F3BF1" w:rsidRPr="007C3739">
          <w:rPr>
            <w:rStyle w:val="Hyperlink"/>
            <w:noProof/>
          </w:rPr>
          <w:t>Update user</w:t>
        </w:r>
        <w:r w:rsidR="007F3BF1">
          <w:rPr>
            <w:noProof/>
            <w:webHidden/>
          </w:rPr>
          <w:tab/>
        </w:r>
        <w:r>
          <w:rPr>
            <w:noProof/>
            <w:webHidden/>
          </w:rPr>
          <w:fldChar w:fldCharType="begin"/>
        </w:r>
        <w:r w:rsidR="007F3BF1">
          <w:rPr>
            <w:noProof/>
            <w:webHidden/>
          </w:rPr>
          <w:instrText xml:space="preserve"> PAGEREF _Toc326143025 \h </w:instrText>
        </w:r>
      </w:ins>
      <w:r>
        <w:rPr>
          <w:noProof/>
          <w:webHidden/>
        </w:rPr>
      </w:r>
      <w:r>
        <w:rPr>
          <w:noProof/>
          <w:webHidden/>
        </w:rPr>
        <w:fldChar w:fldCharType="separate"/>
      </w:r>
      <w:ins w:id="81" w:author="Administrator" w:date="2012-05-30T12:07:00Z">
        <w:r w:rsidR="007F3BF1">
          <w:rPr>
            <w:noProof/>
            <w:webHidden/>
          </w:rPr>
          <w:t>22</w:t>
        </w:r>
        <w:r>
          <w:rPr>
            <w:noProof/>
            <w:webHidden/>
          </w:rPr>
          <w:fldChar w:fldCharType="end"/>
        </w:r>
        <w:r w:rsidRPr="007C3739">
          <w:rPr>
            <w:rStyle w:val="Hyperlink"/>
            <w:noProof/>
          </w:rPr>
          <w:fldChar w:fldCharType="end"/>
        </w:r>
      </w:ins>
    </w:p>
    <w:p w:rsidR="007F3BF1" w:rsidRDefault="003A2961">
      <w:pPr>
        <w:pStyle w:val="TOC2"/>
        <w:tabs>
          <w:tab w:val="left" w:pos="880"/>
          <w:tab w:val="right" w:pos="9060"/>
        </w:tabs>
        <w:rPr>
          <w:ins w:id="82" w:author="Administrator" w:date="2012-05-30T12:07:00Z"/>
          <w:rFonts w:eastAsiaTheme="minorEastAsia" w:cstheme="minorBidi"/>
          <w:noProof/>
          <w:sz w:val="22"/>
          <w:lang w:val="en-US"/>
        </w:rPr>
      </w:pPr>
      <w:ins w:id="83"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"_Toc326143026"</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2.6</w:t>
        </w:r>
        <w:r w:rsidR="007F3BF1">
          <w:rPr>
            <w:rFonts w:eastAsiaTheme="minorEastAsia" w:cstheme="minorBidi"/>
            <w:noProof/>
            <w:sz w:val="22"/>
            <w:lang w:val="en-US"/>
          </w:rPr>
          <w:tab/>
        </w:r>
        <w:r w:rsidR="007F3BF1" w:rsidRPr="007C3739">
          <w:rPr>
            <w:rStyle w:val="Hyperlink"/>
            <w:noProof/>
          </w:rPr>
          <w:t>Page Rendering</w:t>
        </w:r>
        <w:r w:rsidR="007F3BF1">
          <w:rPr>
            <w:noProof/>
            <w:webHidden/>
          </w:rPr>
          <w:tab/>
        </w:r>
        <w:r>
          <w:rPr>
            <w:noProof/>
            <w:webHidden/>
          </w:rPr>
          <w:fldChar w:fldCharType="begin"/>
        </w:r>
        <w:r w:rsidR="007F3BF1">
          <w:rPr>
            <w:noProof/>
            <w:webHidden/>
          </w:rPr>
          <w:instrText xml:space="preserve"> PAGEREF _Toc326143026 \h </w:instrText>
        </w:r>
      </w:ins>
      <w:r>
        <w:rPr>
          <w:noProof/>
          <w:webHidden/>
        </w:rPr>
      </w:r>
      <w:r>
        <w:rPr>
          <w:noProof/>
          <w:webHidden/>
        </w:rPr>
        <w:fldChar w:fldCharType="separate"/>
      </w:r>
      <w:ins w:id="84" w:author="Administrator" w:date="2012-05-30T12:07:00Z">
        <w:r w:rsidR="007F3BF1">
          <w:rPr>
            <w:noProof/>
            <w:webHidden/>
          </w:rPr>
          <w:t>24</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85" w:author="Administrator" w:date="2012-05-30T12:07:00Z"/>
          <w:rFonts w:eastAsiaTheme="minorEastAsia" w:cstheme="minorBidi"/>
          <w:noProof/>
          <w:sz w:val="22"/>
          <w:lang w:val="en-US"/>
        </w:rPr>
      </w:pPr>
      <w:ins w:id="86"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"_Toc326143027"</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iCs/>
            <w:noProof/>
          </w:rPr>
          <w:t>2.6.1</w:t>
        </w:r>
        <w:r w:rsidR="007F3BF1">
          <w:rPr>
            <w:rFonts w:eastAsiaTheme="minorEastAsia" w:cstheme="minorBidi"/>
            <w:noProof/>
            <w:sz w:val="22"/>
            <w:lang w:val="en-US"/>
          </w:rPr>
          <w:tab/>
        </w:r>
        <w:r w:rsidR="007F3BF1" w:rsidRPr="007C3739">
          <w:rPr>
            <w:rStyle w:val="Hyperlink"/>
            <w:noProof/>
          </w:rPr>
          <w:t>Common</w:t>
        </w:r>
        <w:r w:rsidR="007F3BF1">
          <w:rPr>
            <w:noProof/>
            <w:webHidden/>
          </w:rPr>
          <w:tab/>
        </w:r>
        <w:r>
          <w:rPr>
            <w:noProof/>
            <w:webHidden/>
          </w:rPr>
          <w:fldChar w:fldCharType="begin"/>
        </w:r>
        <w:r w:rsidR="007F3BF1">
          <w:rPr>
            <w:noProof/>
            <w:webHidden/>
          </w:rPr>
          <w:instrText xml:space="preserve"> PAGEREF _Toc326143027 \h </w:instrText>
        </w:r>
      </w:ins>
      <w:r>
        <w:rPr>
          <w:noProof/>
          <w:webHidden/>
        </w:rPr>
      </w:r>
      <w:r>
        <w:rPr>
          <w:noProof/>
          <w:webHidden/>
        </w:rPr>
        <w:fldChar w:fldCharType="separate"/>
      </w:r>
      <w:ins w:id="87" w:author="Administrator" w:date="2012-05-30T12:07:00Z">
        <w:r w:rsidR="007F3BF1">
          <w:rPr>
            <w:noProof/>
            <w:webHidden/>
          </w:rPr>
          <w:t>24</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88" w:author="Administrator" w:date="2012-05-30T12:07:00Z"/>
          <w:rFonts w:eastAsiaTheme="minorEastAsia" w:cstheme="minorBidi"/>
          <w:noProof/>
          <w:sz w:val="22"/>
          <w:lang w:val="en-US"/>
        </w:rPr>
      </w:pPr>
      <w:ins w:id="89"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"_Toc326143028"</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2.6.2</w:t>
        </w:r>
        <w:r w:rsidR="007F3BF1">
          <w:rPr>
            <w:rFonts w:eastAsiaTheme="minorEastAsia" w:cstheme="minorBidi"/>
            <w:noProof/>
            <w:sz w:val="22"/>
            <w:lang w:val="en-US"/>
          </w:rPr>
          <w:tab/>
        </w:r>
        <w:r w:rsidR="007F3BF1" w:rsidRPr="007C3739">
          <w:rPr>
            <w:rStyle w:val="Hyperlink"/>
            <w:noProof/>
          </w:rPr>
          <w:t>Select user account</w:t>
        </w:r>
        <w:r w:rsidR="007F3BF1">
          <w:rPr>
            <w:noProof/>
            <w:webHidden/>
          </w:rPr>
          <w:tab/>
        </w:r>
        <w:r>
          <w:rPr>
            <w:noProof/>
            <w:webHidden/>
          </w:rPr>
          <w:fldChar w:fldCharType="begin"/>
        </w:r>
        <w:r w:rsidR="007F3BF1">
          <w:rPr>
            <w:noProof/>
            <w:webHidden/>
          </w:rPr>
          <w:instrText xml:space="preserve"> PAGEREF _Toc326143028 \h </w:instrText>
        </w:r>
      </w:ins>
      <w:r>
        <w:rPr>
          <w:noProof/>
          <w:webHidden/>
        </w:rPr>
      </w:r>
      <w:r>
        <w:rPr>
          <w:noProof/>
          <w:webHidden/>
        </w:rPr>
        <w:fldChar w:fldCharType="separate"/>
      </w:r>
      <w:ins w:id="90" w:author="Administrator" w:date="2012-05-30T12:07:00Z">
        <w:r w:rsidR="007F3BF1">
          <w:rPr>
            <w:noProof/>
            <w:webHidden/>
          </w:rPr>
          <w:t>24</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91" w:author="Administrator" w:date="2012-05-30T12:07:00Z"/>
          <w:rFonts w:eastAsiaTheme="minorEastAsia" w:cstheme="minorBidi"/>
          <w:noProof/>
          <w:sz w:val="22"/>
          <w:lang w:val="en-US"/>
        </w:rPr>
      </w:pPr>
      <w:ins w:id="92"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"_Toc326143029"</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2.6.3</w:t>
        </w:r>
        <w:r w:rsidR="007F3BF1">
          <w:rPr>
            <w:rFonts w:eastAsiaTheme="minorEastAsia" w:cstheme="minorBidi"/>
            <w:noProof/>
            <w:sz w:val="22"/>
            <w:lang w:val="en-US"/>
          </w:rPr>
          <w:tab/>
        </w:r>
        <w:r w:rsidR="007F3BF1" w:rsidRPr="007C3739">
          <w:rPr>
            <w:rStyle w:val="Hyperlink"/>
            <w:noProof/>
          </w:rPr>
          <w:t>User list</w:t>
        </w:r>
        <w:r w:rsidR="007F3BF1">
          <w:rPr>
            <w:noProof/>
            <w:webHidden/>
          </w:rPr>
          <w:tab/>
        </w:r>
        <w:r>
          <w:rPr>
            <w:noProof/>
            <w:webHidden/>
          </w:rPr>
          <w:fldChar w:fldCharType="begin"/>
        </w:r>
        <w:r w:rsidR="007F3BF1">
          <w:rPr>
            <w:noProof/>
            <w:webHidden/>
          </w:rPr>
          <w:instrText xml:space="preserve"> PAGEREF _Toc326143029 \h </w:instrText>
        </w:r>
      </w:ins>
      <w:r>
        <w:rPr>
          <w:noProof/>
          <w:webHidden/>
        </w:rPr>
      </w:r>
      <w:r>
        <w:rPr>
          <w:noProof/>
          <w:webHidden/>
        </w:rPr>
        <w:fldChar w:fldCharType="separate"/>
      </w:r>
      <w:ins w:id="93" w:author="Administrator" w:date="2012-05-30T12:07:00Z">
        <w:r w:rsidR="007F3BF1">
          <w:rPr>
            <w:noProof/>
            <w:webHidden/>
          </w:rPr>
          <w:t>25</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94" w:author="Administrator" w:date="2012-05-30T12:07:00Z"/>
          <w:rFonts w:eastAsiaTheme="minorEastAsia" w:cstheme="minorBidi"/>
          <w:noProof/>
          <w:sz w:val="22"/>
          <w:lang w:val="en-US"/>
        </w:rPr>
      </w:pPr>
      <w:ins w:id="95" w:author="Administrator" w:date="2012-05-30T12:07:00Z">
        <w:r w:rsidRPr="007C3739">
          <w:rPr>
            <w:rStyle w:val="Hyperlink"/>
            <w:noProof/>
          </w:rPr>
          <w:lastRenderedPageBreak/>
          <w:fldChar w:fldCharType="begin"/>
        </w:r>
        <w:r w:rsidR="007F3BF1" w:rsidRPr="007C3739">
          <w:rPr>
            <w:rStyle w:val="Hyperlink"/>
            <w:noProof/>
          </w:rPr>
          <w:instrText xml:space="preserve"> </w:instrText>
        </w:r>
        <w:r w:rsidR="007F3BF1">
          <w:rPr>
            <w:noProof/>
          </w:rPr>
          <w:instrText>HYPERLINK \l "_Toc326143030"</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2.6.4</w:t>
        </w:r>
        <w:r w:rsidR="007F3BF1">
          <w:rPr>
            <w:rFonts w:eastAsiaTheme="minorEastAsia" w:cstheme="minorBidi"/>
            <w:noProof/>
            <w:sz w:val="22"/>
            <w:lang w:val="en-US"/>
          </w:rPr>
          <w:tab/>
        </w:r>
        <w:r w:rsidR="007F3BF1" w:rsidRPr="007C3739">
          <w:rPr>
            <w:rStyle w:val="Hyperlink"/>
            <w:noProof/>
          </w:rPr>
          <w:t>User detail</w:t>
        </w:r>
        <w:r w:rsidR="007F3BF1">
          <w:rPr>
            <w:noProof/>
            <w:webHidden/>
          </w:rPr>
          <w:tab/>
        </w:r>
        <w:r>
          <w:rPr>
            <w:noProof/>
            <w:webHidden/>
          </w:rPr>
          <w:fldChar w:fldCharType="begin"/>
        </w:r>
        <w:r w:rsidR="007F3BF1">
          <w:rPr>
            <w:noProof/>
            <w:webHidden/>
          </w:rPr>
          <w:instrText xml:space="preserve"> PAGEREF _Toc326143030 \h </w:instrText>
        </w:r>
      </w:ins>
      <w:r>
        <w:rPr>
          <w:noProof/>
          <w:webHidden/>
        </w:rPr>
      </w:r>
      <w:r>
        <w:rPr>
          <w:noProof/>
          <w:webHidden/>
        </w:rPr>
        <w:fldChar w:fldCharType="separate"/>
      </w:r>
      <w:ins w:id="96" w:author="Administrator" w:date="2012-05-30T12:07:00Z">
        <w:r w:rsidR="007F3BF1">
          <w:rPr>
            <w:noProof/>
            <w:webHidden/>
          </w:rPr>
          <w:t>26</w:t>
        </w:r>
        <w:r>
          <w:rPr>
            <w:noProof/>
            <w:webHidden/>
          </w:rPr>
          <w:fldChar w:fldCharType="end"/>
        </w:r>
        <w:r w:rsidRPr="007C3739">
          <w:rPr>
            <w:rStyle w:val="Hyperlink"/>
            <w:noProof/>
          </w:rPr>
          <w:fldChar w:fldCharType="end"/>
        </w:r>
      </w:ins>
    </w:p>
    <w:p w:rsidR="007F3BF1" w:rsidRDefault="003A2961">
      <w:pPr>
        <w:pStyle w:val="TOC2"/>
        <w:tabs>
          <w:tab w:val="left" w:pos="880"/>
          <w:tab w:val="right" w:pos="9060"/>
        </w:tabs>
        <w:rPr>
          <w:ins w:id="97" w:author="Administrator" w:date="2012-05-30T12:07:00Z"/>
          <w:rFonts w:eastAsiaTheme="minorEastAsia" w:cstheme="minorBidi"/>
          <w:noProof/>
          <w:sz w:val="22"/>
          <w:lang w:val="en-US"/>
        </w:rPr>
      </w:pPr>
      <w:ins w:id="98"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"_Toc326143031"</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2.7</w:t>
        </w:r>
        <w:r w:rsidR="007F3BF1">
          <w:rPr>
            <w:rFonts w:eastAsiaTheme="minorEastAsia" w:cstheme="minorBidi"/>
            <w:noProof/>
            <w:sz w:val="22"/>
            <w:lang w:val="en-US"/>
          </w:rPr>
          <w:tab/>
        </w:r>
        <w:r w:rsidR="007F3BF1" w:rsidRPr="007C3739">
          <w:rPr>
            <w:rStyle w:val="Hyperlink"/>
            <w:noProof/>
          </w:rPr>
          <w:t>Data transfer object and Entities</w:t>
        </w:r>
        <w:r w:rsidR="007F3BF1">
          <w:rPr>
            <w:noProof/>
            <w:webHidden/>
          </w:rPr>
          <w:tab/>
        </w:r>
        <w:r>
          <w:rPr>
            <w:noProof/>
            <w:webHidden/>
          </w:rPr>
          <w:fldChar w:fldCharType="begin"/>
        </w:r>
        <w:r w:rsidR="007F3BF1">
          <w:rPr>
            <w:noProof/>
            <w:webHidden/>
          </w:rPr>
          <w:instrText xml:space="preserve"> PAGEREF _Toc326143031 \h </w:instrText>
        </w:r>
      </w:ins>
      <w:r>
        <w:rPr>
          <w:noProof/>
          <w:webHidden/>
        </w:rPr>
      </w:r>
      <w:r>
        <w:rPr>
          <w:noProof/>
          <w:webHidden/>
        </w:rPr>
        <w:fldChar w:fldCharType="separate"/>
      </w:r>
      <w:ins w:id="99" w:author="Administrator" w:date="2012-05-30T12:07:00Z">
        <w:r w:rsidR="007F3BF1">
          <w:rPr>
            <w:noProof/>
            <w:webHidden/>
          </w:rPr>
          <w:t>30</w:t>
        </w:r>
        <w:r>
          <w:rPr>
            <w:noProof/>
            <w:webHidden/>
          </w:rPr>
          <w:fldChar w:fldCharType="end"/>
        </w:r>
        <w:r w:rsidRPr="007C3739">
          <w:rPr>
            <w:rStyle w:val="Hyperlink"/>
            <w:noProof/>
          </w:rPr>
          <w:fldChar w:fldCharType="end"/>
        </w:r>
      </w:ins>
    </w:p>
    <w:p w:rsidR="007F3BF1" w:rsidRDefault="003A2961">
      <w:pPr>
        <w:pStyle w:val="TOC2"/>
        <w:tabs>
          <w:tab w:val="left" w:pos="880"/>
          <w:tab w:val="right" w:pos="9060"/>
        </w:tabs>
        <w:rPr>
          <w:ins w:id="100" w:author="Administrator" w:date="2012-05-30T12:07:00Z"/>
          <w:rFonts w:eastAsiaTheme="minorEastAsia" w:cstheme="minorBidi"/>
          <w:noProof/>
          <w:sz w:val="22"/>
          <w:lang w:val="en-US"/>
        </w:rPr>
      </w:pPr>
      <w:ins w:id="101"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"_Toc326143032"</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2.8</w:t>
        </w:r>
        <w:r w:rsidR="007F3BF1">
          <w:rPr>
            <w:rFonts w:eastAsiaTheme="minorEastAsia" w:cstheme="minorBidi"/>
            <w:noProof/>
            <w:sz w:val="22"/>
            <w:lang w:val="en-US"/>
          </w:rPr>
          <w:tab/>
        </w:r>
        <w:r w:rsidR="007F3BF1" w:rsidRPr="007C3739">
          <w:rPr>
            <w:rStyle w:val="Hyperlink"/>
            <w:noProof/>
          </w:rPr>
          <w:t>Database Mapping</w:t>
        </w:r>
        <w:r w:rsidR="007F3BF1">
          <w:rPr>
            <w:noProof/>
            <w:webHidden/>
          </w:rPr>
          <w:tab/>
        </w:r>
        <w:r>
          <w:rPr>
            <w:noProof/>
            <w:webHidden/>
          </w:rPr>
          <w:fldChar w:fldCharType="begin"/>
        </w:r>
        <w:r w:rsidR="007F3BF1">
          <w:rPr>
            <w:noProof/>
            <w:webHidden/>
          </w:rPr>
          <w:instrText xml:space="preserve"> PAGEREF _Toc326143032 \h </w:instrText>
        </w:r>
      </w:ins>
      <w:r>
        <w:rPr>
          <w:noProof/>
          <w:webHidden/>
        </w:rPr>
      </w:r>
      <w:r>
        <w:rPr>
          <w:noProof/>
          <w:webHidden/>
        </w:rPr>
        <w:fldChar w:fldCharType="separate"/>
      </w:r>
      <w:ins w:id="102" w:author="Administrator" w:date="2012-05-30T12:07:00Z">
        <w:r w:rsidR="007F3BF1">
          <w:rPr>
            <w:noProof/>
            <w:webHidden/>
          </w:rPr>
          <w:t>31</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103" w:author="Administrator" w:date="2012-05-30T12:07:00Z"/>
          <w:rFonts w:eastAsiaTheme="minorEastAsia" w:cstheme="minorBidi"/>
          <w:noProof/>
          <w:sz w:val="22"/>
          <w:lang w:val="en-US"/>
        </w:rPr>
      </w:pPr>
      <w:ins w:id="104"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"_Toc326143033"</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2.8.1</w:t>
        </w:r>
        <w:r w:rsidR="007F3BF1">
          <w:rPr>
            <w:rFonts w:eastAsiaTheme="minorEastAsia" w:cstheme="minorBidi"/>
            <w:noProof/>
            <w:sz w:val="22"/>
            <w:lang w:val="en-US"/>
          </w:rPr>
          <w:tab/>
        </w:r>
        <w:r w:rsidR="007F3BF1" w:rsidRPr="007C3739">
          <w:rPr>
            <w:rStyle w:val="Hyperlink"/>
            <w:noProof/>
          </w:rPr>
          <w:t>User list</w:t>
        </w:r>
        <w:r w:rsidR="007F3BF1">
          <w:rPr>
            <w:noProof/>
            <w:webHidden/>
          </w:rPr>
          <w:tab/>
        </w:r>
        <w:r>
          <w:rPr>
            <w:noProof/>
            <w:webHidden/>
          </w:rPr>
          <w:fldChar w:fldCharType="begin"/>
        </w:r>
        <w:r w:rsidR="007F3BF1">
          <w:rPr>
            <w:noProof/>
            <w:webHidden/>
          </w:rPr>
          <w:instrText xml:space="preserve"> PAGEREF _Toc326143033 \h </w:instrText>
        </w:r>
      </w:ins>
      <w:r>
        <w:rPr>
          <w:noProof/>
          <w:webHidden/>
        </w:rPr>
      </w:r>
      <w:r>
        <w:rPr>
          <w:noProof/>
          <w:webHidden/>
        </w:rPr>
        <w:fldChar w:fldCharType="separate"/>
      </w:r>
      <w:ins w:id="105" w:author="Administrator" w:date="2012-05-30T12:07:00Z">
        <w:r w:rsidR="007F3BF1">
          <w:rPr>
            <w:noProof/>
            <w:webHidden/>
          </w:rPr>
          <w:t>31</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106" w:author="Administrator" w:date="2012-05-30T12:07:00Z"/>
          <w:rFonts w:eastAsiaTheme="minorEastAsia" w:cstheme="minorBidi"/>
          <w:noProof/>
          <w:sz w:val="22"/>
          <w:lang w:val="en-US"/>
        </w:rPr>
      </w:pPr>
      <w:ins w:id="107"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"_Toc326143034"</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2.8.2</w:t>
        </w:r>
        <w:r w:rsidR="007F3BF1">
          <w:rPr>
            <w:rFonts w:eastAsiaTheme="minorEastAsia" w:cstheme="minorBidi"/>
            <w:noProof/>
            <w:sz w:val="22"/>
            <w:lang w:val="en-US"/>
          </w:rPr>
          <w:tab/>
        </w:r>
        <w:r w:rsidR="007F3BF1" w:rsidRPr="007C3739">
          <w:rPr>
            <w:rStyle w:val="Hyperlink"/>
            <w:noProof/>
          </w:rPr>
          <w:t>User detail</w:t>
        </w:r>
        <w:r w:rsidR="007F3BF1">
          <w:rPr>
            <w:noProof/>
            <w:webHidden/>
          </w:rPr>
          <w:tab/>
        </w:r>
        <w:r>
          <w:rPr>
            <w:noProof/>
            <w:webHidden/>
          </w:rPr>
          <w:fldChar w:fldCharType="begin"/>
        </w:r>
        <w:r w:rsidR="007F3BF1">
          <w:rPr>
            <w:noProof/>
            <w:webHidden/>
          </w:rPr>
          <w:instrText xml:space="preserve"> PAGEREF _Toc326143034 \h </w:instrText>
        </w:r>
      </w:ins>
      <w:r>
        <w:rPr>
          <w:noProof/>
          <w:webHidden/>
        </w:rPr>
      </w:r>
      <w:r>
        <w:rPr>
          <w:noProof/>
          <w:webHidden/>
        </w:rPr>
        <w:fldChar w:fldCharType="separate"/>
      </w:r>
      <w:ins w:id="108" w:author="Administrator" w:date="2012-05-30T12:07:00Z">
        <w:r w:rsidR="007F3BF1">
          <w:rPr>
            <w:noProof/>
            <w:webHidden/>
          </w:rPr>
          <w:t>32</w:t>
        </w:r>
        <w:r>
          <w:rPr>
            <w:noProof/>
            <w:webHidden/>
          </w:rPr>
          <w:fldChar w:fldCharType="end"/>
        </w:r>
        <w:r w:rsidRPr="007C3739">
          <w:rPr>
            <w:rStyle w:val="Hyperlink"/>
            <w:noProof/>
          </w:rPr>
          <w:fldChar w:fldCharType="end"/>
        </w:r>
      </w:ins>
    </w:p>
    <w:p w:rsidR="007F3BF1" w:rsidRDefault="003A2961">
      <w:pPr>
        <w:pStyle w:val="TOC2"/>
        <w:tabs>
          <w:tab w:val="left" w:pos="880"/>
          <w:tab w:val="right" w:pos="9060"/>
        </w:tabs>
        <w:rPr>
          <w:ins w:id="109" w:author="Administrator" w:date="2012-05-30T12:07:00Z"/>
          <w:rFonts w:eastAsiaTheme="minorEastAsia" w:cstheme="minorBidi"/>
          <w:noProof/>
          <w:sz w:val="22"/>
          <w:lang w:val="en-US"/>
        </w:rPr>
      </w:pPr>
      <w:ins w:id="110"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"_Toc326143035"</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2.9</w:t>
        </w:r>
        <w:r w:rsidR="007F3BF1">
          <w:rPr>
            <w:rFonts w:eastAsiaTheme="minorEastAsia" w:cstheme="minorBidi"/>
            <w:noProof/>
            <w:sz w:val="22"/>
            <w:lang w:val="en-US"/>
          </w:rPr>
          <w:tab/>
        </w:r>
        <w:r w:rsidR="007F3BF1" w:rsidRPr="007C3739">
          <w:rPr>
            <w:rStyle w:val="Hyperlink"/>
            <w:noProof/>
          </w:rPr>
          <w:t>Security</w:t>
        </w:r>
        <w:r w:rsidR="007F3BF1">
          <w:rPr>
            <w:noProof/>
            <w:webHidden/>
          </w:rPr>
          <w:tab/>
        </w:r>
        <w:r>
          <w:rPr>
            <w:noProof/>
            <w:webHidden/>
          </w:rPr>
          <w:fldChar w:fldCharType="begin"/>
        </w:r>
        <w:r w:rsidR="007F3BF1">
          <w:rPr>
            <w:noProof/>
            <w:webHidden/>
          </w:rPr>
          <w:instrText xml:space="preserve"> PAGEREF _Toc326143035 \h </w:instrText>
        </w:r>
      </w:ins>
      <w:r>
        <w:rPr>
          <w:noProof/>
          <w:webHidden/>
        </w:rPr>
      </w:r>
      <w:r>
        <w:rPr>
          <w:noProof/>
          <w:webHidden/>
        </w:rPr>
        <w:fldChar w:fldCharType="separate"/>
      </w:r>
      <w:ins w:id="111" w:author="Administrator" w:date="2012-05-30T12:07:00Z">
        <w:r w:rsidR="007F3BF1">
          <w:rPr>
            <w:noProof/>
            <w:webHidden/>
          </w:rPr>
          <w:t>36</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112" w:author="Administrator" w:date="2012-05-30T12:07:00Z"/>
          <w:rFonts w:eastAsiaTheme="minorEastAsia" w:cstheme="minorBidi"/>
          <w:noProof/>
          <w:sz w:val="22"/>
          <w:lang w:val="en-US"/>
        </w:rPr>
      </w:pPr>
      <w:ins w:id="113"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"_Toc326143036"</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2.9.1</w:t>
        </w:r>
        <w:r w:rsidR="007F3BF1">
          <w:rPr>
            <w:rFonts w:eastAsiaTheme="minorEastAsia" w:cstheme="minorBidi"/>
            <w:noProof/>
            <w:sz w:val="22"/>
            <w:lang w:val="en-US"/>
          </w:rPr>
          <w:tab/>
        </w:r>
        <w:r w:rsidR="007F3BF1" w:rsidRPr="007C3739">
          <w:rPr>
            <w:rStyle w:val="Hyperlink"/>
            <w:noProof/>
          </w:rPr>
          <w:t>User list</w:t>
        </w:r>
        <w:r w:rsidR="007F3BF1">
          <w:rPr>
            <w:noProof/>
            <w:webHidden/>
          </w:rPr>
          <w:tab/>
        </w:r>
        <w:r>
          <w:rPr>
            <w:noProof/>
            <w:webHidden/>
          </w:rPr>
          <w:fldChar w:fldCharType="begin"/>
        </w:r>
        <w:r w:rsidR="007F3BF1">
          <w:rPr>
            <w:noProof/>
            <w:webHidden/>
          </w:rPr>
          <w:instrText xml:space="preserve"> PAGEREF _Toc326143036 \h </w:instrText>
        </w:r>
      </w:ins>
      <w:r>
        <w:rPr>
          <w:noProof/>
          <w:webHidden/>
        </w:rPr>
      </w:r>
      <w:r>
        <w:rPr>
          <w:noProof/>
          <w:webHidden/>
        </w:rPr>
        <w:fldChar w:fldCharType="separate"/>
      </w:r>
      <w:ins w:id="114" w:author="Administrator" w:date="2012-05-30T12:07:00Z">
        <w:r w:rsidR="007F3BF1">
          <w:rPr>
            <w:noProof/>
            <w:webHidden/>
          </w:rPr>
          <w:t>36</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115" w:author="Administrator" w:date="2012-05-30T12:07:00Z"/>
          <w:rFonts w:eastAsiaTheme="minorEastAsia" w:cstheme="minorBidi"/>
          <w:noProof/>
          <w:sz w:val="22"/>
          <w:lang w:val="en-US"/>
        </w:rPr>
      </w:pPr>
      <w:ins w:id="116"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"_Toc326143037"</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2.9.2</w:t>
        </w:r>
        <w:r w:rsidR="007F3BF1">
          <w:rPr>
            <w:rFonts w:eastAsiaTheme="minorEastAsia" w:cstheme="minorBidi"/>
            <w:noProof/>
            <w:sz w:val="22"/>
            <w:lang w:val="en-US"/>
          </w:rPr>
          <w:tab/>
        </w:r>
        <w:r w:rsidR="007F3BF1" w:rsidRPr="007C3739">
          <w:rPr>
            <w:rStyle w:val="Hyperlink"/>
            <w:noProof/>
          </w:rPr>
          <w:t>Activate/Deactivate/Reset/Send new password</w:t>
        </w:r>
        <w:r w:rsidR="007F3BF1">
          <w:rPr>
            <w:noProof/>
            <w:webHidden/>
          </w:rPr>
          <w:tab/>
        </w:r>
        <w:r>
          <w:rPr>
            <w:noProof/>
            <w:webHidden/>
          </w:rPr>
          <w:fldChar w:fldCharType="begin"/>
        </w:r>
        <w:r w:rsidR="007F3BF1">
          <w:rPr>
            <w:noProof/>
            <w:webHidden/>
          </w:rPr>
          <w:instrText xml:space="preserve"> PAGEREF _Toc326143037 \h </w:instrText>
        </w:r>
      </w:ins>
      <w:r>
        <w:rPr>
          <w:noProof/>
          <w:webHidden/>
        </w:rPr>
      </w:r>
      <w:r>
        <w:rPr>
          <w:noProof/>
          <w:webHidden/>
        </w:rPr>
        <w:fldChar w:fldCharType="separate"/>
      </w:r>
      <w:ins w:id="117" w:author="Administrator" w:date="2012-05-30T12:07:00Z">
        <w:r w:rsidR="007F3BF1">
          <w:rPr>
            <w:noProof/>
            <w:webHidden/>
          </w:rPr>
          <w:t>36</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118" w:author="Administrator" w:date="2012-05-30T12:07:00Z"/>
          <w:rFonts w:eastAsiaTheme="minorEastAsia" w:cstheme="minorBidi"/>
          <w:noProof/>
          <w:sz w:val="22"/>
          <w:lang w:val="en-US"/>
        </w:rPr>
      </w:pPr>
      <w:ins w:id="119"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"_Toc326143038"</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2.9.3</w:t>
        </w:r>
        <w:r w:rsidR="007F3BF1">
          <w:rPr>
            <w:rFonts w:eastAsiaTheme="minorEastAsia" w:cstheme="minorBidi"/>
            <w:noProof/>
            <w:sz w:val="22"/>
            <w:lang w:val="en-US"/>
          </w:rPr>
          <w:tab/>
        </w:r>
        <w:r w:rsidR="007F3BF1" w:rsidRPr="007C3739">
          <w:rPr>
            <w:rStyle w:val="Hyperlink"/>
            <w:noProof/>
          </w:rPr>
          <w:t>User detail</w:t>
        </w:r>
        <w:r w:rsidR="007F3BF1">
          <w:rPr>
            <w:noProof/>
            <w:webHidden/>
          </w:rPr>
          <w:tab/>
        </w:r>
        <w:r>
          <w:rPr>
            <w:noProof/>
            <w:webHidden/>
          </w:rPr>
          <w:fldChar w:fldCharType="begin"/>
        </w:r>
        <w:r w:rsidR="007F3BF1">
          <w:rPr>
            <w:noProof/>
            <w:webHidden/>
          </w:rPr>
          <w:instrText xml:space="preserve"> PAGEREF _Toc326143038 \h </w:instrText>
        </w:r>
      </w:ins>
      <w:r>
        <w:rPr>
          <w:noProof/>
          <w:webHidden/>
        </w:rPr>
      </w:r>
      <w:r>
        <w:rPr>
          <w:noProof/>
          <w:webHidden/>
        </w:rPr>
        <w:fldChar w:fldCharType="separate"/>
      </w:r>
      <w:ins w:id="120" w:author="Administrator" w:date="2012-05-30T12:07:00Z">
        <w:r w:rsidR="007F3BF1">
          <w:rPr>
            <w:noProof/>
            <w:webHidden/>
          </w:rPr>
          <w:t>37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121" w:author="Administrator" w:date="2012-05-30T12:07:00Z"/>
          <w:rFonts w:eastAsiaTheme="minorEastAsia" w:cstheme="minorBidi"/>
          <w:noProof/>
          <w:sz w:val="22"/>
          <w:lang w:val="en-US"/>
        </w:rPr>
      </w:pPr>
      <w:ins w:id="122"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"_Toc326143039"</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2.9.4</w:t>
        </w:r>
        <w:r w:rsidR="007F3BF1">
          <w:rPr>
            <w:rFonts w:eastAsiaTheme="minorEastAsia" w:cstheme="minorBidi"/>
            <w:noProof/>
            <w:sz w:val="22"/>
            <w:lang w:val="en-US"/>
          </w:rPr>
          <w:tab/>
        </w:r>
        <w:r w:rsidR="007F3BF1" w:rsidRPr="007C3739">
          <w:rPr>
            <w:rStyle w:val="Hyperlink"/>
            <w:noProof/>
          </w:rPr>
          <w:t>Add/Update user</w:t>
        </w:r>
        <w:r w:rsidR="007F3BF1">
          <w:rPr>
            <w:noProof/>
            <w:webHidden/>
          </w:rPr>
          <w:tab/>
        </w:r>
        <w:r>
          <w:rPr>
            <w:noProof/>
            <w:webHidden/>
          </w:rPr>
          <w:fldChar w:fldCharType="begin"/>
        </w:r>
        <w:r w:rsidR="007F3BF1">
          <w:rPr>
            <w:noProof/>
            <w:webHidden/>
          </w:rPr>
          <w:instrText xml:space="preserve"> PAGEREF _Toc326143039 \h </w:instrText>
        </w:r>
      </w:ins>
      <w:r>
        <w:rPr>
          <w:noProof/>
          <w:webHidden/>
        </w:rPr>
      </w:r>
      <w:r>
        <w:rPr>
          <w:noProof/>
          <w:webHidden/>
        </w:rPr>
        <w:fldChar w:fldCharType="separate"/>
      </w:r>
      <w:ins w:id="123" w:author="Administrator" w:date="2012-05-30T12:07:00Z">
        <w:r w:rsidR="007F3BF1">
          <w:rPr>
            <w:noProof/>
            <w:webHidden/>
          </w:rPr>
          <w:t>37</w:t>
        </w:r>
        <w:r>
          <w:rPr>
            <w:noProof/>
            <w:webHidden/>
          </w:rPr>
          <w:fldChar w:fldCharType="end"/>
        </w:r>
        <w:r w:rsidRPr="007C3739">
          <w:rPr>
            <w:rStyle w:val="Hyperlink"/>
            <w:noProof/>
          </w:rPr>
          <w:fldChar w:fldCharType="end"/>
        </w:r>
      </w:ins>
    </w:p>
    <w:p w:rsidR="007F3BF1" w:rsidRDefault="003A2961">
      <w:pPr>
        <w:pStyle w:val="TOC3"/>
        <w:tabs>
          <w:tab w:val="left" w:pos="1100"/>
          <w:tab w:val="right" w:pos="9060"/>
        </w:tabs>
        <w:rPr>
          <w:ins w:id="124" w:author="Administrator" w:date="2012-05-30T12:07:00Z"/>
          <w:rFonts w:eastAsiaTheme="minorEastAsia" w:cstheme="minorBidi"/>
          <w:noProof/>
          <w:sz w:val="22"/>
          <w:lang w:val="en-US"/>
        </w:rPr>
      </w:pPr>
      <w:ins w:id="125" w:author="Administrator" w:date="2012-05-30T12:07:00Z">
        <w:r w:rsidRPr="007C3739">
          <w:rPr>
            <w:rStyle w:val="Hyperlink"/>
            <w:noProof/>
          </w:rPr>
          <w:fldChar w:fldCharType="begin"/>
        </w:r>
        <w:r w:rsidR="007F3BF1" w:rsidRPr="007C3739">
          <w:rPr>
            <w:rStyle w:val="Hyperlink"/>
            <w:noProof/>
          </w:rPr>
          <w:instrText xml:space="preserve"> </w:instrText>
        </w:r>
        <w:r w:rsidR="007F3BF1">
          <w:rPr>
            <w:noProof/>
          </w:rPr>
          <w:instrText>HYPERLINK \l "_Toc326143040"</w:instrText>
        </w:r>
        <w:r w:rsidR="007F3BF1" w:rsidRPr="007C3739">
          <w:rPr>
            <w:rStyle w:val="Hyperlink"/>
            <w:noProof/>
          </w:rPr>
          <w:instrText xml:space="preserve"> </w:instrText>
        </w:r>
        <w:r w:rsidRPr="007C3739">
          <w:rPr>
            <w:rStyle w:val="Hyperlink"/>
            <w:noProof/>
          </w:rPr>
          <w:fldChar w:fldCharType="separate"/>
        </w:r>
        <w:r w:rsidR="007F3BF1" w:rsidRPr="007C3739">
          <w:rPr>
            <w:rStyle w:val="Hyperlink"/>
            <w:noProof/>
          </w:rPr>
          <w:t>2.9.5</w:t>
        </w:r>
        <w:r w:rsidR="007F3BF1">
          <w:rPr>
            <w:rFonts w:eastAsiaTheme="minorEastAsia" w:cstheme="minorBidi"/>
            <w:noProof/>
            <w:sz w:val="22"/>
            <w:lang w:val="en-US"/>
          </w:rPr>
          <w:tab/>
        </w:r>
        <w:r w:rsidR="007F3BF1" w:rsidRPr="007C3739">
          <w:rPr>
            <w:rStyle w:val="Hyperlink"/>
            <w:noProof/>
          </w:rPr>
          <w:t>Add/Update user button visibility</w:t>
        </w:r>
        <w:r w:rsidR="007F3BF1">
          <w:rPr>
            <w:noProof/>
            <w:webHidden/>
          </w:rPr>
          <w:tab/>
        </w:r>
        <w:r>
          <w:rPr>
            <w:noProof/>
            <w:webHidden/>
          </w:rPr>
          <w:fldChar w:fldCharType="begin"/>
        </w:r>
        <w:r w:rsidR="007F3BF1">
          <w:rPr>
            <w:noProof/>
            <w:webHidden/>
          </w:rPr>
          <w:instrText xml:space="preserve"> PAGEREF _Toc326143040 \h </w:instrText>
        </w:r>
      </w:ins>
      <w:r>
        <w:rPr>
          <w:noProof/>
          <w:webHidden/>
        </w:rPr>
      </w:r>
      <w:r>
        <w:rPr>
          <w:noProof/>
          <w:webHidden/>
        </w:rPr>
        <w:fldChar w:fldCharType="separate"/>
      </w:r>
      <w:ins w:id="126" w:author="Administrator" w:date="2012-05-30T12:07:00Z">
        <w:r w:rsidR="007F3BF1">
          <w:rPr>
            <w:noProof/>
            <w:webHidden/>
          </w:rPr>
          <w:t>37</w:t>
        </w:r>
        <w:r>
          <w:rPr>
            <w:noProof/>
            <w:webHidden/>
          </w:rPr>
          <w:fldChar w:fldCharType="end"/>
        </w:r>
        <w:r w:rsidRPr="007C3739">
          <w:rPr>
            <w:rStyle w:val="Hyperlink"/>
            <w:noProof/>
          </w:rPr>
          <w:fldChar w:fldCharType="end"/>
        </w:r>
      </w:ins>
    </w:p>
    <w:p w:rsidR="00FE54CC" w:rsidDel="007F3BF1" w:rsidRDefault="003A2961">
      <w:pPr>
        <w:pStyle w:val="TOC1"/>
        <w:tabs>
          <w:tab w:val="left" w:pos="400"/>
          <w:tab w:val="right" w:pos="9060"/>
        </w:tabs>
        <w:rPr>
          <w:del w:id="127" w:author="Administrator" w:date="2012-05-30T12:07:00Z"/>
          <w:rFonts w:eastAsiaTheme="minorEastAsia" w:cstheme="minorBidi"/>
          <w:noProof/>
          <w:color w:val="auto"/>
          <w:sz w:val="22"/>
          <w:lang w:val="en-US"/>
        </w:rPr>
      </w:pPr>
      <w:del w:id="128" w:author="Administrator" w:date="2012-05-30T12:07:00Z">
        <w:r w:rsidRPr="003A2961">
          <w:rPr>
            <w:rPrChange w:id="129" w:author="Administrator" w:date="2012-05-30T12:07:00Z">
              <w:rPr>
                <w:rStyle w:val="Hyperlink"/>
                <w:noProof/>
              </w:rPr>
            </w:rPrChange>
          </w:rPr>
          <w:delText>1</w:delText>
        </w:r>
        <w:r w:rsidR="00FE54CC" w:rsidDel="007F3BF1">
          <w:rPr>
            <w:rFonts w:eastAsiaTheme="minorEastAsia" w:cstheme="minorBidi"/>
            <w:noProof/>
            <w:color w:val="auto"/>
            <w:sz w:val="22"/>
            <w:lang w:val="en-US"/>
          </w:rPr>
          <w:tab/>
        </w:r>
        <w:r w:rsidRPr="003A2961">
          <w:rPr>
            <w:rPrChange w:id="130" w:author="Administrator" w:date="2012-05-30T12:07:00Z">
              <w:rPr>
                <w:rStyle w:val="Hyperlink"/>
                <w:noProof/>
              </w:rPr>
            </w:rPrChange>
          </w:rPr>
          <w:delText>Table of content</w:delText>
        </w:r>
        <w:r w:rsidR="00FE54CC" w:rsidDel="007F3BF1">
          <w:rPr>
            <w:noProof/>
            <w:webHidden/>
          </w:rPr>
          <w:tab/>
          <w:delText>2</w:delText>
        </w:r>
      </w:del>
    </w:p>
    <w:p w:rsidR="00FE54CC" w:rsidDel="007F3BF1" w:rsidRDefault="003A2961">
      <w:pPr>
        <w:pStyle w:val="TOC1"/>
        <w:tabs>
          <w:tab w:val="left" w:pos="400"/>
          <w:tab w:val="right" w:pos="9060"/>
        </w:tabs>
        <w:rPr>
          <w:del w:id="131" w:author="Administrator" w:date="2012-05-30T12:07:00Z"/>
          <w:rFonts w:eastAsiaTheme="minorEastAsia" w:cstheme="minorBidi"/>
          <w:noProof/>
          <w:color w:val="auto"/>
          <w:sz w:val="22"/>
          <w:lang w:val="en-US"/>
        </w:rPr>
      </w:pPr>
      <w:del w:id="132" w:author="Administrator" w:date="2012-05-30T12:07:00Z">
        <w:r w:rsidRPr="003A2961">
          <w:rPr>
            <w:rPrChange w:id="133" w:author="Administrator" w:date="2012-05-30T12:07:00Z">
              <w:rPr>
                <w:rStyle w:val="Hyperlink"/>
                <w:noProof/>
              </w:rPr>
            </w:rPrChange>
          </w:rPr>
          <w:delText>2</w:delText>
        </w:r>
        <w:r w:rsidR="00FE54CC" w:rsidDel="007F3BF1">
          <w:rPr>
            <w:rFonts w:eastAsiaTheme="minorEastAsia" w:cstheme="minorBidi"/>
            <w:noProof/>
            <w:color w:val="auto"/>
            <w:sz w:val="22"/>
            <w:lang w:val="en-US"/>
          </w:rPr>
          <w:tab/>
        </w:r>
        <w:r w:rsidRPr="003A2961">
          <w:rPr>
            <w:rPrChange w:id="134" w:author="Administrator" w:date="2012-05-30T12:07:00Z">
              <w:rPr>
                <w:rStyle w:val="Hyperlink"/>
                <w:noProof/>
              </w:rPr>
            </w:rPrChange>
          </w:rPr>
          <w:delText>User management</w:delText>
        </w:r>
        <w:r w:rsidR="00FE54CC" w:rsidDel="007F3BF1">
          <w:rPr>
            <w:noProof/>
            <w:webHidden/>
          </w:rPr>
          <w:tab/>
          <w:delText>4</w:delText>
        </w:r>
      </w:del>
    </w:p>
    <w:p w:rsidR="00FE54CC" w:rsidDel="007F3BF1" w:rsidRDefault="003A2961">
      <w:pPr>
        <w:pStyle w:val="TOC2"/>
        <w:tabs>
          <w:tab w:val="left" w:pos="880"/>
          <w:tab w:val="right" w:pos="9060"/>
        </w:tabs>
        <w:rPr>
          <w:del w:id="135" w:author="Administrator" w:date="2012-05-30T12:07:00Z"/>
          <w:rFonts w:eastAsiaTheme="minorEastAsia" w:cstheme="minorBidi"/>
          <w:noProof/>
          <w:sz w:val="22"/>
          <w:lang w:val="en-US"/>
        </w:rPr>
      </w:pPr>
      <w:del w:id="136" w:author="Administrator" w:date="2012-05-30T12:07:00Z">
        <w:r w:rsidRPr="003A2961">
          <w:rPr>
            <w:rPrChange w:id="137" w:author="Administrator" w:date="2012-05-30T12:07:00Z">
              <w:rPr>
                <w:rStyle w:val="Hyperlink"/>
                <w:noProof/>
              </w:rPr>
            </w:rPrChange>
          </w:rPr>
          <w:delText>2.1</w:delText>
        </w:r>
        <w:r w:rsidR="00FE54CC" w:rsidDel="007F3BF1">
          <w:rPr>
            <w:rFonts w:eastAsiaTheme="minorEastAsia" w:cstheme="minorBidi"/>
            <w:noProof/>
            <w:sz w:val="22"/>
            <w:lang w:val="en-US"/>
          </w:rPr>
          <w:tab/>
        </w:r>
        <w:r w:rsidRPr="003A2961">
          <w:rPr>
            <w:rPrChange w:id="138" w:author="Administrator" w:date="2012-05-30T12:07:00Z">
              <w:rPr>
                <w:rStyle w:val="Hyperlink"/>
                <w:noProof/>
              </w:rPr>
            </w:rPrChange>
          </w:rPr>
          <w:delText>General description</w:delText>
        </w:r>
        <w:r w:rsidR="00FE54CC" w:rsidDel="007F3BF1">
          <w:rPr>
            <w:noProof/>
            <w:webHidden/>
          </w:rPr>
          <w:tab/>
          <w:delText>4</w:delText>
        </w:r>
      </w:del>
    </w:p>
    <w:p w:rsidR="00FE54CC" w:rsidDel="007F3BF1" w:rsidRDefault="003A2961">
      <w:pPr>
        <w:pStyle w:val="TOC2"/>
        <w:tabs>
          <w:tab w:val="left" w:pos="880"/>
          <w:tab w:val="right" w:pos="9060"/>
        </w:tabs>
        <w:rPr>
          <w:del w:id="139" w:author="Administrator" w:date="2012-05-30T12:07:00Z"/>
          <w:rFonts w:eastAsiaTheme="minorEastAsia" w:cstheme="minorBidi"/>
          <w:noProof/>
          <w:sz w:val="22"/>
          <w:lang w:val="en-US"/>
        </w:rPr>
      </w:pPr>
      <w:del w:id="140" w:author="Administrator" w:date="2012-05-30T12:07:00Z">
        <w:r w:rsidRPr="003A2961">
          <w:rPr>
            <w:rPrChange w:id="141" w:author="Administrator" w:date="2012-05-30T12:07:00Z">
              <w:rPr>
                <w:rStyle w:val="Hyperlink"/>
                <w:noProof/>
              </w:rPr>
            </w:rPrChange>
          </w:rPr>
          <w:delText>2.2</w:delText>
        </w:r>
        <w:r w:rsidR="00FE54CC" w:rsidDel="007F3BF1">
          <w:rPr>
            <w:rFonts w:eastAsiaTheme="minorEastAsia" w:cstheme="minorBidi"/>
            <w:noProof/>
            <w:sz w:val="22"/>
            <w:lang w:val="en-US"/>
          </w:rPr>
          <w:tab/>
        </w:r>
        <w:r w:rsidRPr="003A2961">
          <w:rPr>
            <w:rPrChange w:id="142" w:author="Administrator" w:date="2012-05-30T12:07:00Z">
              <w:rPr>
                <w:rStyle w:val="Hyperlink"/>
                <w:noProof/>
              </w:rPr>
            </w:rPrChange>
          </w:rPr>
          <w:delText>Navigation and/or Flow</w:delText>
        </w:r>
        <w:r w:rsidR="00FE54CC" w:rsidDel="007F3BF1">
          <w:rPr>
            <w:noProof/>
            <w:webHidden/>
          </w:rPr>
          <w:tab/>
          <w:delText>5</w:delText>
        </w:r>
      </w:del>
    </w:p>
    <w:p w:rsidR="00FE54CC" w:rsidDel="007F3BF1" w:rsidRDefault="003A2961">
      <w:pPr>
        <w:pStyle w:val="TOC3"/>
        <w:tabs>
          <w:tab w:val="left" w:pos="1100"/>
          <w:tab w:val="right" w:pos="9060"/>
        </w:tabs>
        <w:rPr>
          <w:del w:id="143" w:author="Administrator" w:date="2012-05-30T12:07:00Z"/>
          <w:rFonts w:eastAsiaTheme="minorEastAsia" w:cstheme="minorBidi"/>
          <w:noProof/>
          <w:sz w:val="22"/>
          <w:lang w:val="en-US"/>
        </w:rPr>
      </w:pPr>
      <w:del w:id="144" w:author="Administrator" w:date="2012-05-30T12:07:00Z">
        <w:r w:rsidRPr="003A2961">
          <w:rPr>
            <w:rPrChange w:id="145" w:author="Administrator" w:date="2012-05-30T12:07:00Z">
              <w:rPr>
                <w:rStyle w:val="Hyperlink"/>
                <w:noProof/>
              </w:rPr>
            </w:rPrChange>
          </w:rPr>
          <w:delText>2.2.1</w:delText>
        </w:r>
        <w:r w:rsidR="00FE54CC" w:rsidDel="007F3BF1">
          <w:rPr>
            <w:rFonts w:eastAsiaTheme="minorEastAsia" w:cstheme="minorBidi"/>
            <w:noProof/>
            <w:sz w:val="22"/>
            <w:lang w:val="en-US"/>
          </w:rPr>
          <w:tab/>
        </w:r>
        <w:r w:rsidRPr="003A2961">
          <w:rPr>
            <w:rPrChange w:id="146" w:author="Administrator" w:date="2012-05-30T12:07:00Z">
              <w:rPr>
                <w:rStyle w:val="Hyperlink"/>
                <w:noProof/>
              </w:rPr>
            </w:rPrChange>
          </w:rPr>
          <w:delText>Request Origination</w:delText>
        </w:r>
        <w:r w:rsidR="00FE54CC" w:rsidDel="007F3BF1">
          <w:rPr>
            <w:noProof/>
            <w:webHidden/>
          </w:rPr>
          <w:tab/>
          <w:delText>5</w:delText>
        </w:r>
      </w:del>
    </w:p>
    <w:p w:rsidR="00FE54CC" w:rsidDel="007F3BF1" w:rsidRDefault="003A2961">
      <w:pPr>
        <w:pStyle w:val="TOC3"/>
        <w:tabs>
          <w:tab w:val="left" w:pos="1100"/>
          <w:tab w:val="right" w:pos="9060"/>
        </w:tabs>
        <w:rPr>
          <w:del w:id="147" w:author="Administrator" w:date="2012-05-30T12:07:00Z"/>
          <w:rFonts w:eastAsiaTheme="minorEastAsia" w:cstheme="minorBidi"/>
          <w:noProof/>
          <w:sz w:val="22"/>
          <w:lang w:val="en-US"/>
        </w:rPr>
      </w:pPr>
      <w:del w:id="148" w:author="Administrator" w:date="2012-05-30T12:07:00Z">
        <w:r w:rsidRPr="003A2961">
          <w:rPr>
            <w:rPrChange w:id="149" w:author="Administrator" w:date="2012-05-30T12:07:00Z">
              <w:rPr>
                <w:rStyle w:val="Hyperlink"/>
                <w:noProof/>
              </w:rPr>
            </w:rPrChange>
          </w:rPr>
          <w:delText>2.2.2</w:delText>
        </w:r>
        <w:r w:rsidR="00FE54CC" w:rsidDel="007F3BF1">
          <w:rPr>
            <w:rFonts w:eastAsiaTheme="minorEastAsia" w:cstheme="minorBidi"/>
            <w:noProof/>
            <w:sz w:val="22"/>
            <w:lang w:val="en-US"/>
          </w:rPr>
          <w:tab/>
        </w:r>
        <w:r w:rsidRPr="003A2961">
          <w:rPr>
            <w:rPrChange w:id="150" w:author="Administrator" w:date="2012-05-30T12:07:00Z">
              <w:rPr>
                <w:rStyle w:val="Hyperlink"/>
                <w:noProof/>
              </w:rPr>
            </w:rPrChange>
          </w:rPr>
          <w:delText>Destinations</w:delText>
        </w:r>
        <w:r w:rsidR="00FE54CC" w:rsidDel="007F3BF1">
          <w:rPr>
            <w:noProof/>
            <w:webHidden/>
          </w:rPr>
          <w:tab/>
          <w:delText>6</w:delText>
        </w:r>
      </w:del>
    </w:p>
    <w:p w:rsidR="00FE54CC" w:rsidDel="007F3BF1" w:rsidRDefault="003A2961">
      <w:pPr>
        <w:pStyle w:val="TOC2"/>
        <w:tabs>
          <w:tab w:val="left" w:pos="880"/>
          <w:tab w:val="right" w:pos="9060"/>
        </w:tabs>
        <w:rPr>
          <w:del w:id="151" w:author="Administrator" w:date="2012-05-30T12:07:00Z"/>
          <w:rFonts w:eastAsiaTheme="minorEastAsia" w:cstheme="minorBidi"/>
          <w:noProof/>
          <w:sz w:val="22"/>
          <w:lang w:val="en-US"/>
        </w:rPr>
      </w:pPr>
      <w:del w:id="152" w:author="Administrator" w:date="2012-05-30T12:07:00Z">
        <w:r w:rsidRPr="003A2961">
          <w:rPr>
            <w:rPrChange w:id="153" w:author="Administrator" w:date="2012-05-30T12:07:00Z">
              <w:rPr>
                <w:rStyle w:val="Hyperlink"/>
                <w:noProof/>
              </w:rPr>
            </w:rPrChange>
          </w:rPr>
          <w:delText>2.3</w:delText>
        </w:r>
        <w:r w:rsidR="00FE54CC" w:rsidDel="007F3BF1">
          <w:rPr>
            <w:rFonts w:eastAsiaTheme="minorEastAsia" w:cstheme="minorBidi"/>
            <w:noProof/>
            <w:sz w:val="22"/>
            <w:lang w:val="en-US"/>
          </w:rPr>
          <w:tab/>
        </w:r>
        <w:r w:rsidRPr="003A2961">
          <w:rPr>
            <w:rPrChange w:id="154" w:author="Administrator" w:date="2012-05-30T12:07:00Z">
              <w:rPr>
                <w:rStyle w:val="Hyperlink"/>
                <w:noProof/>
              </w:rPr>
            </w:rPrChange>
          </w:rPr>
          <w:delText>Dependent processes</w:delText>
        </w:r>
        <w:r w:rsidR="00FE54CC" w:rsidDel="007F3BF1">
          <w:rPr>
            <w:noProof/>
            <w:webHidden/>
          </w:rPr>
          <w:tab/>
          <w:delText>7</w:delText>
        </w:r>
      </w:del>
    </w:p>
    <w:p w:rsidR="00FE54CC" w:rsidDel="007F3BF1" w:rsidRDefault="003A2961">
      <w:pPr>
        <w:pStyle w:val="TOC3"/>
        <w:tabs>
          <w:tab w:val="left" w:pos="1100"/>
          <w:tab w:val="right" w:pos="9060"/>
        </w:tabs>
        <w:rPr>
          <w:del w:id="155" w:author="Administrator" w:date="2012-05-30T12:07:00Z"/>
          <w:rFonts w:eastAsiaTheme="minorEastAsia" w:cstheme="minorBidi"/>
          <w:noProof/>
          <w:sz w:val="22"/>
          <w:lang w:val="en-US"/>
        </w:rPr>
      </w:pPr>
      <w:del w:id="156" w:author="Administrator" w:date="2012-05-30T12:07:00Z">
        <w:r w:rsidRPr="003A2961">
          <w:rPr>
            <w:rPrChange w:id="157" w:author="Administrator" w:date="2012-05-30T12:07:00Z">
              <w:rPr>
                <w:rStyle w:val="Hyperlink"/>
                <w:noProof/>
              </w:rPr>
            </w:rPrChange>
          </w:rPr>
          <w:delText>2.3.1</w:delText>
        </w:r>
        <w:r w:rsidR="00FE54CC" w:rsidDel="007F3BF1">
          <w:rPr>
            <w:rFonts w:eastAsiaTheme="minorEastAsia" w:cstheme="minorBidi"/>
            <w:noProof/>
            <w:sz w:val="22"/>
            <w:lang w:val="en-US"/>
          </w:rPr>
          <w:tab/>
        </w:r>
        <w:r w:rsidRPr="003A2961">
          <w:rPr>
            <w:rPrChange w:id="158" w:author="Administrator" w:date="2012-05-30T12:07:00Z">
              <w:rPr>
                <w:rStyle w:val="Hyperlink"/>
                <w:noProof/>
              </w:rPr>
            </w:rPrChange>
          </w:rPr>
          <w:delText>External services</w:delText>
        </w:r>
        <w:r w:rsidR="00FE54CC" w:rsidDel="007F3BF1">
          <w:rPr>
            <w:noProof/>
            <w:webHidden/>
          </w:rPr>
          <w:tab/>
          <w:delText>7</w:delText>
        </w:r>
      </w:del>
    </w:p>
    <w:p w:rsidR="00FE54CC" w:rsidDel="007F3BF1" w:rsidRDefault="003A2961">
      <w:pPr>
        <w:pStyle w:val="TOC3"/>
        <w:tabs>
          <w:tab w:val="left" w:pos="1100"/>
          <w:tab w:val="right" w:pos="9060"/>
        </w:tabs>
        <w:rPr>
          <w:del w:id="159" w:author="Administrator" w:date="2012-05-30T12:07:00Z"/>
          <w:rFonts w:eastAsiaTheme="minorEastAsia" w:cstheme="minorBidi"/>
          <w:noProof/>
          <w:sz w:val="22"/>
          <w:lang w:val="en-US"/>
        </w:rPr>
      </w:pPr>
      <w:del w:id="160" w:author="Administrator" w:date="2012-05-30T12:07:00Z">
        <w:r w:rsidRPr="003A2961">
          <w:rPr>
            <w:rPrChange w:id="161" w:author="Administrator" w:date="2012-05-30T12:07:00Z">
              <w:rPr>
                <w:rStyle w:val="Hyperlink"/>
                <w:noProof/>
              </w:rPr>
            </w:rPrChange>
          </w:rPr>
          <w:delText>2.3.2</w:delText>
        </w:r>
        <w:r w:rsidR="00FE54CC" w:rsidDel="007F3BF1">
          <w:rPr>
            <w:rFonts w:eastAsiaTheme="minorEastAsia" w:cstheme="minorBidi"/>
            <w:noProof/>
            <w:sz w:val="22"/>
            <w:lang w:val="en-US"/>
          </w:rPr>
          <w:tab/>
        </w:r>
        <w:r w:rsidRPr="003A2961">
          <w:rPr>
            <w:rPrChange w:id="162" w:author="Administrator" w:date="2012-05-30T12:07:00Z">
              <w:rPr>
                <w:rStyle w:val="Hyperlink"/>
                <w:noProof/>
              </w:rPr>
            </w:rPrChange>
          </w:rPr>
          <w:delText>Mailing system</w:delText>
        </w:r>
        <w:r w:rsidR="00FE54CC" w:rsidDel="007F3BF1">
          <w:rPr>
            <w:noProof/>
            <w:webHidden/>
          </w:rPr>
          <w:tab/>
          <w:delText>7</w:delText>
        </w:r>
      </w:del>
    </w:p>
    <w:p w:rsidR="00FE54CC" w:rsidDel="007F3BF1" w:rsidRDefault="003A2961">
      <w:pPr>
        <w:pStyle w:val="TOC3"/>
        <w:tabs>
          <w:tab w:val="left" w:pos="1100"/>
          <w:tab w:val="right" w:pos="9060"/>
        </w:tabs>
        <w:rPr>
          <w:del w:id="163" w:author="Administrator" w:date="2012-05-30T12:07:00Z"/>
          <w:rFonts w:eastAsiaTheme="minorEastAsia" w:cstheme="minorBidi"/>
          <w:noProof/>
          <w:sz w:val="22"/>
          <w:lang w:val="en-US"/>
        </w:rPr>
      </w:pPr>
      <w:del w:id="164" w:author="Administrator" w:date="2012-05-30T12:07:00Z">
        <w:r w:rsidRPr="003A2961">
          <w:rPr>
            <w:rPrChange w:id="165" w:author="Administrator" w:date="2012-05-30T12:07:00Z">
              <w:rPr>
                <w:rStyle w:val="Hyperlink"/>
                <w:noProof/>
              </w:rPr>
            </w:rPrChange>
          </w:rPr>
          <w:delText>2.3.3</w:delText>
        </w:r>
        <w:r w:rsidR="00FE54CC" w:rsidDel="007F3BF1">
          <w:rPr>
            <w:rFonts w:eastAsiaTheme="minorEastAsia" w:cstheme="minorBidi"/>
            <w:noProof/>
            <w:sz w:val="22"/>
            <w:lang w:val="en-US"/>
          </w:rPr>
          <w:tab/>
        </w:r>
        <w:r w:rsidRPr="003A2961">
          <w:rPr>
            <w:rPrChange w:id="166" w:author="Administrator" w:date="2012-05-30T12:07:00Z">
              <w:rPr>
                <w:rStyle w:val="Hyperlink"/>
                <w:noProof/>
              </w:rPr>
            </w:rPrChange>
          </w:rPr>
          <w:delText>Action tracing</w:delText>
        </w:r>
        <w:r w:rsidR="00FE54CC" w:rsidDel="007F3BF1">
          <w:rPr>
            <w:noProof/>
            <w:webHidden/>
          </w:rPr>
          <w:tab/>
          <w:delText>7</w:delText>
        </w:r>
      </w:del>
    </w:p>
    <w:p w:rsidR="00FE54CC" w:rsidDel="007F3BF1" w:rsidRDefault="003A2961">
      <w:pPr>
        <w:pStyle w:val="TOC3"/>
        <w:tabs>
          <w:tab w:val="left" w:pos="1100"/>
          <w:tab w:val="right" w:pos="9060"/>
        </w:tabs>
        <w:rPr>
          <w:del w:id="167" w:author="Administrator" w:date="2012-05-30T12:07:00Z"/>
          <w:rFonts w:eastAsiaTheme="minorEastAsia" w:cstheme="minorBidi"/>
          <w:noProof/>
          <w:sz w:val="22"/>
          <w:lang w:val="en-US"/>
        </w:rPr>
      </w:pPr>
      <w:del w:id="168" w:author="Administrator" w:date="2012-05-30T12:07:00Z">
        <w:r w:rsidRPr="003A2961">
          <w:rPr>
            <w:rPrChange w:id="169" w:author="Administrator" w:date="2012-05-30T12:07:00Z">
              <w:rPr>
                <w:rStyle w:val="Hyperlink"/>
                <w:noProof/>
              </w:rPr>
            </w:rPrChange>
          </w:rPr>
          <w:delText>2.3.4</w:delText>
        </w:r>
        <w:r w:rsidR="00FE54CC" w:rsidDel="007F3BF1">
          <w:rPr>
            <w:rFonts w:eastAsiaTheme="minorEastAsia" w:cstheme="minorBidi"/>
            <w:noProof/>
            <w:sz w:val="22"/>
            <w:lang w:val="en-US"/>
          </w:rPr>
          <w:tab/>
        </w:r>
        <w:r w:rsidRPr="003A2961">
          <w:rPr>
            <w:rPrChange w:id="170" w:author="Administrator" w:date="2012-05-30T12:07:00Z">
              <w:rPr>
                <w:rStyle w:val="Hyperlink"/>
                <w:noProof/>
              </w:rPr>
            </w:rPrChange>
          </w:rPr>
          <w:delText>Auditing</w:delText>
        </w:r>
        <w:r w:rsidR="00FE54CC" w:rsidDel="007F3BF1">
          <w:rPr>
            <w:noProof/>
            <w:webHidden/>
          </w:rPr>
          <w:tab/>
          <w:delText>7</w:delText>
        </w:r>
      </w:del>
    </w:p>
    <w:p w:rsidR="00FE54CC" w:rsidDel="007F3BF1" w:rsidRDefault="003A2961">
      <w:pPr>
        <w:pStyle w:val="TOC3"/>
        <w:tabs>
          <w:tab w:val="left" w:pos="1100"/>
          <w:tab w:val="right" w:pos="9060"/>
        </w:tabs>
        <w:rPr>
          <w:del w:id="171" w:author="Administrator" w:date="2012-05-30T12:07:00Z"/>
          <w:rFonts w:eastAsiaTheme="minorEastAsia" w:cstheme="minorBidi"/>
          <w:noProof/>
          <w:sz w:val="22"/>
          <w:lang w:val="en-US"/>
        </w:rPr>
      </w:pPr>
      <w:del w:id="172" w:author="Administrator" w:date="2012-05-30T12:07:00Z">
        <w:r w:rsidRPr="003A2961">
          <w:rPr>
            <w:rPrChange w:id="173" w:author="Administrator" w:date="2012-05-30T12:07:00Z">
              <w:rPr>
                <w:rStyle w:val="Hyperlink"/>
                <w:noProof/>
              </w:rPr>
            </w:rPrChange>
          </w:rPr>
          <w:delText>2.3.5</w:delText>
        </w:r>
        <w:r w:rsidR="00FE54CC" w:rsidDel="007F3BF1">
          <w:rPr>
            <w:rFonts w:eastAsiaTheme="minorEastAsia" w:cstheme="minorBidi"/>
            <w:noProof/>
            <w:sz w:val="22"/>
            <w:lang w:val="en-US"/>
          </w:rPr>
          <w:tab/>
        </w:r>
        <w:r w:rsidRPr="003A2961">
          <w:rPr>
            <w:rPrChange w:id="174" w:author="Administrator" w:date="2012-05-30T12:07:00Z">
              <w:rPr>
                <w:rStyle w:val="Hyperlink"/>
                <w:noProof/>
              </w:rPr>
            </w:rPrChange>
          </w:rPr>
          <w:delText>Logging</w:delText>
        </w:r>
        <w:r w:rsidR="00FE54CC" w:rsidDel="007F3BF1">
          <w:rPr>
            <w:noProof/>
            <w:webHidden/>
          </w:rPr>
          <w:tab/>
          <w:delText>7</w:delText>
        </w:r>
      </w:del>
    </w:p>
    <w:p w:rsidR="00FE54CC" w:rsidDel="007F3BF1" w:rsidRDefault="003A2961">
      <w:pPr>
        <w:pStyle w:val="TOC2"/>
        <w:tabs>
          <w:tab w:val="left" w:pos="880"/>
          <w:tab w:val="right" w:pos="9060"/>
        </w:tabs>
        <w:rPr>
          <w:del w:id="175" w:author="Administrator" w:date="2012-05-30T12:07:00Z"/>
          <w:rFonts w:eastAsiaTheme="minorEastAsia" w:cstheme="minorBidi"/>
          <w:noProof/>
          <w:sz w:val="22"/>
          <w:lang w:val="en-US"/>
        </w:rPr>
      </w:pPr>
      <w:del w:id="176" w:author="Administrator" w:date="2012-05-30T12:07:00Z">
        <w:r w:rsidRPr="003A2961">
          <w:rPr>
            <w:rPrChange w:id="177" w:author="Administrator" w:date="2012-05-30T12:07:00Z">
              <w:rPr>
                <w:rStyle w:val="Hyperlink"/>
                <w:noProof/>
              </w:rPr>
            </w:rPrChange>
          </w:rPr>
          <w:delText>2.4</w:delText>
        </w:r>
        <w:r w:rsidR="00FE54CC" w:rsidDel="007F3BF1">
          <w:rPr>
            <w:rFonts w:eastAsiaTheme="minorEastAsia" w:cstheme="minorBidi"/>
            <w:noProof/>
            <w:sz w:val="22"/>
            <w:lang w:val="en-US"/>
          </w:rPr>
          <w:tab/>
        </w:r>
        <w:r w:rsidRPr="003A2961">
          <w:rPr>
            <w:rPrChange w:id="178" w:author="Administrator" w:date="2012-05-30T12:07:00Z">
              <w:rPr>
                <w:rStyle w:val="Hyperlink"/>
                <w:noProof/>
              </w:rPr>
            </w:rPrChange>
          </w:rPr>
          <w:delText>Fields and validation</w:delText>
        </w:r>
        <w:r w:rsidR="00FE54CC" w:rsidDel="007F3BF1">
          <w:rPr>
            <w:noProof/>
            <w:webHidden/>
          </w:rPr>
          <w:tab/>
          <w:delText>8</w:delText>
        </w:r>
      </w:del>
    </w:p>
    <w:p w:rsidR="00FE54CC" w:rsidDel="007F3BF1" w:rsidRDefault="003A2961">
      <w:pPr>
        <w:pStyle w:val="TOC3"/>
        <w:tabs>
          <w:tab w:val="left" w:pos="1100"/>
          <w:tab w:val="right" w:pos="9060"/>
        </w:tabs>
        <w:rPr>
          <w:del w:id="179" w:author="Administrator" w:date="2012-05-30T12:07:00Z"/>
          <w:rFonts w:eastAsiaTheme="minorEastAsia" w:cstheme="minorBidi"/>
          <w:noProof/>
          <w:sz w:val="22"/>
          <w:lang w:val="en-US"/>
        </w:rPr>
      </w:pPr>
      <w:del w:id="180" w:author="Administrator" w:date="2012-05-30T12:07:00Z">
        <w:r w:rsidRPr="003A2961">
          <w:rPr>
            <w:rPrChange w:id="181" w:author="Administrator" w:date="2012-05-30T12:07:00Z">
              <w:rPr>
                <w:rStyle w:val="Hyperlink"/>
                <w:noProof/>
              </w:rPr>
            </w:rPrChange>
          </w:rPr>
          <w:delText>2.4.1</w:delText>
        </w:r>
        <w:r w:rsidR="00FE54CC" w:rsidDel="007F3BF1">
          <w:rPr>
            <w:rFonts w:eastAsiaTheme="minorEastAsia" w:cstheme="minorBidi"/>
            <w:noProof/>
            <w:sz w:val="22"/>
            <w:lang w:val="en-US"/>
          </w:rPr>
          <w:tab/>
        </w:r>
        <w:r w:rsidRPr="003A2961">
          <w:rPr>
            <w:rPrChange w:id="182" w:author="Administrator" w:date="2012-05-30T12:07:00Z">
              <w:rPr>
                <w:rStyle w:val="Hyperlink"/>
                <w:noProof/>
              </w:rPr>
            </w:rPrChange>
          </w:rPr>
          <w:delText>User detail</w:delText>
        </w:r>
        <w:r w:rsidR="00FE54CC" w:rsidDel="007F3BF1">
          <w:rPr>
            <w:noProof/>
            <w:webHidden/>
          </w:rPr>
          <w:tab/>
          <w:delText>8</w:delText>
        </w:r>
      </w:del>
    </w:p>
    <w:p w:rsidR="00FE54CC" w:rsidDel="007F3BF1" w:rsidRDefault="003A2961">
      <w:pPr>
        <w:pStyle w:val="TOC2"/>
        <w:tabs>
          <w:tab w:val="left" w:pos="880"/>
          <w:tab w:val="right" w:pos="9060"/>
        </w:tabs>
        <w:rPr>
          <w:del w:id="183" w:author="Administrator" w:date="2012-05-30T12:07:00Z"/>
          <w:rFonts w:eastAsiaTheme="minorEastAsia" w:cstheme="minorBidi"/>
          <w:noProof/>
          <w:sz w:val="22"/>
          <w:lang w:val="en-US"/>
        </w:rPr>
      </w:pPr>
      <w:del w:id="184" w:author="Administrator" w:date="2012-05-30T12:07:00Z">
        <w:r w:rsidRPr="003A2961">
          <w:rPr>
            <w:rPrChange w:id="185" w:author="Administrator" w:date="2012-05-30T12:07:00Z">
              <w:rPr>
                <w:rStyle w:val="Hyperlink"/>
                <w:noProof/>
              </w:rPr>
            </w:rPrChange>
          </w:rPr>
          <w:delText>2.5</w:delText>
        </w:r>
        <w:r w:rsidR="00FE54CC" w:rsidDel="007F3BF1">
          <w:rPr>
            <w:rFonts w:eastAsiaTheme="minorEastAsia" w:cstheme="minorBidi"/>
            <w:noProof/>
            <w:sz w:val="22"/>
            <w:lang w:val="en-US"/>
          </w:rPr>
          <w:tab/>
        </w:r>
        <w:r w:rsidRPr="003A2961">
          <w:rPr>
            <w:rPrChange w:id="186" w:author="Administrator" w:date="2012-05-30T12:07:00Z">
              <w:rPr>
                <w:rStyle w:val="Hyperlink"/>
                <w:noProof/>
              </w:rPr>
            </w:rPrChange>
          </w:rPr>
          <w:delText>Action events</w:delText>
        </w:r>
        <w:r w:rsidR="00FE54CC" w:rsidDel="007F3BF1">
          <w:rPr>
            <w:noProof/>
            <w:webHidden/>
          </w:rPr>
          <w:tab/>
          <w:delText>11</w:delText>
        </w:r>
      </w:del>
    </w:p>
    <w:p w:rsidR="00FE54CC" w:rsidDel="007F3BF1" w:rsidRDefault="003A2961">
      <w:pPr>
        <w:pStyle w:val="TOC3"/>
        <w:tabs>
          <w:tab w:val="left" w:pos="1100"/>
          <w:tab w:val="right" w:pos="9060"/>
        </w:tabs>
        <w:rPr>
          <w:del w:id="187" w:author="Administrator" w:date="2012-05-30T12:07:00Z"/>
          <w:rFonts w:eastAsiaTheme="minorEastAsia" w:cstheme="minorBidi"/>
          <w:noProof/>
          <w:sz w:val="22"/>
          <w:lang w:val="en-US"/>
        </w:rPr>
      </w:pPr>
      <w:del w:id="188" w:author="Administrator" w:date="2012-05-30T12:07:00Z">
        <w:r w:rsidRPr="003A2961">
          <w:rPr>
            <w:rPrChange w:id="189" w:author="Administrator" w:date="2012-05-30T12:07:00Z">
              <w:rPr>
                <w:rStyle w:val="Hyperlink"/>
                <w:noProof/>
              </w:rPr>
            </w:rPrChange>
          </w:rPr>
          <w:delText>2.5.1</w:delText>
        </w:r>
        <w:r w:rsidR="00FE54CC" w:rsidDel="007F3BF1">
          <w:rPr>
            <w:rFonts w:eastAsiaTheme="minorEastAsia" w:cstheme="minorBidi"/>
            <w:noProof/>
            <w:sz w:val="22"/>
            <w:lang w:val="en-US"/>
          </w:rPr>
          <w:tab/>
        </w:r>
        <w:r w:rsidRPr="003A2961">
          <w:rPr>
            <w:rPrChange w:id="190" w:author="Administrator" w:date="2012-05-30T12:07:00Z">
              <w:rPr>
                <w:rStyle w:val="Hyperlink"/>
                <w:noProof/>
              </w:rPr>
            </w:rPrChange>
          </w:rPr>
          <w:delText>Maintain state for user list</w:delText>
        </w:r>
        <w:r w:rsidR="00FE54CC" w:rsidDel="007F3BF1">
          <w:rPr>
            <w:noProof/>
            <w:webHidden/>
          </w:rPr>
          <w:tab/>
          <w:delText>11</w:delText>
        </w:r>
      </w:del>
    </w:p>
    <w:p w:rsidR="00FE54CC" w:rsidDel="007F3BF1" w:rsidRDefault="003A2961">
      <w:pPr>
        <w:pStyle w:val="TOC3"/>
        <w:tabs>
          <w:tab w:val="left" w:pos="1100"/>
          <w:tab w:val="right" w:pos="9060"/>
        </w:tabs>
        <w:rPr>
          <w:del w:id="191" w:author="Administrator" w:date="2012-05-30T12:07:00Z"/>
          <w:rFonts w:eastAsiaTheme="minorEastAsia" w:cstheme="minorBidi"/>
          <w:noProof/>
          <w:sz w:val="22"/>
          <w:lang w:val="en-US"/>
        </w:rPr>
      </w:pPr>
      <w:del w:id="192" w:author="Administrator" w:date="2012-05-30T12:07:00Z">
        <w:r w:rsidRPr="003A2961">
          <w:rPr>
            <w:rPrChange w:id="193" w:author="Administrator" w:date="2012-05-30T12:07:00Z">
              <w:rPr>
                <w:rStyle w:val="Hyperlink"/>
                <w:noProof/>
              </w:rPr>
            </w:rPrChange>
          </w:rPr>
          <w:delText>2.5.2</w:delText>
        </w:r>
        <w:r w:rsidR="00FE54CC" w:rsidDel="007F3BF1">
          <w:rPr>
            <w:rFonts w:eastAsiaTheme="minorEastAsia" w:cstheme="minorBidi"/>
            <w:noProof/>
            <w:sz w:val="22"/>
            <w:lang w:val="en-US"/>
          </w:rPr>
          <w:tab/>
        </w:r>
        <w:r w:rsidRPr="003A2961">
          <w:rPr>
            <w:rPrChange w:id="194" w:author="Administrator" w:date="2012-05-30T12:07:00Z">
              <w:rPr>
                <w:rStyle w:val="Hyperlink"/>
                <w:noProof/>
              </w:rPr>
            </w:rPrChange>
          </w:rPr>
          <w:delText>Choose user account</w:delText>
        </w:r>
        <w:r w:rsidR="00FE54CC" w:rsidDel="007F3BF1">
          <w:rPr>
            <w:noProof/>
            <w:webHidden/>
          </w:rPr>
          <w:tab/>
          <w:delText>11</w:delText>
        </w:r>
      </w:del>
    </w:p>
    <w:p w:rsidR="00FE54CC" w:rsidDel="007F3BF1" w:rsidRDefault="003A2961">
      <w:pPr>
        <w:pStyle w:val="TOC3"/>
        <w:tabs>
          <w:tab w:val="left" w:pos="1100"/>
          <w:tab w:val="right" w:pos="9060"/>
        </w:tabs>
        <w:rPr>
          <w:del w:id="195" w:author="Administrator" w:date="2012-05-30T12:07:00Z"/>
          <w:rFonts w:eastAsiaTheme="minorEastAsia" w:cstheme="minorBidi"/>
          <w:noProof/>
          <w:sz w:val="22"/>
          <w:lang w:val="en-US"/>
        </w:rPr>
      </w:pPr>
      <w:del w:id="196" w:author="Administrator" w:date="2012-05-30T12:07:00Z">
        <w:r w:rsidRPr="003A2961">
          <w:rPr>
            <w:rPrChange w:id="197" w:author="Administrator" w:date="2012-05-30T12:07:00Z">
              <w:rPr>
                <w:rStyle w:val="Hyperlink"/>
                <w:noProof/>
              </w:rPr>
            </w:rPrChange>
          </w:rPr>
          <w:delText>2.5.3</w:delText>
        </w:r>
        <w:r w:rsidR="00FE54CC" w:rsidDel="007F3BF1">
          <w:rPr>
            <w:rFonts w:eastAsiaTheme="minorEastAsia" w:cstheme="minorBidi"/>
            <w:noProof/>
            <w:sz w:val="22"/>
            <w:lang w:val="en-US"/>
          </w:rPr>
          <w:tab/>
        </w:r>
        <w:r w:rsidRPr="003A2961">
          <w:rPr>
            <w:rPrChange w:id="198" w:author="Administrator" w:date="2012-05-30T12:07:00Z">
              <w:rPr>
                <w:rStyle w:val="Hyperlink"/>
                <w:noProof/>
              </w:rPr>
            </w:rPrChange>
          </w:rPr>
          <w:delText>Retrieve user list</w:delText>
        </w:r>
        <w:r w:rsidR="00FE54CC" w:rsidDel="007F3BF1">
          <w:rPr>
            <w:noProof/>
            <w:webHidden/>
          </w:rPr>
          <w:tab/>
          <w:delText>11</w:delText>
        </w:r>
      </w:del>
    </w:p>
    <w:p w:rsidR="00FE54CC" w:rsidDel="007F3BF1" w:rsidRDefault="003A2961">
      <w:pPr>
        <w:pStyle w:val="TOC3"/>
        <w:tabs>
          <w:tab w:val="left" w:pos="1100"/>
          <w:tab w:val="right" w:pos="9060"/>
        </w:tabs>
        <w:rPr>
          <w:del w:id="199" w:author="Administrator" w:date="2012-05-30T12:07:00Z"/>
          <w:rFonts w:eastAsiaTheme="minorEastAsia" w:cstheme="minorBidi"/>
          <w:noProof/>
          <w:sz w:val="22"/>
          <w:lang w:val="en-US"/>
        </w:rPr>
      </w:pPr>
      <w:del w:id="200" w:author="Administrator" w:date="2012-05-30T12:07:00Z">
        <w:r w:rsidRPr="003A2961">
          <w:rPr>
            <w:rPrChange w:id="201" w:author="Administrator" w:date="2012-05-30T12:07:00Z">
              <w:rPr>
                <w:rStyle w:val="Hyperlink"/>
                <w:noProof/>
              </w:rPr>
            </w:rPrChange>
          </w:rPr>
          <w:delText>2.5.4</w:delText>
        </w:r>
        <w:r w:rsidR="00FE54CC" w:rsidDel="007F3BF1">
          <w:rPr>
            <w:rFonts w:eastAsiaTheme="minorEastAsia" w:cstheme="minorBidi"/>
            <w:noProof/>
            <w:sz w:val="22"/>
            <w:lang w:val="en-US"/>
          </w:rPr>
          <w:tab/>
        </w:r>
        <w:r w:rsidRPr="003A2961">
          <w:rPr>
            <w:rPrChange w:id="202" w:author="Administrator" w:date="2012-05-30T12:07:00Z">
              <w:rPr>
                <w:rStyle w:val="Hyperlink"/>
                <w:noProof/>
              </w:rPr>
            </w:rPrChange>
          </w:rPr>
          <w:delText>Show Inactive users</w:delText>
        </w:r>
        <w:r w:rsidR="00FE54CC" w:rsidDel="007F3BF1">
          <w:rPr>
            <w:noProof/>
            <w:webHidden/>
          </w:rPr>
          <w:tab/>
          <w:delText>14</w:delText>
        </w:r>
      </w:del>
    </w:p>
    <w:p w:rsidR="00FE54CC" w:rsidDel="007F3BF1" w:rsidRDefault="003A2961">
      <w:pPr>
        <w:pStyle w:val="TOC3"/>
        <w:tabs>
          <w:tab w:val="left" w:pos="1100"/>
          <w:tab w:val="right" w:pos="9060"/>
        </w:tabs>
        <w:rPr>
          <w:del w:id="203" w:author="Administrator" w:date="2012-05-30T12:07:00Z"/>
          <w:rFonts w:eastAsiaTheme="minorEastAsia" w:cstheme="minorBidi"/>
          <w:noProof/>
          <w:sz w:val="22"/>
          <w:lang w:val="en-US"/>
        </w:rPr>
      </w:pPr>
      <w:del w:id="204" w:author="Administrator" w:date="2012-05-30T12:07:00Z">
        <w:r w:rsidRPr="003A2961">
          <w:rPr>
            <w:rPrChange w:id="205" w:author="Administrator" w:date="2012-05-30T12:07:00Z">
              <w:rPr>
                <w:rStyle w:val="Hyperlink"/>
                <w:noProof/>
              </w:rPr>
            </w:rPrChange>
          </w:rPr>
          <w:delText>2.5.5</w:delText>
        </w:r>
        <w:r w:rsidR="00FE54CC" w:rsidDel="007F3BF1">
          <w:rPr>
            <w:rFonts w:eastAsiaTheme="minorEastAsia" w:cstheme="minorBidi"/>
            <w:noProof/>
            <w:sz w:val="22"/>
            <w:lang w:val="en-US"/>
          </w:rPr>
          <w:tab/>
        </w:r>
        <w:r w:rsidRPr="003A2961">
          <w:rPr>
            <w:rPrChange w:id="206" w:author="Administrator" w:date="2012-05-30T12:07:00Z">
              <w:rPr>
                <w:rStyle w:val="Hyperlink"/>
                <w:noProof/>
              </w:rPr>
            </w:rPrChange>
          </w:rPr>
          <w:delText>Hide Inactive users</w:delText>
        </w:r>
        <w:r w:rsidR="00FE54CC" w:rsidDel="007F3BF1">
          <w:rPr>
            <w:noProof/>
            <w:webHidden/>
          </w:rPr>
          <w:tab/>
          <w:delText>14</w:delText>
        </w:r>
      </w:del>
    </w:p>
    <w:p w:rsidR="00FE54CC" w:rsidDel="007F3BF1" w:rsidRDefault="003A2961">
      <w:pPr>
        <w:pStyle w:val="TOC3"/>
        <w:tabs>
          <w:tab w:val="left" w:pos="1100"/>
          <w:tab w:val="right" w:pos="9060"/>
        </w:tabs>
        <w:rPr>
          <w:del w:id="207" w:author="Administrator" w:date="2012-05-30T12:07:00Z"/>
          <w:rFonts w:eastAsiaTheme="minorEastAsia" w:cstheme="minorBidi"/>
          <w:noProof/>
          <w:sz w:val="22"/>
          <w:lang w:val="en-US"/>
        </w:rPr>
      </w:pPr>
      <w:del w:id="208" w:author="Administrator" w:date="2012-05-30T12:07:00Z">
        <w:r w:rsidRPr="003A2961">
          <w:rPr>
            <w:rPrChange w:id="209" w:author="Administrator" w:date="2012-05-30T12:07:00Z">
              <w:rPr>
                <w:rStyle w:val="Hyperlink"/>
                <w:noProof/>
              </w:rPr>
            </w:rPrChange>
          </w:rPr>
          <w:delText>2.5.6</w:delText>
        </w:r>
        <w:r w:rsidR="00FE54CC" w:rsidDel="007F3BF1">
          <w:rPr>
            <w:rFonts w:eastAsiaTheme="minorEastAsia" w:cstheme="minorBidi"/>
            <w:noProof/>
            <w:sz w:val="22"/>
            <w:lang w:val="en-US"/>
          </w:rPr>
          <w:tab/>
        </w:r>
        <w:r w:rsidRPr="003A2961">
          <w:rPr>
            <w:rPrChange w:id="210" w:author="Administrator" w:date="2012-05-30T12:07:00Z">
              <w:rPr>
                <w:rStyle w:val="Hyperlink"/>
                <w:noProof/>
              </w:rPr>
            </w:rPrChange>
          </w:rPr>
          <w:delText>Reset user</w:delText>
        </w:r>
        <w:r w:rsidR="00FE54CC" w:rsidDel="007F3BF1">
          <w:rPr>
            <w:noProof/>
            <w:webHidden/>
          </w:rPr>
          <w:tab/>
          <w:delText>14</w:delText>
        </w:r>
      </w:del>
    </w:p>
    <w:p w:rsidR="00FE54CC" w:rsidDel="007F3BF1" w:rsidRDefault="003A2961">
      <w:pPr>
        <w:pStyle w:val="TOC3"/>
        <w:tabs>
          <w:tab w:val="left" w:pos="1100"/>
          <w:tab w:val="right" w:pos="9060"/>
        </w:tabs>
        <w:rPr>
          <w:del w:id="211" w:author="Administrator" w:date="2012-05-30T12:07:00Z"/>
          <w:rFonts w:eastAsiaTheme="minorEastAsia" w:cstheme="minorBidi"/>
          <w:noProof/>
          <w:sz w:val="22"/>
          <w:lang w:val="en-US"/>
        </w:rPr>
      </w:pPr>
      <w:del w:id="212" w:author="Administrator" w:date="2012-05-30T12:07:00Z">
        <w:r w:rsidRPr="003A2961">
          <w:rPr>
            <w:rPrChange w:id="213" w:author="Administrator" w:date="2012-05-30T12:07:00Z">
              <w:rPr>
                <w:rStyle w:val="Hyperlink"/>
                <w:noProof/>
              </w:rPr>
            </w:rPrChange>
          </w:rPr>
          <w:delText>2.5.7</w:delText>
        </w:r>
        <w:r w:rsidR="00FE54CC" w:rsidDel="007F3BF1">
          <w:rPr>
            <w:rFonts w:eastAsiaTheme="minorEastAsia" w:cstheme="minorBidi"/>
            <w:noProof/>
            <w:sz w:val="22"/>
            <w:lang w:val="en-US"/>
          </w:rPr>
          <w:tab/>
        </w:r>
        <w:r w:rsidRPr="003A2961">
          <w:rPr>
            <w:rPrChange w:id="214" w:author="Administrator" w:date="2012-05-30T12:07:00Z">
              <w:rPr>
                <w:rStyle w:val="Hyperlink"/>
                <w:noProof/>
              </w:rPr>
            </w:rPrChange>
          </w:rPr>
          <w:delText>Activate user</w:delText>
        </w:r>
        <w:r w:rsidR="00FE54CC" w:rsidDel="007F3BF1">
          <w:rPr>
            <w:noProof/>
            <w:webHidden/>
          </w:rPr>
          <w:tab/>
          <w:delText>14</w:delText>
        </w:r>
      </w:del>
    </w:p>
    <w:p w:rsidR="00FE54CC" w:rsidDel="007F3BF1" w:rsidRDefault="003A2961">
      <w:pPr>
        <w:pStyle w:val="TOC3"/>
        <w:tabs>
          <w:tab w:val="left" w:pos="1100"/>
          <w:tab w:val="right" w:pos="9060"/>
        </w:tabs>
        <w:rPr>
          <w:del w:id="215" w:author="Administrator" w:date="2012-05-30T12:07:00Z"/>
          <w:rFonts w:eastAsiaTheme="minorEastAsia" w:cstheme="minorBidi"/>
          <w:noProof/>
          <w:sz w:val="22"/>
          <w:lang w:val="en-US"/>
        </w:rPr>
      </w:pPr>
      <w:del w:id="216" w:author="Administrator" w:date="2012-05-30T12:07:00Z">
        <w:r w:rsidRPr="003A2961">
          <w:rPr>
            <w:rPrChange w:id="217" w:author="Administrator" w:date="2012-05-30T12:07:00Z">
              <w:rPr>
                <w:rStyle w:val="Hyperlink"/>
                <w:noProof/>
              </w:rPr>
            </w:rPrChange>
          </w:rPr>
          <w:delText>2.5.8</w:delText>
        </w:r>
        <w:r w:rsidR="00FE54CC" w:rsidDel="007F3BF1">
          <w:rPr>
            <w:rFonts w:eastAsiaTheme="minorEastAsia" w:cstheme="minorBidi"/>
            <w:noProof/>
            <w:sz w:val="22"/>
            <w:lang w:val="en-US"/>
          </w:rPr>
          <w:tab/>
        </w:r>
        <w:r w:rsidRPr="003A2961">
          <w:rPr>
            <w:rPrChange w:id="218" w:author="Administrator" w:date="2012-05-30T12:07:00Z">
              <w:rPr>
                <w:rStyle w:val="Hyperlink"/>
                <w:noProof/>
              </w:rPr>
            </w:rPrChange>
          </w:rPr>
          <w:delText>Deactivate user</w:delText>
        </w:r>
        <w:r w:rsidR="00FE54CC" w:rsidDel="007F3BF1">
          <w:rPr>
            <w:noProof/>
            <w:webHidden/>
          </w:rPr>
          <w:tab/>
          <w:delText>15</w:delText>
        </w:r>
      </w:del>
    </w:p>
    <w:p w:rsidR="00FE54CC" w:rsidDel="007F3BF1" w:rsidRDefault="003A2961">
      <w:pPr>
        <w:pStyle w:val="TOC3"/>
        <w:tabs>
          <w:tab w:val="left" w:pos="1100"/>
          <w:tab w:val="right" w:pos="9060"/>
        </w:tabs>
        <w:rPr>
          <w:del w:id="219" w:author="Administrator" w:date="2012-05-30T12:07:00Z"/>
          <w:rFonts w:eastAsiaTheme="minorEastAsia" w:cstheme="minorBidi"/>
          <w:noProof/>
          <w:sz w:val="22"/>
          <w:lang w:val="en-US"/>
        </w:rPr>
      </w:pPr>
      <w:del w:id="220" w:author="Administrator" w:date="2012-05-30T12:07:00Z">
        <w:r w:rsidRPr="003A2961">
          <w:rPr>
            <w:rPrChange w:id="221" w:author="Administrator" w:date="2012-05-30T12:07:00Z">
              <w:rPr>
                <w:rStyle w:val="Hyperlink"/>
                <w:noProof/>
              </w:rPr>
            </w:rPrChange>
          </w:rPr>
          <w:delText>2.5.9</w:delText>
        </w:r>
        <w:r w:rsidR="00FE54CC" w:rsidDel="007F3BF1">
          <w:rPr>
            <w:rFonts w:eastAsiaTheme="minorEastAsia" w:cstheme="minorBidi"/>
            <w:noProof/>
            <w:sz w:val="22"/>
            <w:lang w:val="en-US"/>
          </w:rPr>
          <w:tab/>
        </w:r>
        <w:r w:rsidRPr="003A2961">
          <w:rPr>
            <w:rPrChange w:id="222" w:author="Administrator" w:date="2012-05-30T12:07:00Z">
              <w:rPr>
                <w:rStyle w:val="Hyperlink"/>
                <w:noProof/>
              </w:rPr>
            </w:rPrChange>
          </w:rPr>
          <w:delText>Send new password</w:delText>
        </w:r>
        <w:r w:rsidR="00FE54CC" w:rsidDel="007F3BF1">
          <w:rPr>
            <w:noProof/>
            <w:webHidden/>
          </w:rPr>
          <w:tab/>
          <w:delText>15</w:delText>
        </w:r>
      </w:del>
    </w:p>
    <w:p w:rsidR="00FE54CC" w:rsidDel="007F3BF1" w:rsidRDefault="003A2961">
      <w:pPr>
        <w:pStyle w:val="TOC3"/>
        <w:tabs>
          <w:tab w:val="left" w:pos="1320"/>
          <w:tab w:val="right" w:pos="9060"/>
        </w:tabs>
        <w:rPr>
          <w:del w:id="223" w:author="Administrator" w:date="2012-05-30T12:07:00Z"/>
          <w:rFonts w:eastAsiaTheme="minorEastAsia" w:cstheme="minorBidi"/>
          <w:noProof/>
          <w:sz w:val="22"/>
          <w:lang w:val="en-US"/>
        </w:rPr>
      </w:pPr>
      <w:del w:id="224" w:author="Administrator" w:date="2012-05-30T12:07:00Z">
        <w:r w:rsidRPr="003A2961">
          <w:rPr>
            <w:rPrChange w:id="225" w:author="Administrator" w:date="2012-05-30T12:07:00Z">
              <w:rPr>
                <w:rStyle w:val="Hyperlink"/>
                <w:noProof/>
              </w:rPr>
            </w:rPrChange>
          </w:rPr>
          <w:delText>2.5.10</w:delText>
        </w:r>
        <w:r w:rsidR="00FE54CC" w:rsidDel="007F3BF1">
          <w:rPr>
            <w:rFonts w:eastAsiaTheme="minorEastAsia" w:cstheme="minorBidi"/>
            <w:noProof/>
            <w:sz w:val="22"/>
            <w:lang w:val="en-US"/>
          </w:rPr>
          <w:tab/>
        </w:r>
        <w:r w:rsidRPr="003A2961">
          <w:rPr>
            <w:rPrChange w:id="226" w:author="Administrator" w:date="2012-05-30T12:07:00Z">
              <w:rPr>
                <w:rStyle w:val="Hyperlink"/>
                <w:noProof/>
              </w:rPr>
            </w:rPrChange>
          </w:rPr>
          <w:delText>Retrieve user detail</w:delText>
        </w:r>
        <w:r w:rsidR="00FE54CC" w:rsidDel="007F3BF1">
          <w:rPr>
            <w:noProof/>
            <w:webHidden/>
          </w:rPr>
          <w:tab/>
          <w:delText>16</w:delText>
        </w:r>
      </w:del>
    </w:p>
    <w:p w:rsidR="00FE54CC" w:rsidDel="007F3BF1" w:rsidRDefault="003A2961">
      <w:pPr>
        <w:pStyle w:val="TOC3"/>
        <w:tabs>
          <w:tab w:val="left" w:pos="1320"/>
          <w:tab w:val="right" w:pos="9060"/>
        </w:tabs>
        <w:rPr>
          <w:del w:id="227" w:author="Administrator" w:date="2012-05-30T12:07:00Z"/>
          <w:rFonts w:eastAsiaTheme="minorEastAsia" w:cstheme="minorBidi"/>
          <w:noProof/>
          <w:sz w:val="22"/>
          <w:lang w:val="en-US"/>
        </w:rPr>
      </w:pPr>
      <w:del w:id="228" w:author="Administrator" w:date="2012-05-30T12:07:00Z">
        <w:r w:rsidRPr="003A2961">
          <w:rPr>
            <w:rPrChange w:id="229" w:author="Administrator" w:date="2012-05-30T12:07:00Z">
              <w:rPr>
                <w:rStyle w:val="Hyperlink"/>
                <w:noProof/>
              </w:rPr>
            </w:rPrChange>
          </w:rPr>
          <w:delText>2.5.11</w:delText>
        </w:r>
        <w:r w:rsidR="00FE54CC" w:rsidDel="007F3BF1">
          <w:rPr>
            <w:rFonts w:eastAsiaTheme="minorEastAsia" w:cstheme="minorBidi"/>
            <w:noProof/>
            <w:sz w:val="22"/>
            <w:lang w:val="en-US"/>
          </w:rPr>
          <w:tab/>
        </w:r>
        <w:r w:rsidRPr="003A2961">
          <w:rPr>
            <w:rPrChange w:id="230" w:author="Administrator" w:date="2012-05-30T12:07:00Z">
              <w:rPr>
                <w:rStyle w:val="Hyperlink"/>
                <w:noProof/>
              </w:rPr>
            </w:rPrChange>
          </w:rPr>
          <w:delText>Create new user</w:delText>
        </w:r>
        <w:r w:rsidR="00FE54CC" w:rsidDel="007F3BF1">
          <w:rPr>
            <w:noProof/>
            <w:webHidden/>
          </w:rPr>
          <w:tab/>
          <w:delText>17</w:delText>
        </w:r>
      </w:del>
    </w:p>
    <w:p w:rsidR="00FE54CC" w:rsidDel="007F3BF1" w:rsidRDefault="003A2961">
      <w:pPr>
        <w:pStyle w:val="TOC3"/>
        <w:tabs>
          <w:tab w:val="left" w:pos="1320"/>
          <w:tab w:val="right" w:pos="9060"/>
        </w:tabs>
        <w:rPr>
          <w:del w:id="231" w:author="Administrator" w:date="2012-05-30T12:07:00Z"/>
          <w:rFonts w:eastAsiaTheme="minorEastAsia" w:cstheme="minorBidi"/>
          <w:noProof/>
          <w:sz w:val="22"/>
          <w:lang w:val="en-US"/>
        </w:rPr>
      </w:pPr>
      <w:del w:id="232" w:author="Administrator" w:date="2012-05-30T12:07:00Z">
        <w:r w:rsidRPr="003A2961">
          <w:rPr>
            <w:rPrChange w:id="233" w:author="Administrator" w:date="2012-05-30T12:07:00Z">
              <w:rPr>
                <w:rStyle w:val="Hyperlink"/>
                <w:noProof/>
              </w:rPr>
            </w:rPrChange>
          </w:rPr>
          <w:delText>2.5.12</w:delText>
        </w:r>
        <w:r w:rsidR="00FE54CC" w:rsidDel="007F3BF1">
          <w:rPr>
            <w:rFonts w:eastAsiaTheme="minorEastAsia" w:cstheme="minorBidi"/>
            <w:noProof/>
            <w:sz w:val="22"/>
            <w:lang w:val="en-US"/>
          </w:rPr>
          <w:tab/>
        </w:r>
        <w:r w:rsidRPr="003A2961">
          <w:rPr>
            <w:rPrChange w:id="234" w:author="Administrator" w:date="2012-05-30T12:07:00Z">
              <w:rPr>
                <w:rStyle w:val="Hyperlink"/>
                <w:noProof/>
              </w:rPr>
            </w:rPrChange>
          </w:rPr>
          <w:delText>Update customer</w:delText>
        </w:r>
        <w:r w:rsidR="00FE54CC" w:rsidDel="007F3BF1">
          <w:rPr>
            <w:noProof/>
            <w:webHidden/>
          </w:rPr>
          <w:tab/>
          <w:delText>19</w:delText>
        </w:r>
      </w:del>
    </w:p>
    <w:p w:rsidR="00FE54CC" w:rsidDel="007F3BF1" w:rsidRDefault="003A2961">
      <w:pPr>
        <w:pStyle w:val="TOC3"/>
        <w:tabs>
          <w:tab w:val="left" w:pos="1320"/>
          <w:tab w:val="right" w:pos="9060"/>
        </w:tabs>
        <w:rPr>
          <w:del w:id="235" w:author="Administrator" w:date="2012-05-30T12:07:00Z"/>
          <w:rFonts w:eastAsiaTheme="minorEastAsia" w:cstheme="minorBidi"/>
          <w:noProof/>
          <w:sz w:val="22"/>
          <w:lang w:val="en-US"/>
        </w:rPr>
      </w:pPr>
      <w:del w:id="236" w:author="Administrator" w:date="2012-05-30T12:07:00Z">
        <w:r w:rsidRPr="003A2961">
          <w:rPr>
            <w:rPrChange w:id="237" w:author="Administrator" w:date="2012-05-30T12:07:00Z">
              <w:rPr>
                <w:rStyle w:val="Hyperlink"/>
                <w:noProof/>
              </w:rPr>
            </w:rPrChange>
          </w:rPr>
          <w:delText>2.5.13</w:delText>
        </w:r>
        <w:r w:rsidR="00FE54CC" w:rsidDel="007F3BF1">
          <w:rPr>
            <w:rFonts w:eastAsiaTheme="minorEastAsia" w:cstheme="minorBidi"/>
            <w:noProof/>
            <w:sz w:val="22"/>
            <w:lang w:val="en-US"/>
          </w:rPr>
          <w:tab/>
        </w:r>
        <w:r w:rsidRPr="003A2961">
          <w:rPr>
            <w:rPrChange w:id="238" w:author="Administrator" w:date="2012-05-30T12:07:00Z">
              <w:rPr>
                <w:rStyle w:val="Hyperlink"/>
                <w:noProof/>
              </w:rPr>
            </w:rPrChange>
          </w:rPr>
          <w:delText>Update user</w:delText>
        </w:r>
        <w:r w:rsidR="00FE54CC" w:rsidDel="007F3BF1">
          <w:rPr>
            <w:noProof/>
            <w:webHidden/>
          </w:rPr>
          <w:tab/>
          <w:delText>19</w:delText>
        </w:r>
      </w:del>
    </w:p>
    <w:p w:rsidR="00FE54CC" w:rsidDel="007F3BF1" w:rsidRDefault="003A2961">
      <w:pPr>
        <w:pStyle w:val="TOC2"/>
        <w:tabs>
          <w:tab w:val="left" w:pos="880"/>
          <w:tab w:val="right" w:pos="9060"/>
        </w:tabs>
        <w:rPr>
          <w:del w:id="239" w:author="Administrator" w:date="2012-05-30T12:07:00Z"/>
          <w:rFonts w:eastAsiaTheme="minorEastAsia" w:cstheme="minorBidi"/>
          <w:noProof/>
          <w:sz w:val="22"/>
          <w:lang w:val="en-US"/>
        </w:rPr>
      </w:pPr>
      <w:del w:id="240" w:author="Administrator" w:date="2012-05-30T12:07:00Z">
        <w:r w:rsidRPr="003A2961">
          <w:rPr>
            <w:rPrChange w:id="241" w:author="Administrator" w:date="2012-05-30T12:07:00Z">
              <w:rPr>
                <w:rStyle w:val="Hyperlink"/>
                <w:noProof/>
              </w:rPr>
            </w:rPrChange>
          </w:rPr>
          <w:delText>2.6</w:delText>
        </w:r>
        <w:r w:rsidR="00FE54CC" w:rsidDel="007F3BF1">
          <w:rPr>
            <w:rFonts w:eastAsiaTheme="minorEastAsia" w:cstheme="minorBidi"/>
            <w:noProof/>
            <w:sz w:val="22"/>
            <w:lang w:val="en-US"/>
          </w:rPr>
          <w:tab/>
        </w:r>
        <w:r w:rsidRPr="003A2961">
          <w:rPr>
            <w:rPrChange w:id="242" w:author="Administrator" w:date="2012-05-30T12:07:00Z">
              <w:rPr>
                <w:rStyle w:val="Hyperlink"/>
                <w:noProof/>
              </w:rPr>
            </w:rPrChange>
          </w:rPr>
          <w:delText>Page Rendering</w:delText>
        </w:r>
        <w:r w:rsidR="00FE54CC" w:rsidDel="007F3BF1">
          <w:rPr>
            <w:noProof/>
            <w:webHidden/>
          </w:rPr>
          <w:tab/>
          <w:delText>21</w:delText>
        </w:r>
      </w:del>
    </w:p>
    <w:p w:rsidR="00FE54CC" w:rsidDel="007F3BF1" w:rsidRDefault="003A2961">
      <w:pPr>
        <w:pStyle w:val="TOC3"/>
        <w:tabs>
          <w:tab w:val="left" w:pos="1100"/>
          <w:tab w:val="right" w:pos="9060"/>
        </w:tabs>
        <w:rPr>
          <w:del w:id="243" w:author="Administrator" w:date="2012-05-30T12:07:00Z"/>
          <w:rFonts w:eastAsiaTheme="minorEastAsia" w:cstheme="minorBidi"/>
          <w:noProof/>
          <w:sz w:val="22"/>
          <w:lang w:val="en-US"/>
        </w:rPr>
      </w:pPr>
      <w:del w:id="244" w:author="Administrator" w:date="2012-05-30T12:07:00Z">
        <w:r w:rsidRPr="003A2961">
          <w:rPr>
            <w:rPrChange w:id="245" w:author="Administrator" w:date="2012-05-30T12:07:00Z">
              <w:rPr>
                <w:rStyle w:val="Hyperlink"/>
                <w:iCs/>
                <w:noProof/>
              </w:rPr>
            </w:rPrChange>
          </w:rPr>
          <w:delText>2.6.1</w:delText>
        </w:r>
        <w:r w:rsidR="00FE54CC" w:rsidDel="007F3BF1">
          <w:rPr>
            <w:rFonts w:eastAsiaTheme="minorEastAsia" w:cstheme="minorBidi"/>
            <w:noProof/>
            <w:sz w:val="22"/>
            <w:lang w:val="en-US"/>
          </w:rPr>
          <w:tab/>
        </w:r>
        <w:r w:rsidRPr="003A2961">
          <w:rPr>
            <w:rPrChange w:id="246" w:author="Administrator" w:date="2012-05-30T12:07:00Z">
              <w:rPr>
                <w:rStyle w:val="Hyperlink"/>
                <w:noProof/>
              </w:rPr>
            </w:rPrChange>
          </w:rPr>
          <w:delText>Common</w:delText>
        </w:r>
        <w:r w:rsidR="00FE54CC" w:rsidDel="007F3BF1">
          <w:rPr>
            <w:noProof/>
            <w:webHidden/>
          </w:rPr>
          <w:tab/>
          <w:delText>21</w:delText>
        </w:r>
      </w:del>
    </w:p>
    <w:p w:rsidR="00FE54CC" w:rsidDel="007F3BF1" w:rsidRDefault="003A2961">
      <w:pPr>
        <w:pStyle w:val="TOC3"/>
        <w:tabs>
          <w:tab w:val="left" w:pos="1100"/>
          <w:tab w:val="right" w:pos="9060"/>
        </w:tabs>
        <w:rPr>
          <w:del w:id="247" w:author="Administrator" w:date="2012-05-30T12:07:00Z"/>
          <w:rFonts w:eastAsiaTheme="minorEastAsia" w:cstheme="minorBidi"/>
          <w:noProof/>
          <w:sz w:val="22"/>
          <w:lang w:val="en-US"/>
        </w:rPr>
      </w:pPr>
      <w:del w:id="248" w:author="Administrator" w:date="2012-05-30T12:07:00Z">
        <w:r w:rsidRPr="003A2961">
          <w:rPr>
            <w:rPrChange w:id="249" w:author="Administrator" w:date="2012-05-30T12:07:00Z">
              <w:rPr>
                <w:rStyle w:val="Hyperlink"/>
                <w:noProof/>
              </w:rPr>
            </w:rPrChange>
          </w:rPr>
          <w:delText>2.6.2</w:delText>
        </w:r>
        <w:r w:rsidR="00FE54CC" w:rsidDel="007F3BF1">
          <w:rPr>
            <w:rFonts w:eastAsiaTheme="minorEastAsia" w:cstheme="minorBidi"/>
            <w:noProof/>
            <w:sz w:val="22"/>
            <w:lang w:val="en-US"/>
          </w:rPr>
          <w:tab/>
        </w:r>
        <w:r w:rsidRPr="003A2961">
          <w:rPr>
            <w:rPrChange w:id="250" w:author="Administrator" w:date="2012-05-30T12:07:00Z">
              <w:rPr>
                <w:rStyle w:val="Hyperlink"/>
                <w:noProof/>
              </w:rPr>
            </w:rPrChange>
          </w:rPr>
          <w:delText>Select user account</w:delText>
        </w:r>
        <w:r w:rsidR="00FE54CC" w:rsidDel="007F3BF1">
          <w:rPr>
            <w:noProof/>
            <w:webHidden/>
          </w:rPr>
          <w:tab/>
          <w:delText>21</w:delText>
        </w:r>
      </w:del>
    </w:p>
    <w:p w:rsidR="00FE54CC" w:rsidDel="007F3BF1" w:rsidRDefault="003A2961">
      <w:pPr>
        <w:pStyle w:val="TOC3"/>
        <w:tabs>
          <w:tab w:val="left" w:pos="1100"/>
          <w:tab w:val="right" w:pos="9060"/>
        </w:tabs>
        <w:rPr>
          <w:del w:id="251" w:author="Administrator" w:date="2012-05-30T12:07:00Z"/>
          <w:rFonts w:eastAsiaTheme="minorEastAsia" w:cstheme="minorBidi"/>
          <w:noProof/>
          <w:sz w:val="22"/>
          <w:lang w:val="en-US"/>
        </w:rPr>
      </w:pPr>
      <w:del w:id="252" w:author="Administrator" w:date="2012-05-30T12:07:00Z">
        <w:r w:rsidRPr="003A2961">
          <w:rPr>
            <w:rPrChange w:id="253" w:author="Administrator" w:date="2012-05-30T12:07:00Z">
              <w:rPr>
                <w:rStyle w:val="Hyperlink"/>
                <w:noProof/>
              </w:rPr>
            </w:rPrChange>
          </w:rPr>
          <w:delText>2.6.3</w:delText>
        </w:r>
        <w:r w:rsidR="00FE54CC" w:rsidDel="007F3BF1">
          <w:rPr>
            <w:rFonts w:eastAsiaTheme="minorEastAsia" w:cstheme="minorBidi"/>
            <w:noProof/>
            <w:sz w:val="22"/>
            <w:lang w:val="en-US"/>
          </w:rPr>
          <w:tab/>
        </w:r>
        <w:r w:rsidRPr="003A2961">
          <w:rPr>
            <w:rPrChange w:id="254" w:author="Administrator" w:date="2012-05-30T12:07:00Z">
              <w:rPr>
                <w:rStyle w:val="Hyperlink"/>
                <w:noProof/>
              </w:rPr>
            </w:rPrChange>
          </w:rPr>
          <w:delText>User list</w:delText>
        </w:r>
        <w:r w:rsidR="00FE54CC" w:rsidDel="007F3BF1">
          <w:rPr>
            <w:noProof/>
            <w:webHidden/>
          </w:rPr>
          <w:tab/>
          <w:delText>22</w:delText>
        </w:r>
      </w:del>
    </w:p>
    <w:p w:rsidR="00FE54CC" w:rsidDel="007F3BF1" w:rsidRDefault="003A2961">
      <w:pPr>
        <w:pStyle w:val="TOC3"/>
        <w:tabs>
          <w:tab w:val="left" w:pos="1100"/>
          <w:tab w:val="right" w:pos="9060"/>
        </w:tabs>
        <w:rPr>
          <w:del w:id="255" w:author="Administrator" w:date="2012-05-30T12:07:00Z"/>
          <w:rFonts w:eastAsiaTheme="minorEastAsia" w:cstheme="minorBidi"/>
          <w:noProof/>
          <w:sz w:val="22"/>
          <w:lang w:val="en-US"/>
        </w:rPr>
      </w:pPr>
      <w:del w:id="256" w:author="Administrator" w:date="2012-05-30T12:07:00Z">
        <w:r w:rsidRPr="003A2961">
          <w:rPr>
            <w:rPrChange w:id="257" w:author="Administrator" w:date="2012-05-30T12:07:00Z">
              <w:rPr>
                <w:rStyle w:val="Hyperlink"/>
                <w:noProof/>
              </w:rPr>
            </w:rPrChange>
          </w:rPr>
          <w:delText>2.6.4</w:delText>
        </w:r>
        <w:r w:rsidR="00FE54CC" w:rsidDel="007F3BF1">
          <w:rPr>
            <w:rFonts w:eastAsiaTheme="minorEastAsia" w:cstheme="minorBidi"/>
            <w:noProof/>
            <w:sz w:val="22"/>
            <w:lang w:val="en-US"/>
          </w:rPr>
          <w:tab/>
        </w:r>
        <w:r w:rsidRPr="003A2961">
          <w:rPr>
            <w:rPrChange w:id="258" w:author="Administrator" w:date="2012-05-30T12:07:00Z">
              <w:rPr>
                <w:rStyle w:val="Hyperlink"/>
                <w:noProof/>
              </w:rPr>
            </w:rPrChange>
          </w:rPr>
          <w:delText>User detail</w:delText>
        </w:r>
        <w:r w:rsidR="00FE54CC" w:rsidDel="007F3BF1">
          <w:rPr>
            <w:noProof/>
            <w:webHidden/>
          </w:rPr>
          <w:tab/>
          <w:delText>23</w:delText>
        </w:r>
      </w:del>
    </w:p>
    <w:p w:rsidR="00FE54CC" w:rsidDel="007F3BF1" w:rsidRDefault="003A2961">
      <w:pPr>
        <w:pStyle w:val="TOC2"/>
        <w:tabs>
          <w:tab w:val="left" w:pos="880"/>
          <w:tab w:val="right" w:pos="9060"/>
        </w:tabs>
        <w:rPr>
          <w:del w:id="259" w:author="Administrator" w:date="2012-05-30T12:07:00Z"/>
          <w:rFonts w:eastAsiaTheme="minorEastAsia" w:cstheme="minorBidi"/>
          <w:noProof/>
          <w:sz w:val="22"/>
          <w:lang w:val="en-US"/>
        </w:rPr>
      </w:pPr>
      <w:del w:id="260" w:author="Administrator" w:date="2012-05-30T12:07:00Z">
        <w:r w:rsidRPr="003A2961">
          <w:rPr>
            <w:rPrChange w:id="261" w:author="Administrator" w:date="2012-05-30T12:07:00Z">
              <w:rPr>
                <w:rStyle w:val="Hyperlink"/>
                <w:noProof/>
              </w:rPr>
            </w:rPrChange>
          </w:rPr>
          <w:delText>2.7</w:delText>
        </w:r>
        <w:r w:rsidR="00FE54CC" w:rsidDel="007F3BF1">
          <w:rPr>
            <w:rFonts w:eastAsiaTheme="minorEastAsia" w:cstheme="minorBidi"/>
            <w:noProof/>
            <w:sz w:val="22"/>
            <w:lang w:val="en-US"/>
          </w:rPr>
          <w:tab/>
        </w:r>
        <w:r w:rsidRPr="003A2961">
          <w:rPr>
            <w:rPrChange w:id="262" w:author="Administrator" w:date="2012-05-30T12:07:00Z">
              <w:rPr>
                <w:rStyle w:val="Hyperlink"/>
                <w:noProof/>
              </w:rPr>
            </w:rPrChange>
          </w:rPr>
          <w:delText>Data transfer object and Entities</w:delText>
        </w:r>
        <w:r w:rsidR="00FE54CC" w:rsidDel="007F3BF1">
          <w:rPr>
            <w:noProof/>
            <w:webHidden/>
          </w:rPr>
          <w:tab/>
          <w:delText>27</w:delText>
        </w:r>
      </w:del>
    </w:p>
    <w:p w:rsidR="00FE54CC" w:rsidDel="007F3BF1" w:rsidRDefault="003A2961">
      <w:pPr>
        <w:pStyle w:val="TOC2"/>
        <w:tabs>
          <w:tab w:val="left" w:pos="880"/>
          <w:tab w:val="right" w:pos="9060"/>
        </w:tabs>
        <w:rPr>
          <w:del w:id="263" w:author="Administrator" w:date="2012-05-30T12:07:00Z"/>
          <w:rFonts w:eastAsiaTheme="minorEastAsia" w:cstheme="minorBidi"/>
          <w:noProof/>
          <w:sz w:val="22"/>
          <w:lang w:val="en-US"/>
        </w:rPr>
      </w:pPr>
      <w:del w:id="264" w:author="Administrator" w:date="2012-05-30T12:07:00Z">
        <w:r w:rsidRPr="003A2961">
          <w:rPr>
            <w:rPrChange w:id="265" w:author="Administrator" w:date="2012-05-30T12:07:00Z">
              <w:rPr>
                <w:rStyle w:val="Hyperlink"/>
                <w:noProof/>
              </w:rPr>
            </w:rPrChange>
          </w:rPr>
          <w:delText>2.8</w:delText>
        </w:r>
        <w:r w:rsidR="00FE54CC" w:rsidDel="007F3BF1">
          <w:rPr>
            <w:rFonts w:eastAsiaTheme="minorEastAsia" w:cstheme="minorBidi"/>
            <w:noProof/>
            <w:sz w:val="22"/>
            <w:lang w:val="en-US"/>
          </w:rPr>
          <w:tab/>
        </w:r>
        <w:r w:rsidRPr="003A2961">
          <w:rPr>
            <w:rPrChange w:id="266" w:author="Administrator" w:date="2012-05-30T12:07:00Z">
              <w:rPr>
                <w:rStyle w:val="Hyperlink"/>
                <w:noProof/>
              </w:rPr>
            </w:rPrChange>
          </w:rPr>
          <w:delText>Database Mapping</w:delText>
        </w:r>
        <w:r w:rsidR="00FE54CC" w:rsidDel="007F3BF1">
          <w:rPr>
            <w:noProof/>
            <w:webHidden/>
          </w:rPr>
          <w:tab/>
          <w:delText>28</w:delText>
        </w:r>
      </w:del>
    </w:p>
    <w:p w:rsidR="00FE54CC" w:rsidDel="007F3BF1" w:rsidRDefault="003A2961">
      <w:pPr>
        <w:pStyle w:val="TOC3"/>
        <w:tabs>
          <w:tab w:val="left" w:pos="1100"/>
          <w:tab w:val="right" w:pos="9060"/>
        </w:tabs>
        <w:rPr>
          <w:del w:id="267" w:author="Administrator" w:date="2012-05-30T12:07:00Z"/>
          <w:rFonts w:eastAsiaTheme="minorEastAsia" w:cstheme="minorBidi"/>
          <w:noProof/>
          <w:sz w:val="22"/>
          <w:lang w:val="en-US"/>
        </w:rPr>
      </w:pPr>
      <w:del w:id="268" w:author="Administrator" w:date="2012-05-30T12:07:00Z">
        <w:r w:rsidRPr="003A2961">
          <w:rPr>
            <w:rPrChange w:id="269" w:author="Administrator" w:date="2012-05-30T12:07:00Z">
              <w:rPr>
                <w:rStyle w:val="Hyperlink"/>
                <w:noProof/>
              </w:rPr>
            </w:rPrChange>
          </w:rPr>
          <w:delText>2.8.1</w:delText>
        </w:r>
        <w:r w:rsidR="00FE54CC" w:rsidDel="007F3BF1">
          <w:rPr>
            <w:rFonts w:eastAsiaTheme="minorEastAsia" w:cstheme="minorBidi"/>
            <w:noProof/>
            <w:sz w:val="22"/>
            <w:lang w:val="en-US"/>
          </w:rPr>
          <w:tab/>
        </w:r>
        <w:r w:rsidRPr="003A2961">
          <w:rPr>
            <w:rPrChange w:id="270" w:author="Administrator" w:date="2012-05-30T12:07:00Z">
              <w:rPr>
                <w:rStyle w:val="Hyperlink"/>
                <w:noProof/>
              </w:rPr>
            </w:rPrChange>
          </w:rPr>
          <w:delText>User list</w:delText>
        </w:r>
        <w:r w:rsidR="00FE54CC" w:rsidDel="007F3BF1">
          <w:rPr>
            <w:noProof/>
            <w:webHidden/>
          </w:rPr>
          <w:tab/>
          <w:delText>28</w:delText>
        </w:r>
      </w:del>
    </w:p>
    <w:p w:rsidR="00FE54CC" w:rsidDel="007F3BF1" w:rsidRDefault="003A2961">
      <w:pPr>
        <w:pStyle w:val="TOC3"/>
        <w:tabs>
          <w:tab w:val="left" w:pos="1100"/>
          <w:tab w:val="right" w:pos="9060"/>
        </w:tabs>
        <w:rPr>
          <w:del w:id="271" w:author="Administrator" w:date="2012-05-30T12:07:00Z"/>
          <w:rFonts w:eastAsiaTheme="minorEastAsia" w:cstheme="minorBidi"/>
          <w:noProof/>
          <w:sz w:val="22"/>
          <w:lang w:val="en-US"/>
        </w:rPr>
      </w:pPr>
      <w:del w:id="272" w:author="Administrator" w:date="2012-05-30T12:07:00Z">
        <w:r w:rsidRPr="003A2961">
          <w:rPr>
            <w:rPrChange w:id="273" w:author="Administrator" w:date="2012-05-30T12:07:00Z">
              <w:rPr>
                <w:rStyle w:val="Hyperlink"/>
                <w:noProof/>
              </w:rPr>
            </w:rPrChange>
          </w:rPr>
          <w:delText>2.8.2</w:delText>
        </w:r>
        <w:r w:rsidR="00FE54CC" w:rsidDel="007F3BF1">
          <w:rPr>
            <w:rFonts w:eastAsiaTheme="minorEastAsia" w:cstheme="minorBidi"/>
            <w:noProof/>
            <w:sz w:val="22"/>
            <w:lang w:val="en-US"/>
          </w:rPr>
          <w:tab/>
        </w:r>
        <w:r w:rsidRPr="003A2961">
          <w:rPr>
            <w:rPrChange w:id="274" w:author="Administrator" w:date="2012-05-30T12:07:00Z">
              <w:rPr>
                <w:rStyle w:val="Hyperlink"/>
                <w:noProof/>
              </w:rPr>
            </w:rPrChange>
          </w:rPr>
          <w:delText>User detail</w:delText>
        </w:r>
        <w:r w:rsidR="00FE54CC" w:rsidDel="007F3BF1">
          <w:rPr>
            <w:noProof/>
            <w:webHidden/>
          </w:rPr>
          <w:tab/>
          <w:delText>29</w:delText>
        </w:r>
      </w:del>
    </w:p>
    <w:p w:rsidR="00FE54CC" w:rsidDel="007F3BF1" w:rsidRDefault="003A2961">
      <w:pPr>
        <w:pStyle w:val="TOC2"/>
        <w:tabs>
          <w:tab w:val="left" w:pos="880"/>
          <w:tab w:val="right" w:pos="9060"/>
        </w:tabs>
        <w:rPr>
          <w:del w:id="275" w:author="Administrator" w:date="2012-05-30T12:07:00Z"/>
          <w:rFonts w:eastAsiaTheme="minorEastAsia" w:cstheme="minorBidi"/>
          <w:noProof/>
          <w:sz w:val="22"/>
          <w:lang w:val="en-US"/>
        </w:rPr>
      </w:pPr>
      <w:del w:id="276" w:author="Administrator" w:date="2012-05-30T12:07:00Z">
        <w:r w:rsidRPr="003A2961">
          <w:rPr>
            <w:rPrChange w:id="277" w:author="Administrator" w:date="2012-05-30T12:07:00Z">
              <w:rPr>
                <w:rStyle w:val="Hyperlink"/>
                <w:noProof/>
              </w:rPr>
            </w:rPrChange>
          </w:rPr>
          <w:delText>2.9</w:delText>
        </w:r>
        <w:r w:rsidR="00FE54CC" w:rsidDel="007F3BF1">
          <w:rPr>
            <w:rFonts w:eastAsiaTheme="minorEastAsia" w:cstheme="minorBidi"/>
            <w:noProof/>
            <w:sz w:val="22"/>
            <w:lang w:val="en-US"/>
          </w:rPr>
          <w:tab/>
        </w:r>
        <w:r w:rsidRPr="003A2961">
          <w:rPr>
            <w:rPrChange w:id="278" w:author="Administrator" w:date="2012-05-30T12:07:00Z">
              <w:rPr>
                <w:rStyle w:val="Hyperlink"/>
                <w:noProof/>
              </w:rPr>
            </w:rPrChange>
          </w:rPr>
          <w:delText>Security</w:delText>
        </w:r>
        <w:r w:rsidR="00FE54CC" w:rsidDel="007F3BF1">
          <w:rPr>
            <w:noProof/>
            <w:webHidden/>
          </w:rPr>
          <w:tab/>
          <w:delText>33</w:delText>
        </w:r>
      </w:del>
    </w:p>
    <w:p w:rsidR="00FE54CC" w:rsidDel="007F3BF1" w:rsidRDefault="003A2961">
      <w:pPr>
        <w:pStyle w:val="TOC3"/>
        <w:tabs>
          <w:tab w:val="left" w:pos="1100"/>
          <w:tab w:val="right" w:pos="9060"/>
        </w:tabs>
        <w:rPr>
          <w:del w:id="279" w:author="Administrator" w:date="2012-05-30T12:07:00Z"/>
          <w:rFonts w:eastAsiaTheme="minorEastAsia" w:cstheme="minorBidi"/>
          <w:noProof/>
          <w:sz w:val="22"/>
          <w:lang w:val="en-US"/>
        </w:rPr>
      </w:pPr>
      <w:del w:id="280" w:author="Administrator" w:date="2012-05-30T12:07:00Z">
        <w:r w:rsidRPr="003A2961">
          <w:rPr>
            <w:rPrChange w:id="281" w:author="Administrator" w:date="2012-05-30T12:07:00Z">
              <w:rPr>
                <w:rStyle w:val="Hyperlink"/>
                <w:noProof/>
              </w:rPr>
            </w:rPrChange>
          </w:rPr>
          <w:delText>2.9.1</w:delText>
        </w:r>
        <w:r w:rsidR="00FE54CC" w:rsidDel="007F3BF1">
          <w:rPr>
            <w:rFonts w:eastAsiaTheme="minorEastAsia" w:cstheme="minorBidi"/>
            <w:noProof/>
            <w:sz w:val="22"/>
            <w:lang w:val="en-US"/>
          </w:rPr>
          <w:tab/>
        </w:r>
        <w:r w:rsidRPr="003A2961">
          <w:rPr>
            <w:rPrChange w:id="282" w:author="Administrator" w:date="2012-05-30T12:07:00Z">
              <w:rPr>
                <w:rStyle w:val="Hyperlink"/>
                <w:noProof/>
              </w:rPr>
            </w:rPrChange>
          </w:rPr>
          <w:delText>User list</w:delText>
        </w:r>
        <w:r w:rsidR="00FE54CC" w:rsidDel="007F3BF1">
          <w:rPr>
            <w:noProof/>
            <w:webHidden/>
          </w:rPr>
          <w:tab/>
          <w:delText>33</w:delText>
        </w:r>
      </w:del>
    </w:p>
    <w:p w:rsidR="00FE54CC" w:rsidDel="007F3BF1" w:rsidRDefault="003A2961">
      <w:pPr>
        <w:pStyle w:val="TOC3"/>
        <w:tabs>
          <w:tab w:val="left" w:pos="1100"/>
          <w:tab w:val="right" w:pos="9060"/>
        </w:tabs>
        <w:rPr>
          <w:del w:id="283" w:author="Administrator" w:date="2012-05-30T12:07:00Z"/>
          <w:rFonts w:eastAsiaTheme="minorEastAsia" w:cstheme="minorBidi"/>
          <w:noProof/>
          <w:sz w:val="22"/>
          <w:lang w:val="en-US"/>
        </w:rPr>
      </w:pPr>
      <w:del w:id="284" w:author="Administrator" w:date="2012-05-30T12:07:00Z">
        <w:r w:rsidRPr="003A2961">
          <w:rPr>
            <w:rPrChange w:id="285" w:author="Administrator" w:date="2012-05-30T12:07:00Z">
              <w:rPr>
                <w:rStyle w:val="Hyperlink"/>
                <w:noProof/>
              </w:rPr>
            </w:rPrChange>
          </w:rPr>
          <w:delText>2.9.2</w:delText>
        </w:r>
        <w:r w:rsidR="00FE54CC" w:rsidDel="007F3BF1">
          <w:rPr>
            <w:rFonts w:eastAsiaTheme="minorEastAsia" w:cstheme="minorBidi"/>
            <w:noProof/>
            <w:sz w:val="22"/>
            <w:lang w:val="en-US"/>
          </w:rPr>
          <w:tab/>
        </w:r>
        <w:r w:rsidRPr="003A2961">
          <w:rPr>
            <w:rPrChange w:id="286" w:author="Administrator" w:date="2012-05-30T12:07:00Z">
              <w:rPr>
                <w:rStyle w:val="Hyperlink"/>
                <w:noProof/>
              </w:rPr>
            </w:rPrChange>
          </w:rPr>
          <w:delText>Activate/Deactivate/Reset/Send new password</w:delText>
        </w:r>
        <w:r w:rsidR="00FE54CC" w:rsidDel="007F3BF1">
          <w:rPr>
            <w:noProof/>
            <w:webHidden/>
          </w:rPr>
          <w:tab/>
          <w:delText>33</w:delText>
        </w:r>
      </w:del>
    </w:p>
    <w:p w:rsidR="00FE54CC" w:rsidDel="007F3BF1" w:rsidRDefault="003A2961">
      <w:pPr>
        <w:pStyle w:val="TOC3"/>
        <w:tabs>
          <w:tab w:val="left" w:pos="1100"/>
          <w:tab w:val="right" w:pos="9060"/>
        </w:tabs>
        <w:rPr>
          <w:del w:id="287" w:author="Administrator" w:date="2012-05-30T12:07:00Z"/>
          <w:rFonts w:eastAsiaTheme="minorEastAsia" w:cstheme="minorBidi"/>
          <w:noProof/>
          <w:sz w:val="22"/>
          <w:lang w:val="en-US"/>
        </w:rPr>
      </w:pPr>
      <w:del w:id="288" w:author="Administrator" w:date="2012-05-30T12:07:00Z">
        <w:r w:rsidRPr="003A2961">
          <w:rPr>
            <w:rPrChange w:id="289" w:author="Administrator" w:date="2012-05-30T12:07:00Z">
              <w:rPr>
                <w:rStyle w:val="Hyperlink"/>
                <w:noProof/>
              </w:rPr>
            </w:rPrChange>
          </w:rPr>
          <w:delText>2.9.3</w:delText>
        </w:r>
        <w:r w:rsidR="00FE54CC" w:rsidDel="007F3BF1">
          <w:rPr>
            <w:rFonts w:eastAsiaTheme="minorEastAsia" w:cstheme="minorBidi"/>
            <w:noProof/>
            <w:sz w:val="22"/>
            <w:lang w:val="en-US"/>
          </w:rPr>
          <w:tab/>
        </w:r>
        <w:r w:rsidRPr="003A2961">
          <w:rPr>
            <w:rPrChange w:id="290" w:author="Administrator" w:date="2012-05-30T12:07:00Z">
              <w:rPr>
                <w:rStyle w:val="Hyperlink"/>
                <w:noProof/>
              </w:rPr>
            </w:rPrChange>
          </w:rPr>
          <w:delText>User detail</w:delText>
        </w:r>
        <w:r w:rsidR="00FE54CC" w:rsidDel="007F3BF1">
          <w:rPr>
            <w:noProof/>
            <w:webHidden/>
          </w:rPr>
          <w:tab/>
          <w:delText>34</w:delText>
        </w:r>
      </w:del>
    </w:p>
    <w:p w:rsidR="00FE54CC" w:rsidDel="007F3BF1" w:rsidRDefault="003A2961">
      <w:pPr>
        <w:pStyle w:val="TOC3"/>
        <w:tabs>
          <w:tab w:val="left" w:pos="1100"/>
          <w:tab w:val="right" w:pos="9060"/>
        </w:tabs>
        <w:rPr>
          <w:del w:id="291" w:author="Administrator" w:date="2012-05-30T12:07:00Z"/>
          <w:rFonts w:eastAsiaTheme="minorEastAsia" w:cstheme="minorBidi"/>
          <w:noProof/>
          <w:sz w:val="22"/>
          <w:lang w:val="en-US"/>
        </w:rPr>
      </w:pPr>
      <w:del w:id="292" w:author="Administrator" w:date="2012-05-30T12:07:00Z">
        <w:r w:rsidRPr="003A2961">
          <w:rPr>
            <w:rPrChange w:id="293" w:author="Administrator" w:date="2012-05-30T12:07:00Z">
              <w:rPr>
                <w:rStyle w:val="Hyperlink"/>
                <w:noProof/>
              </w:rPr>
            </w:rPrChange>
          </w:rPr>
          <w:delText>2.9.4</w:delText>
        </w:r>
        <w:r w:rsidR="00FE54CC" w:rsidDel="007F3BF1">
          <w:rPr>
            <w:rFonts w:eastAsiaTheme="minorEastAsia" w:cstheme="minorBidi"/>
            <w:noProof/>
            <w:sz w:val="22"/>
            <w:lang w:val="en-US"/>
          </w:rPr>
          <w:tab/>
        </w:r>
        <w:r w:rsidRPr="003A2961">
          <w:rPr>
            <w:rPrChange w:id="294" w:author="Administrator" w:date="2012-05-30T12:07:00Z">
              <w:rPr>
                <w:rStyle w:val="Hyperlink"/>
                <w:noProof/>
              </w:rPr>
            </w:rPrChange>
          </w:rPr>
          <w:delText>Add/Update user</w:delText>
        </w:r>
        <w:r w:rsidR="00FE54CC" w:rsidDel="007F3BF1">
          <w:rPr>
            <w:noProof/>
            <w:webHidden/>
          </w:rPr>
          <w:tab/>
          <w:delText>34</w:delText>
        </w:r>
      </w:del>
    </w:p>
    <w:p w:rsidR="00FE54CC" w:rsidDel="007F3BF1" w:rsidRDefault="003A2961">
      <w:pPr>
        <w:pStyle w:val="TOC3"/>
        <w:tabs>
          <w:tab w:val="left" w:pos="1100"/>
          <w:tab w:val="right" w:pos="9060"/>
        </w:tabs>
        <w:rPr>
          <w:del w:id="295" w:author="Administrator" w:date="2012-05-30T12:07:00Z"/>
          <w:rFonts w:eastAsiaTheme="minorEastAsia" w:cstheme="minorBidi"/>
          <w:noProof/>
          <w:sz w:val="22"/>
          <w:lang w:val="en-US"/>
        </w:rPr>
      </w:pPr>
      <w:del w:id="296" w:author="Administrator" w:date="2012-05-30T12:07:00Z">
        <w:r w:rsidRPr="003A2961">
          <w:rPr>
            <w:rPrChange w:id="297" w:author="Administrator" w:date="2012-05-30T12:07:00Z">
              <w:rPr>
                <w:rStyle w:val="Hyperlink"/>
                <w:noProof/>
              </w:rPr>
            </w:rPrChange>
          </w:rPr>
          <w:delText>2.9.5</w:delText>
        </w:r>
        <w:r w:rsidR="00FE54CC" w:rsidDel="007F3BF1">
          <w:rPr>
            <w:rFonts w:eastAsiaTheme="minorEastAsia" w:cstheme="minorBidi"/>
            <w:noProof/>
            <w:sz w:val="22"/>
            <w:lang w:val="en-US"/>
          </w:rPr>
          <w:tab/>
        </w:r>
        <w:r w:rsidRPr="003A2961">
          <w:rPr>
            <w:rPrChange w:id="298" w:author="Administrator" w:date="2012-05-30T12:07:00Z">
              <w:rPr>
                <w:rStyle w:val="Hyperlink"/>
                <w:noProof/>
              </w:rPr>
            </w:rPrChange>
          </w:rPr>
          <w:delText>Add/Update user button visibility</w:delText>
        </w:r>
        <w:r w:rsidR="00FE54CC" w:rsidDel="007F3BF1">
          <w:rPr>
            <w:noProof/>
            <w:webHidden/>
          </w:rPr>
          <w:tab/>
          <w:delText>34</w:delText>
        </w:r>
      </w:del>
    </w:p>
    <w:p w:rsidR="00A7609F" w:rsidRPr="00A7609F" w:rsidRDefault="003A2961" w:rsidP="00A7609F">
      <w:r>
        <w:fldChar w:fldCharType="end"/>
      </w:r>
    </w:p>
    <w:p w:rsidR="00767667" w:rsidRPr="00632618" w:rsidRDefault="00A7609F" w:rsidP="00767667">
      <w:pPr>
        <w:pStyle w:val="Heading1"/>
      </w:pPr>
      <w:bookmarkStart w:id="299" w:name="_Toc258399818"/>
      <w:r>
        <w:rPr>
          <w:lang w:val="en-US"/>
        </w:rPr>
        <w:br w:type="page"/>
      </w:r>
      <w:bookmarkStart w:id="300" w:name="_Toc311410890"/>
      <w:bookmarkEnd w:id="299"/>
      <w:r w:rsidR="00767667" w:rsidRPr="00632618">
        <w:lastRenderedPageBreak/>
        <w:t xml:space="preserve"> </w:t>
      </w:r>
      <w:bookmarkStart w:id="301" w:name="_Toc326143000"/>
      <w:bookmarkEnd w:id="300"/>
      <w:r w:rsidR="004E22FB">
        <w:t>User management</w:t>
      </w:r>
      <w:bookmarkEnd w:id="301"/>
    </w:p>
    <w:p w:rsidR="005F3AD8" w:rsidRDefault="005F3AD8" w:rsidP="00767667">
      <w:pPr>
        <w:pStyle w:val="Heading2"/>
      </w:pPr>
      <w:bookmarkStart w:id="302" w:name="_Toc326143001"/>
      <w:r>
        <w:t>General description</w:t>
      </w:r>
      <w:bookmarkEnd w:id="302"/>
    </w:p>
    <w:p w:rsidR="004E22FB" w:rsidRDefault="004E22FB" w:rsidP="004E22FB">
      <w:pPr>
        <w:rPr>
          <w:rFonts w:cs="Calibri"/>
          <w:szCs w:val="20"/>
        </w:rPr>
      </w:pPr>
      <w:r>
        <w:rPr>
          <w:rFonts w:cs="Calibri"/>
          <w:szCs w:val="20"/>
        </w:rPr>
        <w:t>User management module is used manage the users. This module provides several functionalities for managing the users. This module includes the following functional aspects:</w:t>
      </w:r>
    </w:p>
    <w:p w:rsidR="004E22FB" w:rsidRDefault="004E22FB" w:rsidP="004E22FB">
      <w:pPr>
        <w:numPr>
          <w:ilvl w:val="0"/>
          <w:numId w:val="18"/>
        </w:numPr>
        <w:suppressAutoHyphens/>
        <w:rPr>
          <w:rFonts w:cs="Calibri"/>
          <w:szCs w:val="20"/>
        </w:rPr>
      </w:pPr>
      <w:r>
        <w:rPr>
          <w:rFonts w:cs="Calibri"/>
          <w:szCs w:val="20"/>
        </w:rPr>
        <w:t>Create new user – New users/customer users can be created using this module if current logged in user has enough rights to create new users.</w:t>
      </w:r>
    </w:p>
    <w:p w:rsidR="004E22FB" w:rsidRDefault="004E22FB" w:rsidP="004E22FB">
      <w:pPr>
        <w:numPr>
          <w:ilvl w:val="0"/>
          <w:numId w:val="18"/>
        </w:numPr>
        <w:suppressAutoHyphens/>
        <w:rPr>
          <w:rFonts w:cs="Calibri"/>
          <w:szCs w:val="20"/>
        </w:rPr>
      </w:pPr>
      <w:r>
        <w:rPr>
          <w:rFonts w:cs="Calibri"/>
          <w:szCs w:val="20"/>
        </w:rPr>
        <w:t>Edit existing user details - User can updates the profile using this feature.</w:t>
      </w:r>
    </w:p>
    <w:p w:rsidR="004E22FB" w:rsidRDefault="004E22FB" w:rsidP="004E22FB">
      <w:pPr>
        <w:numPr>
          <w:ilvl w:val="0"/>
          <w:numId w:val="18"/>
        </w:numPr>
        <w:suppressAutoHyphens/>
        <w:rPr>
          <w:rFonts w:cs="Calibri"/>
          <w:szCs w:val="20"/>
        </w:rPr>
      </w:pPr>
      <w:r>
        <w:rPr>
          <w:rFonts w:cs="Calibri"/>
          <w:szCs w:val="20"/>
        </w:rPr>
        <w:t>Activate user – Logged in user can activate other sub-user who has lower access rights than logged in user's rights.</w:t>
      </w:r>
    </w:p>
    <w:p w:rsidR="004E22FB" w:rsidRDefault="004E22FB" w:rsidP="004E22FB">
      <w:pPr>
        <w:numPr>
          <w:ilvl w:val="0"/>
          <w:numId w:val="18"/>
        </w:numPr>
        <w:suppressAutoHyphens/>
        <w:rPr>
          <w:rFonts w:cs="Calibri"/>
          <w:szCs w:val="20"/>
        </w:rPr>
      </w:pPr>
      <w:r>
        <w:rPr>
          <w:rFonts w:cs="Calibri"/>
          <w:szCs w:val="20"/>
        </w:rPr>
        <w:t>Deactivate user - Logged in user can deactivate other sub-user who has lower access rights than logged in user's rights.</w:t>
      </w:r>
    </w:p>
    <w:p w:rsidR="004E22FB" w:rsidRDefault="004E22FB" w:rsidP="004E22FB">
      <w:pPr>
        <w:numPr>
          <w:ilvl w:val="0"/>
          <w:numId w:val="18"/>
        </w:numPr>
        <w:suppressAutoHyphens/>
        <w:rPr>
          <w:rFonts w:cs="Calibri"/>
          <w:szCs w:val="20"/>
        </w:rPr>
      </w:pPr>
      <w:r>
        <w:rPr>
          <w:rFonts w:cs="Calibri"/>
          <w:szCs w:val="20"/>
        </w:rPr>
        <w:t xml:space="preserve">Reset user – Logged in user can reset other sub-user who has lower access rights than logged in user's rights. This is same the activate functionality, but it differs at some aspect. In this feature, user reset with active status and if any number of errors occurred during login process, then user will be reset with 0 errors. </w:t>
      </w:r>
    </w:p>
    <w:p w:rsidR="004E22FB" w:rsidRDefault="004E22FB" w:rsidP="004E22FB">
      <w:pPr>
        <w:numPr>
          <w:ilvl w:val="0"/>
          <w:numId w:val="18"/>
        </w:numPr>
        <w:suppressAutoHyphens/>
        <w:rPr>
          <w:rFonts w:cs="Calibri"/>
          <w:szCs w:val="20"/>
        </w:rPr>
      </w:pPr>
      <w:r>
        <w:rPr>
          <w:rFonts w:cs="Calibri"/>
          <w:szCs w:val="20"/>
        </w:rPr>
        <w:t>Send new password to user - Using this functionality, user can create new password and send a mail to user regarding his/her new password or display the new password on same page.</w:t>
      </w:r>
    </w:p>
    <w:p w:rsidR="004E22FB" w:rsidRDefault="004E22FB" w:rsidP="004E22FB">
      <w:r>
        <w:t>For better usability purpose, this module also provides a feature like, hide/show inactive users.</w:t>
      </w:r>
    </w:p>
    <w:p w:rsidR="002F108F" w:rsidRDefault="002F108F" w:rsidP="002F108F">
      <w:pPr>
        <w:rPr>
          <w:ins w:id="303" w:author="Administrator" w:date="2012-05-30T10:27:00Z"/>
          <w:rFonts w:cs="Calibri"/>
          <w:szCs w:val="20"/>
        </w:rPr>
      </w:pPr>
      <w:ins w:id="304" w:author="Administrator" w:date="2012-05-30T10:27:00Z">
        <w:r>
          <w:rPr>
            <w:rFonts w:cs="Calibri"/>
            <w:szCs w:val="20"/>
          </w:rPr>
          <w:t xml:space="preserve">Using this module, user can add/modify the users detail. Based on the access right, merchant, ISP, Merchant group and Abssys user can create number of user accounts. User can modify the existing user details and also create new user  from this interface. </w:t>
        </w:r>
      </w:ins>
    </w:p>
    <w:p w:rsidR="006502B5" w:rsidRDefault="006502B5" w:rsidP="004E22FB"/>
    <w:p w:rsidR="004E22FB" w:rsidRDefault="004E22FB" w:rsidP="00767667">
      <w:pPr>
        <w:pStyle w:val="Heading2"/>
        <w:sectPr w:rsidR="004E22FB" w:rsidSect="00A11612">
          <w:footerReference w:type="default" r:id="rId12"/>
          <w:footerReference w:type="first" r:id="rId13"/>
          <w:pgSz w:w="11906" w:h="16838"/>
          <w:pgMar w:top="1418" w:right="1418" w:bottom="2268" w:left="1418" w:header="709" w:footer="709" w:gutter="0"/>
          <w:cols w:space="708"/>
          <w:titlePg/>
          <w:docGrid w:linePitch="360"/>
        </w:sectPr>
      </w:pPr>
    </w:p>
    <w:p w:rsidR="00767667" w:rsidRDefault="00767667" w:rsidP="00767667">
      <w:pPr>
        <w:pStyle w:val="Heading2"/>
      </w:pPr>
      <w:bookmarkStart w:id="309" w:name="_Toc326143002"/>
      <w:r>
        <w:lastRenderedPageBreak/>
        <w:t>Navigation</w:t>
      </w:r>
      <w:r w:rsidR="00334E79">
        <w:t xml:space="preserve"> and/or Flow</w:t>
      </w:r>
      <w:bookmarkEnd w:id="309"/>
    </w:p>
    <w:p w:rsidR="004E22FB" w:rsidRDefault="004E22FB" w:rsidP="00E61156">
      <w:pPr>
        <w:pStyle w:val="Heading3"/>
      </w:pPr>
      <w:bookmarkStart w:id="310" w:name="_Toc322348631"/>
      <w:bookmarkStart w:id="311" w:name="_Toc326143003"/>
      <w:r>
        <w:t>Request Origination</w:t>
      </w:r>
      <w:bookmarkEnd w:id="310"/>
      <w:bookmarkEnd w:id="311"/>
    </w:p>
    <w:p w:rsidR="00855622" w:rsidRDefault="00855622" w:rsidP="004E22FB">
      <w:pPr>
        <w:pStyle w:val="Title"/>
      </w:pPr>
      <w:r>
        <w:t>User list</w:t>
      </w:r>
    </w:p>
    <w:p w:rsidR="004E22FB" w:rsidRDefault="00855622" w:rsidP="00855622">
      <w:r>
        <w:t>Request comes from the menu.</w:t>
      </w:r>
    </w:p>
    <w:p w:rsidR="004E22FB" w:rsidRDefault="004E22FB" w:rsidP="004E22FB">
      <w:pPr>
        <w:rPr>
          <w:lang w:val="en-US"/>
        </w:rPr>
      </w:pPr>
      <w:r>
        <w:rPr>
          <w:lang w:val="en-US"/>
        </w:rPr>
        <w:t xml:space="preserve">There is a link named “Users” in menu under “Advanced” main menu for ABSSYS user or “Configuration” menu for other users. User can manage user accounts by clicking on ‘users’ menu. Below is the screen for reference </w:t>
      </w:r>
    </w:p>
    <w:p w:rsidR="004E22FB" w:rsidRDefault="004E22FB" w:rsidP="004E22FB">
      <w:pPr>
        <w:rPr>
          <w:rFonts w:cs="Calibri"/>
          <w:b/>
          <w:bCs/>
          <w:color w:val="0084D1"/>
          <w:szCs w:val="20"/>
        </w:rPr>
      </w:pPr>
      <w:commentRangeStart w:id="312"/>
      <w:r>
        <w:rPr>
          <w:rFonts w:cs="Calibri"/>
          <w:b/>
          <w:bCs/>
          <w:noProof/>
          <w:color w:val="0084D1"/>
          <w:szCs w:val="20"/>
          <w:lang w:val="en-US"/>
        </w:rPr>
        <w:drawing>
          <wp:inline distT="0" distB="0" distL="0" distR="0">
            <wp:extent cx="5745480" cy="24974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45480" cy="2497455"/>
                    </a:xfrm>
                    <a:prstGeom prst="rect">
                      <a:avLst/>
                    </a:prstGeom>
                    <a:solidFill>
                      <a:srgbClr val="FFFFFF"/>
                    </a:solidFill>
                    <a:ln w="9525">
                      <a:noFill/>
                      <a:miter lim="800000"/>
                      <a:headEnd/>
                      <a:tailEnd/>
                    </a:ln>
                  </pic:spPr>
                </pic:pic>
              </a:graphicData>
            </a:graphic>
          </wp:inline>
        </w:drawing>
      </w:r>
      <w:commentRangeEnd w:id="312"/>
      <w:r>
        <w:rPr>
          <w:rStyle w:val="CommentReference"/>
        </w:rPr>
        <w:commentReference w:id="312"/>
      </w:r>
    </w:p>
    <w:p w:rsidR="004E22FB" w:rsidRDefault="004E22FB" w:rsidP="004E22FB">
      <w:pPr>
        <w:jc w:val="both"/>
        <w:rPr>
          <w:rFonts w:cs="Calibri"/>
          <w:b/>
          <w:bCs/>
          <w:color w:val="0084D1"/>
          <w:szCs w:val="20"/>
        </w:rPr>
      </w:pPr>
      <w:r>
        <w:rPr>
          <w:rFonts w:cs="Calibri"/>
          <w:b/>
          <w:bCs/>
          <w:color w:val="0084D1"/>
          <w:szCs w:val="20"/>
        </w:rPr>
        <w:t>Figure: User Management</w:t>
      </w:r>
    </w:p>
    <w:p w:rsidR="009A24F4" w:rsidDel="002F108F" w:rsidRDefault="009A24F4" w:rsidP="009A24F4">
      <w:pPr>
        <w:pStyle w:val="Title"/>
      </w:pPr>
      <w:moveFromRangeStart w:id="313" w:author="Administrator" w:date="2012-05-30T10:29:00Z" w:name="move326137091"/>
      <w:moveFrom w:id="314" w:author="Administrator" w:date="2012-05-30T10:29:00Z">
        <w:r w:rsidDel="002F108F">
          <w:t>User detail</w:t>
        </w:r>
      </w:moveFrom>
    </w:p>
    <w:moveFromRangeEnd w:id="313"/>
    <w:p w:rsidR="004E22FB" w:rsidRDefault="004E22FB" w:rsidP="004E22FB">
      <w:pPr>
        <w:jc w:val="both"/>
        <w:rPr>
          <w:rFonts w:cs="Calibri"/>
          <w:color w:val="000000"/>
          <w:szCs w:val="20"/>
        </w:rPr>
      </w:pPr>
      <w:r>
        <w:rPr>
          <w:rFonts w:cs="Calibri"/>
          <w:color w:val="000000"/>
          <w:szCs w:val="20"/>
        </w:rPr>
        <w:t xml:space="preserve">The above screen shows the interface for user </w:t>
      </w:r>
      <w:del w:id="315" w:author="Administrator" w:date="2012-05-30T10:30:00Z">
        <w:r w:rsidDel="005559F4">
          <w:rPr>
            <w:rFonts w:cs="Calibri"/>
            <w:color w:val="000000"/>
            <w:szCs w:val="20"/>
          </w:rPr>
          <w:delText>management</w:delText>
        </w:r>
      </w:del>
      <w:ins w:id="316" w:author="Administrator" w:date="2012-05-30T10:30:00Z">
        <w:r w:rsidR="005559F4">
          <w:rPr>
            <w:rFonts w:cs="Calibri"/>
            <w:color w:val="000000"/>
            <w:szCs w:val="20"/>
          </w:rPr>
          <w:t>list</w:t>
        </w:r>
      </w:ins>
      <w:r>
        <w:rPr>
          <w:rFonts w:cs="Calibri"/>
          <w:color w:val="000000"/>
          <w:szCs w:val="20"/>
        </w:rPr>
        <w:t xml:space="preserve">. </w:t>
      </w:r>
    </w:p>
    <w:p w:rsidR="002F108F" w:rsidDel="002F108F" w:rsidRDefault="002F108F" w:rsidP="002F108F">
      <w:pPr>
        <w:pStyle w:val="Title"/>
        <w:rPr>
          <w:del w:id="317" w:author="Administrator" w:date="2012-05-30T10:29:00Z"/>
        </w:rPr>
      </w:pPr>
      <w:moveToRangeStart w:id="318" w:author="Administrator" w:date="2012-05-30T10:29:00Z" w:name="move326137091"/>
      <w:moveTo w:id="319" w:author="Administrator" w:date="2012-05-30T10:29:00Z">
        <w:r>
          <w:t>User detai</w:t>
        </w:r>
        <w:del w:id="320" w:author="Administrator" w:date="2012-05-30T10:29:00Z">
          <w:r w:rsidDel="002F108F">
            <w:delText>l</w:delText>
          </w:r>
        </w:del>
      </w:moveTo>
    </w:p>
    <w:moveToRangeEnd w:id="318"/>
    <w:p w:rsidR="00B51469" w:rsidRDefault="00B51469">
      <w:pPr>
        <w:pStyle w:val="Title"/>
        <w:rPr>
          <w:ins w:id="321" w:author="Administrator" w:date="2012-05-30T10:29:00Z"/>
          <w:lang w:val="en-US"/>
        </w:rPr>
        <w:pPrChange w:id="322" w:author="Administrator" w:date="2012-05-30T10:29:00Z">
          <w:pPr/>
        </w:pPrChange>
      </w:pPr>
    </w:p>
    <w:p w:rsidR="002A2FBE" w:rsidRDefault="002A2FBE" w:rsidP="002A2FBE">
      <w:pPr>
        <w:rPr>
          <w:lang w:val="en-US"/>
        </w:rPr>
      </w:pPr>
      <w:r>
        <w:rPr>
          <w:lang w:val="en-US"/>
        </w:rPr>
        <w:t>This page is accessible through the link rendered on the first part of this module. User can edit details or create new user.</w:t>
      </w:r>
    </w:p>
    <w:p w:rsidR="002A2FBE" w:rsidRDefault="002A2FBE" w:rsidP="002A2FBE">
      <w:pPr>
        <w:rPr>
          <w:rFonts w:cs="Calibri"/>
          <w:b/>
          <w:bCs/>
          <w:color w:val="0084D1"/>
          <w:szCs w:val="20"/>
        </w:rPr>
      </w:pPr>
      <w:r>
        <w:rPr>
          <w:rFonts w:cs="Calibri"/>
          <w:b/>
          <w:bCs/>
          <w:noProof/>
          <w:color w:val="0084D1"/>
          <w:szCs w:val="20"/>
          <w:lang w:val="en-US"/>
        </w:rPr>
        <w:lastRenderedPageBreak/>
        <w:drawing>
          <wp:inline distT="0" distB="0" distL="0" distR="0">
            <wp:extent cx="5745480" cy="271589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45480" cy="2715895"/>
                    </a:xfrm>
                    <a:prstGeom prst="rect">
                      <a:avLst/>
                    </a:prstGeom>
                    <a:solidFill>
                      <a:srgbClr val="FFFFFF"/>
                    </a:solidFill>
                    <a:ln w="9525">
                      <a:noFill/>
                      <a:miter lim="800000"/>
                      <a:headEnd/>
                      <a:tailEnd/>
                    </a:ln>
                  </pic:spPr>
                </pic:pic>
              </a:graphicData>
            </a:graphic>
          </wp:inline>
        </w:drawing>
      </w:r>
    </w:p>
    <w:p w:rsidR="002A2FBE" w:rsidRDefault="002A2FBE" w:rsidP="002A2FBE">
      <w:pPr>
        <w:jc w:val="both"/>
        <w:rPr>
          <w:rFonts w:cs="Calibri"/>
          <w:b/>
          <w:bCs/>
          <w:color w:val="0084D1"/>
          <w:szCs w:val="20"/>
        </w:rPr>
      </w:pPr>
      <w:r>
        <w:rPr>
          <w:rFonts w:cs="Calibri"/>
          <w:b/>
          <w:bCs/>
          <w:color w:val="0084D1"/>
          <w:szCs w:val="20"/>
        </w:rPr>
        <w:t>Figure: User Management</w:t>
      </w:r>
    </w:p>
    <w:p w:rsidR="002A2FBE" w:rsidRDefault="002A2FBE" w:rsidP="002A2FBE">
      <w:pPr>
        <w:jc w:val="both"/>
        <w:rPr>
          <w:rFonts w:cs="Calibri"/>
          <w:color w:val="000000"/>
          <w:szCs w:val="20"/>
        </w:rPr>
      </w:pPr>
      <w:r>
        <w:rPr>
          <w:rFonts w:cs="Calibri"/>
          <w:color w:val="000000"/>
          <w:szCs w:val="20"/>
        </w:rPr>
        <w:t xml:space="preserve">The above screen shows the interface for creating/updating user. </w:t>
      </w:r>
    </w:p>
    <w:p w:rsidR="004E22FB" w:rsidRDefault="004E22FB" w:rsidP="00E61156">
      <w:pPr>
        <w:pStyle w:val="Heading3"/>
      </w:pPr>
      <w:bookmarkStart w:id="323" w:name="_toc194"/>
      <w:bookmarkStart w:id="324" w:name="_Toc322348632"/>
      <w:bookmarkStart w:id="325" w:name="_Toc326143004"/>
      <w:bookmarkEnd w:id="323"/>
      <w:r>
        <w:t>Destinations</w:t>
      </w:r>
      <w:bookmarkEnd w:id="324"/>
      <w:bookmarkEnd w:id="325"/>
    </w:p>
    <w:p w:rsidR="002A2FBE" w:rsidRDefault="002A2FBE" w:rsidP="002A2FBE">
      <w:pPr>
        <w:pStyle w:val="Title"/>
      </w:pPr>
      <w:r>
        <w:t>User list</w:t>
      </w:r>
    </w:p>
    <w:p w:rsidR="004E22FB" w:rsidRDefault="004E22FB" w:rsidP="004E22FB">
      <w:r>
        <w:t>When user clicks on “new user”/“new customer user” button, page will be redirected to edit user page with required parameters are passed on that page.</w:t>
      </w:r>
    </w:p>
    <w:p w:rsidR="004E22FB" w:rsidRPr="004E22FB" w:rsidRDefault="004E22FB" w:rsidP="004E22FB">
      <w:r>
        <w:t>If user clicks on edit user button, page will be redirected to edit user page with required parameters.</w:t>
      </w:r>
    </w:p>
    <w:p w:rsidR="002A2FBE" w:rsidRDefault="009A24F4" w:rsidP="009A24F4">
      <w:pPr>
        <w:pStyle w:val="Title"/>
      </w:pPr>
      <w:r>
        <w:t>User detail</w:t>
      </w:r>
    </w:p>
    <w:p w:rsidR="002A2FBE" w:rsidRDefault="002A2FBE" w:rsidP="002A2FBE">
      <w:r>
        <w:t>When user clicks on the Back to List button, page will be redirected to home page of user management with required parameters.</w:t>
      </w:r>
    </w:p>
    <w:p w:rsidR="002A2FBE" w:rsidRDefault="002A2FBE" w:rsidP="002A2FBE">
      <w:pPr>
        <w:jc w:val="both"/>
        <w:rPr>
          <w:lang w:val="en-US"/>
        </w:rPr>
        <w:sectPr w:rsidR="002A2FBE">
          <w:footerReference w:type="even" r:id="rId17"/>
          <w:footerReference w:type="default" r:id="rId18"/>
          <w:footerReference w:type="first" r:id="rId19"/>
          <w:footnotePr>
            <w:pos w:val="beneathText"/>
          </w:footnotePr>
          <w:pgSz w:w="11905" w:h="16837"/>
          <w:pgMar w:top="1418" w:right="1418" w:bottom="2268" w:left="1418" w:header="720" w:footer="709" w:gutter="0"/>
          <w:cols w:space="720"/>
          <w:docGrid w:linePitch="360"/>
        </w:sectPr>
      </w:pPr>
      <w:r>
        <w:rPr>
          <w:lang w:val="en-US"/>
        </w:rPr>
        <w:t>When user clicks on the 'Electronic Reporting for this User' link, page wil</w:t>
      </w:r>
      <w:r w:rsidR="00855622">
        <w:rPr>
          <w:lang w:val="en-US"/>
        </w:rPr>
        <w:t>l be redirected to another page</w:t>
      </w:r>
    </w:p>
    <w:p w:rsidR="00767667" w:rsidRPr="00632618" w:rsidRDefault="00767667" w:rsidP="00767667">
      <w:pPr>
        <w:pStyle w:val="Heading2"/>
      </w:pPr>
      <w:bookmarkStart w:id="326" w:name="_Toc326143005"/>
      <w:r>
        <w:lastRenderedPageBreak/>
        <w:t>Dependent process</w:t>
      </w:r>
      <w:r w:rsidR="007B4273">
        <w:t>es</w:t>
      </w:r>
      <w:bookmarkEnd w:id="326"/>
    </w:p>
    <w:p w:rsidR="004E22FB" w:rsidDel="00B51469" w:rsidRDefault="004E22FB" w:rsidP="00E61156">
      <w:pPr>
        <w:pStyle w:val="Heading3"/>
        <w:rPr>
          <w:del w:id="327" w:author="Robin Van Leemput" w:date="2012-05-30T22:20:00Z"/>
        </w:rPr>
      </w:pPr>
      <w:bookmarkStart w:id="328" w:name="_Toc322348634"/>
      <w:bookmarkStart w:id="329" w:name="_Toc326143006"/>
      <w:del w:id="330" w:author="Robin Van Leemput" w:date="2012-05-30T22:20:00Z">
        <w:r w:rsidDel="00B51469">
          <w:delText>External services</w:delText>
        </w:r>
        <w:bookmarkEnd w:id="328"/>
        <w:bookmarkEnd w:id="329"/>
      </w:del>
    </w:p>
    <w:p w:rsidR="004E22FB" w:rsidRDefault="004E22FB" w:rsidP="00E61156">
      <w:pPr>
        <w:pStyle w:val="Heading3"/>
      </w:pPr>
      <w:del w:id="331" w:author="Robin Van Leemput" w:date="2012-05-30T22:20:00Z">
        <w:r w:rsidDel="00B51469">
          <w:tab/>
        </w:r>
      </w:del>
      <w:bookmarkStart w:id="332" w:name="_Toc322348635"/>
      <w:bookmarkStart w:id="333" w:name="_Toc326143007"/>
      <w:r>
        <w:t>Mailing system</w:t>
      </w:r>
      <w:bookmarkEnd w:id="332"/>
      <w:bookmarkEnd w:id="333"/>
    </w:p>
    <w:p w:rsidR="004E22FB" w:rsidRDefault="004E22FB" w:rsidP="004E22FB">
      <w:pPr>
        <w:rPr>
          <w:lang w:val="en-US"/>
        </w:rPr>
      </w:pPr>
      <w:r>
        <w:rPr>
          <w:lang w:val="en-US"/>
        </w:rPr>
        <w:t>A notification email is sent to the user regarding the new password.</w:t>
      </w:r>
    </w:p>
    <w:p w:rsidR="004E22FB" w:rsidRDefault="004E22FB" w:rsidP="004E22FB">
      <w:pPr>
        <w:rPr>
          <w:ins w:id="334" w:author="Administrator" w:date="2012-05-30T10:35:00Z"/>
          <w:lang w:val="en-US"/>
        </w:rPr>
      </w:pPr>
      <w:r>
        <w:rPr>
          <w:lang w:val="en-US"/>
        </w:rPr>
        <w:t>Send user change notification mail to user for user activation and deactivation.</w:t>
      </w:r>
    </w:p>
    <w:p w:rsidR="00E51CCE" w:rsidRDefault="00E51CCE" w:rsidP="004E22FB">
      <w:pPr>
        <w:rPr>
          <w:lang w:val="en-US"/>
        </w:rPr>
      </w:pPr>
      <w:ins w:id="335" w:author="Administrator" w:date="2012-05-30T10:35:00Z">
        <w:r>
          <w:rPr>
            <w:lang w:val="en-US"/>
          </w:rPr>
          <w:t xml:space="preserve">Send user change notification </w:t>
        </w:r>
      </w:ins>
      <w:ins w:id="336" w:author="Administrator" w:date="2012-05-30T10:36:00Z">
        <w:r>
          <w:rPr>
            <w:lang w:val="en-US"/>
          </w:rPr>
          <w:t>to user for user modification.</w:t>
        </w:r>
      </w:ins>
    </w:p>
    <w:p w:rsidR="004E22FB" w:rsidRDefault="004E22FB" w:rsidP="00E61156">
      <w:pPr>
        <w:pStyle w:val="Heading3"/>
      </w:pPr>
      <w:bookmarkStart w:id="337" w:name="_Toc322348636"/>
      <w:bookmarkStart w:id="338" w:name="_Toc326143008"/>
      <w:r>
        <w:t>Action tracing</w:t>
      </w:r>
      <w:bookmarkEnd w:id="337"/>
      <w:bookmarkEnd w:id="338"/>
    </w:p>
    <w:p w:rsidR="004E22FB" w:rsidRDefault="004E22FB" w:rsidP="004E22FB">
      <w:pPr>
        <w:rPr>
          <w:lang w:val="en-US"/>
        </w:rPr>
      </w:pPr>
      <w:r>
        <w:rPr>
          <w:lang w:val="en-US"/>
        </w:rPr>
        <w:t>If new password is sent to user then stores the auditing information regarding password sent notification.</w:t>
      </w:r>
    </w:p>
    <w:p w:rsidR="004E22FB" w:rsidRDefault="004E22FB" w:rsidP="004E22FB">
      <w:pPr>
        <w:rPr>
          <w:lang w:val="en-US"/>
        </w:rPr>
      </w:pPr>
      <w:r>
        <w:rPr>
          <w:lang w:val="en-US"/>
        </w:rPr>
        <w:t>Stores the auditing information if user has been reset.</w:t>
      </w:r>
    </w:p>
    <w:p w:rsidR="004E22FB" w:rsidRDefault="004E22FB" w:rsidP="004E22FB">
      <w:pPr>
        <w:rPr>
          <w:lang w:val="en-US"/>
        </w:rPr>
      </w:pPr>
      <w:r>
        <w:rPr>
          <w:lang w:val="en-US"/>
        </w:rPr>
        <w:t>Stores the auditing information if user is activated.</w:t>
      </w:r>
    </w:p>
    <w:p w:rsidR="004E22FB" w:rsidRDefault="004E22FB" w:rsidP="004E22FB">
      <w:pPr>
        <w:rPr>
          <w:ins w:id="339" w:author="Administrator" w:date="2012-05-30T10:37:00Z"/>
          <w:lang w:val="en-US"/>
        </w:rPr>
      </w:pPr>
      <w:r>
        <w:rPr>
          <w:lang w:val="en-US"/>
        </w:rPr>
        <w:t>Stores the auditing information if user is deactivated.</w:t>
      </w:r>
    </w:p>
    <w:p w:rsidR="00B51469" w:rsidRDefault="00E51CCE">
      <w:pPr>
        <w:rPr>
          <w:ins w:id="340" w:author="Administrator" w:date="2012-05-30T10:37:00Z"/>
        </w:rPr>
      </w:pPr>
      <w:ins w:id="341" w:author="Administrator" w:date="2012-05-30T10:37:00Z">
        <w:r>
          <w:t>Store</w:t>
        </w:r>
      </w:ins>
      <w:ins w:id="342" w:author="Administrator" w:date="2012-05-30T10:38:00Z">
        <w:r>
          <w:t>s</w:t>
        </w:r>
      </w:ins>
      <w:ins w:id="343" w:author="Administrator" w:date="2012-05-30T10:37:00Z">
        <w:r>
          <w:t xml:space="preserve"> the auditing information if provided password by user is invalid.</w:t>
        </w:r>
      </w:ins>
    </w:p>
    <w:p w:rsidR="00B51469" w:rsidRDefault="00E51CCE">
      <w:pPr>
        <w:rPr>
          <w:ins w:id="344" w:author="Administrator" w:date="2012-05-30T10:37:00Z"/>
        </w:rPr>
      </w:pPr>
      <w:ins w:id="345" w:author="Administrator" w:date="2012-05-30T10:37:00Z">
        <w:r>
          <w:t>Store</w:t>
        </w:r>
      </w:ins>
      <w:ins w:id="346" w:author="Administrator" w:date="2012-05-30T10:38:00Z">
        <w:r>
          <w:t>s</w:t>
        </w:r>
      </w:ins>
      <w:ins w:id="347" w:author="Administrator" w:date="2012-05-30T10:37:00Z">
        <w:r>
          <w:t xml:space="preserve"> the auditing information regarding the modification in user account details with all modified values.</w:t>
        </w:r>
      </w:ins>
    </w:p>
    <w:p w:rsidR="00B51469" w:rsidDel="00B51469" w:rsidRDefault="00E51CCE">
      <w:pPr>
        <w:rPr>
          <w:ins w:id="348" w:author="Administrator" w:date="2012-05-30T10:37:00Z"/>
          <w:del w:id="349" w:author="Robin Van Leemput" w:date="2012-05-30T22:20:00Z"/>
        </w:rPr>
      </w:pPr>
      <w:ins w:id="350" w:author="Administrator" w:date="2012-05-30T10:37:00Z">
        <w:r>
          <w:t>Store</w:t>
        </w:r>
      </w:ins>
      <w:ins w:id="351" w:author="Administrator" w:date="2012-05-30T10:38:00Z">
        <w:r>
          <w:t>s</w:t>
        </w:r>
      </w:ins>
      <w:ins w:id="352" w:author="Administrator" w:date="2012-05-30T10:37:00Z">
        <w:r>
          <w:t xml:space="preserve"> the auditing information regarding the new user creation with all inserted values.</w:t>
        </w:r>
      </w:ins>
    </w:p>
    <w:p w:rsidR="00E51CCE" w:rsidRDefault="00E51CCE" w:rsidP="004E22FB">
      <w:pPr>
        <w:rPr>
          <w:lang w:val="en-US"/>
        </w:rPr>
      </w:pPr>
    </w:p>
    <w:p w:rsidR="004E22FB" w:rsidRDefault="004E22FB" w:rsidP="00E61156">
      <w:pPr>
        <w:pStyle w:val="Heading3"/>
      </w:pPr>
      <w:bookmarkStart w:id="353" w:name="_Toc322348637"/>
      <w:bookmarkStart w:id="354" w:name="_Toc326143009"/>
      <w:r>
        <w:t>Auditing</w:t>
      </w:r>
      <w:bookmarkEnd w:id="353"/>
      <w:bookmarkEnd w:id="354"/>
    </w:p>
    <w:p w:rsidR="00855622" w:rsidRDefault="00855622" w:rsidP="00855622">
      <w:r>
        <w:t xml:space="preserve">If user's NBRERR field has value greater 3 then posts the audit event (send alert email) to support team regarding user deactivation. Otherwise posts the audit event to support regarding password error. </w:t>
      </w:r>
    </w:p>
    <w:p w:rsidR="00855622" w:rsidRPr="00855622" w:rsidRDefault="00855622" w:rsidP="00855622">
      <w:pPr>
        <w:rPr>
          <w:lang w:val="en-US"/>
        </w:rPr>
      </w:pPr>
      <w:r>
        <w:t>For ABSSYS user, post the audit event for new user record creation with existing details from PROFILES and TS_DOMAIN tables.</w:t>
      </w:r>
    </w:p>
    <w:p w:rsidR="004E22FB" w:rsidRDefault="004E22FB" w:rsidP="00E61156">
      <w:pPr>
        <w:pStyle w:val="Heading3"/>
      </w:pPr>
      <w:bookmarkStart w:id="355" w:name="_Toc322348638"/>
      <w:bookmarkStart w:id="356" w:name="_Toc326143010"/>
      <w:r>
        <w:t>Logging</w:t>
      </w:r>
      <w:bookmarkEnd w:id="355"/>
      <w:bookmarkEnd w:id="356"/>
    </w:p>
    <w:p w:rsidR="004E22FB" w:rsidRDefault="004E22FB" w:rsidP="004E22FB">
      <w:r>
        <w:t>Logs the detail of merchant not found if there is no data found with current PSPID during mail sending process for user activation and deactivation.</w:t>
      </w:r>
    </w:p>
    <w:p w:rsidR="004E22FB" w:rsidRDefault="004E22FB" w:rsidP="004E22FB">
      <w:r>
        <w:t>Logs the detail of merchant not found corresponding to merchant group if there is no data found with current PSPID during mail sending process for user activation and deactivation.</w:t>
      </w:r>
    </w:p>
    <w:p w:rsidR="00334E79" w:rsidRDefault="004E22FB" w:rsidP="004E22FB">
      <w:pPr>
        <w:rPr>
          <w:lang w:val="en-US"/>
        </w:rPr>
      </w:pPr>
      <w:r>
        <w:t>Logs the detail of user not found to send a change notification if there is no data found with current USERID, REFID and REFKIND</w:t>
      </w:r>
      <w:r>
        <w:rPr>
          <w:lang w:val="en-US"/>
        </w:rPr>
        <w:t>.</w:t>
      </w:r>
    </w:p>
    <w:p w:rsidR="00855622" w:rsidRDefault="00855622" w:rsidP="00855622">
      <w:r>
        <w:t>Logs the query which updates the user details for invalid password and increase count for number of errors.</w:t>
      </w:r>
    </w:p>
    <w:p w:rsidR="00855622" w:rsidRDefault="00855622" w:rsidP="00855622">
      <w:r>
        <w:t>Log the error for post audit event if any error occurred during post audit event of new user creation for ABSSYS user type.</w:t>
      </w:r>
    </w:p>
    <w:p w:rsidR="00855622" w:rsidRDefault="00855622" w:rsidP="004E22FB"/>
    <w:p w:rsidR="00334E79" w:rsidRDefault="00334E79" w:rsidP="00541295">
      <w:pPr>
        <w:rPr>
          <w:lang w:val="en-US"/>
        </w:rPr>
      </w:pPr>
    </w:p>
    <w:p w:rsidR="00334E79" w:rsidRPr="00541295" w:rsidRDefault="00334E79" w:rsidP="00541295">
      <w:pPr>
        <w:rPr>
          <w:lang w:val="en-US"/>
        </w:rPr>
        <w:sectPr w:rsidR="00334E79" w:rsidRPr="00541295" w:rsidSect="00A11612">
          <w:footerReference w:type="even" r:id="rId20"/>
          <w:footerReference w:type="default" r:id="rId21"/>
          <w:footerReference w:type="first" r:id="rId22"/>
          <w:pgSz w:w="11906" w:h="16838"/>
          <w:pgMar w:top="1418" w:right="1418" w:bottom="2268" w:left="1418" w:header="709" w:footer="709" w:gutter="0"/>
          <w:cols w:space="708"/>
          <w:titlePg/>
          <w:docGrid w:linePitch="360"/>
        </w:sectPr>
      </w:pPr>
    </w:p>
    <w:p w:rsidR="00767667" w:rsidRDefault="00767667" w:rsidP="00A11612">
      <w:pPr>
        <w:pStyle w:val="Heading2"/>
      </w:pPr>
      <w:bookmarkStart w:id="357" w:name="_Toc326143011"/>
      <w:r>
        <w:lastRenderedPageBreak/>
        <w:t>Fields and v</w:t>
      </w:r>
      <w:r w:rsidRPr="00632618">
        <w:t>alidation</w:t>
      </w:r>
      <w:bookmarkEnd w:id="357"/>
    </w:p>
    <w:p w:rsidR="00186159" w:rsidRDefault="00855622" w:rsidP="00E61156">
      <w:pPr>
        <w:pStyle w:val="Heading3"/>
      </w:pPr>
      <w:bookmarkStart w:id="358" w:name="_Toc326143012"/>
      <w:r>
        <w:t>User detail</w:t>
      </w:r>
      <w:bookmarkEnd w:id="358"/>
    </w:p>
    <w:tbl>
      <w:tblPr>
        <w:tblW w:w="13398" w:type="dxa"/>
        <w:tblInd w:w="-15" w:type="dxa"/>
        <w:tblLayout w:type="fixed"/>
        <w:tblLook w:val="0000" w:firstRow="0" w:lastRow="0" w:firstColumn="0" w:lastColumn="0" w:noHBand="0" w:noVBand="0"/>
      </w:tblPr>
      <w:tblGrid>
        <w:gridCol w:w="2606"/>
        <w:gridCol w:w="2919"/>
        <w:gridCol w:w="2963"/>
        <w:gridCol w:w="2449"/>
        <w:gridCol w:w="2461"/>
      </w:tblGrid>
      <w:tr w:rsidR="00855622" w:rsidTr="00855622">
        <w:tc>
          <w:tcPr>
            <w:tcW w:w="2606" w:type="dxa"/>
            <w:tcBorders>
              <w:top w:val="single" w:sz="4" w:space="0" w:color="000000"/>
              <w:left w:val="single" w:sz="4" w:space="0" w:color="000000"/>
              <w:bottom w:val="single" w:sz="4" w:space="0" w:color="000000"/>
            </w:tcBorders>
          </w:tcPr>
          <w:p w:rsidR="00855622" w:rsidRDefault="00855622" w:rsidP="00133F79">
            <w:pPr>
              <w:snapToGrid w:val="0"/>
              <w:rPr>
                <w:b/>
                <w:lang w:val="en-US"/>
              </w:rPr>
            </w:pPr>
            <w:r>
              <w:rPr>
                <w:b/>
                <w:lang w:val="en-US"/>
              </w:rPr>
              <w:t>Field Name</w:t>
            </w:r>
          </w:p>
        </w:tc>
        <w:tc>
          <w:tcPr>
            <w:tcW w:w="2919" w:type="dxa"/>
            <w:tcBorders>
              <w:top w:val="single" w:sz="4" w:space="0" w:color="000000"/>
              <w:left w:val="single" w:sz="4" w:space="0" w:color="000000"/>
              <w:bottom w:val="single" w:sz="4" w:space="0" w:color="000000"/>
            </w:tcBorders>
          </w:tcPr>
          <w:p w:rsidR="00855622" w:rsidRDefault="00855622" w:rsidP="00133F79">
            <w:pPr>
              <w:snapToGrid w:val="0"/>
              <w:rPr>
                <w:b/>
                <w:lang w:val="en-US"/>
              </w:rPr>
            </w:pPr>
            <w:r>
              <w:rPr>
                <w:b/>
                <w:lang w:val="en-US"/>
              </w:rPr>
              <w:t>Label name</w:t>
            </w:r>
          </w:p>
        </w:tc>
        <w:tc>
          <w:tcPr>
            <w:tcW w:w="2963" w:type="dxa"/>
            <w:tcBorders>
              <w:top w:val="single" w:sz="4" w:space="0" w:color="000000"/>
              <w:left w:val="single" w:sz="4" w:space="0" w:color="000000"/>
              <w:bottom w:val="single" w:sz="4" w:space="0" w:color="000000"/>
            </w:tcBorders>
          </w:tcPr>
          <w:p w:rsidR="00855622" w:rsidRDefault="00855622" w:rsidP="00133F79">
            <w:pPr>
              <w:snapToGrid w:val="0"/>
              <w:rPr>
                <w:b/>
                <w:lang w:val="en-US"/>
              </w:rPr>
            </w:pPr>
            <w:r>
              <w:rPr>
                <w:b/>
                <w:lang w:val="en-US"/>
              </w:rPr>
              <w:t>Description</w:t>
            </w:r>
          </w:p>
        </w:tc>
        <w:tc>
          <w:tcPr>
            <w:tcW w:w="2449" w:type="dxa"/>
            <w:tcBorders>
              <w:top w:val="single" w:sz="4" w:space="0" w:color="000000"/>
              <w:left w:val="single" w:sz="4" w:space="0" w:color="000000"/>
              <w:bottom w:val="single" w:sz="4" w:space="0" w:color="000000"/>
            </w:tcBorders>
          </w:tcPr>
          <w:p w:rsidR="00855622" w:rsidRDefault="00855622" w:rsidP="00133F79">
            <w:pPr>
              <w:snapToGrid w:val="0"/>
              <w:rPr>
                <w:b/>
                <w:lang w:val="en-US"/>
              </w:rPr>
            </w:pPr>
            <w:r>
              <w:rPr>
                <w:b/>
                <w:lang w:val="en-US"/>
              </w:rPr>
              <w:t>Validation</w:t>
            </w:r>
          </w:p>
        </w:tc>
        <w:tc>
          <w:tcPr>
            <w:tcW w:w="2461" w:type="dxa"/>
            <w:tcBorders>
              <w:top w:val="single" w:sz="4" w:space="0" w:color="000000"/>
              <w:left w:val="single" w:sz="4" w:space="0" w:color="000000"/>
              <w:bottom w:val="single" w:sz="4" w:space="0" w:color="000000"/>
              <w:right w:val="single" w:sz="4" w:space="0" w:color="000000"/>
            </w:tcBorders>
          </w:tcPr>
          <w:p w:rsidR="00855622" w:rsidRDefault="00855622" w:rsidP="00133F79">
            <w:pPr>
              <w:snapToGrid w:val="0"/>
              <w:rPr>
                <w:b/>
                <w:lang w:val="en-US"/>
              </w:rPr>
            </w:pPr>
            <w:r>
              <w:rPr>
                <w:b/>
                <w:lang w:val="en-US"/>
              </w:rPr>
              <w:t>Error messages</w:t>
            </w:r>
          </w:p>
        </w:tc>
      </w:tr>
      <w:tr w:rsidR="00855622" w:rsidTr="00855622">
        <w:trPr>
          <w:trHeight w:val="289"/>
        </w:trPr>
        <w:tc>
          <w:tcPr>
            <w:tcW w:w="2606" w:type="dxa"/>
            <w:vMerge w:val="restart"/>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UserId</w:t>
            </w:r>
          </w:p>
        </w:tc>
        <w:tc>
          <w:tcPr>
            <w:tcW w:w="2919" w:type="dxa"/>
            <w:vMerge w:val="restart"/>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USERID</w:t>
            </w:r>
          </w:p>
        </w:tc>
        <w:tc>
          <w:tcPr>
            <w:tcW w:w="2963" w:type="dxa"/>
            <w:vMerge w:val="restart"/>
            <w:tcBorders>
              <w:top w:val="single" w:sz="4" w:space="0" w:color="000000"/>
              <w:left w:val="single" w:sz="4" w:space="0" w:color="000000"/>
              <w:bottom w:val="single" w:sz="4" w:space="0" w:color="000000"/>
            </w:tcBorders>
          </w:tcPr>
          <w:p w:rsidR="00855622" w:rsidRDefault="00855622" w:rsidP="00133F79">
            <w:pPr>
              <w:snapToGrid w:val="0"/>
            </w:pPr>
            <w:r>
              <w:t>User Id</w:t>
            </w:r>
          </w:p>
        </w:tc>
        <w:tc>
          <w:tcPr>
            <w:tcW w:w="2449" w:type="dxa"/>
            <w:tcBorders>
              <w:top w:val="single" w:sz="4" w:space="0" w:color="000000"/>
              <w:left w:val="single" w:sz="4" w:space="0" w:color="000000"/>
              <w:bottom w:val="single" w:sz="4" w:space="0" w:color="000000"/>
            </w:tcBorders>
          </w:tcPr>
          <w:p w:rsidR="00855622" w:rsidRDefault="00855622" w:rsidP="00133F79">
            <w:pPr>
              <w:snapToGrid w:val="0"/>
              <w:rPr>
                <w:bCs/>
              </w:rPr>
            </w:pPr>
            <w:r>
              <w:rPr>
                <w:bCs/>
              </w:rPr>
              <w:t>Required</w:t>
            </w:r>
            <w:r>
              <w:rPr>
                <w:bCs/>
              </w:rPr>
              <w:br/>
            </w:r>
          </w:p>
        </w:tc>
        <w:tc>
          <w:tcPr>
            <w:tcW w:w="2461" w:type="dxa"/>
            <w:tcBorders>
              <w:top w:val="single" w:sz="4" w:space="0" w:color="000000"/>
              <w:left w:val="single" w:sz="4" w:space="0" w:color="000000"/>
              <w:bottom w:val="single" w:sz="4" w:space="0" w:color="000000"/>
              <w:right w:val="single" w:sz="4" w:space="0" w:color="000000"/>
            </w:tcBorders>
          </w:tcPr>
          <w:p w:rsidR="00855622" w:rsidRDefault="00855622" w:rsidP="00133F79">
            <w:pPr>
              <w:snapToGrid w:val="0"/>
              <w:rPr>
                <w:bCs/>
              </w:rPr>
            </w:pPr>
            <w:r>
              <w:rPr>
                <w:bCs/>
              </w:rPr>
              <w:t>User id is required</w:t>
            </w:r>
          </w:p>
        </w:tc>
      </w:tr>
      <w:tr w:rsidR="00855622" w:rsidTr="00855622">
        <w:trPr>
          <w:trHeight w:val="289"/>
        </w:trPr>
        <w:tc>
          <w:tcPr>
            <w:tcW w:w="2606" w:type="dxa"/>
            <w:vMerge/>
            <w:tcBorders>
              <w:left w:val="single" w:sz="4" w:space="0" w:color="000000"/>
              <w:bottom w:val="single" w:sz="4" w:space="0" w:color="000000"/>
            </w:tcBorders>
          </w:tcPr>
          <w:p w:rsidR="00855622" w:rsidRDefault="00855622" w:rsidP="00133F79"/>
        </w:tc>
        <w:tc>
          <w:tcPr>
            <w:tcW w:w="2919" w:type="dxa"/>
            <w:vMerge/>
            <w:tcBorders>
              <w:left w:val="single" w:sz="4" w:space="0" w:color="000000"/>
              <w:bottom w:val="single" w:sz="4" w:space="0" w:color="000000"/>
            </w:tcBorders>
          </w:tcPr>
          <w:p w:rsidR="00855622" w:rsidRDefault="00855622" w:rsidP="00133F79"/>
        </w:tc>
        <w:tc>
          <w:tcPr>
            <w:tcW w:w="2963" w:type="dxa"/>
            <w:vMerge/>
            <w:tcBorders>
              <w:left w:val="single" w:sz="4" w:space="0" w:color="000000"/>
              <w:bottom w:val="single" w:sz="4" w:space="0" w:color="000000"/>
            </w:tcBorders>
          </w:tcPr>
          <w:p w:rsidR="00855622" w:rsidRDefault="00855622" w:rsidP="00133F79"/>
        </w:tc>
        <w:tc>
          <w:tcPr>
            <w:tcW w:w="2449" w:type="dxa"/>
            <w:tcBorders>
              <w:left w:val="single" w:sz="4" w:space="0" w:color="000000"/>
              <w:bottom w:val="single" w:sz="4" w:space="0" w:color="000000"/>
            </w:tcBorders>
          </w:tcPr>
          <w:p w:rsidR="00855622" w:rsidRDefault="00855622" w:rsidP="00133F79">
            <w:pPr>
              <w:snapToGrid w:val="0"/>
              <w:rPr>
                <w:bCs/>
              </w:rPr>
            </w:pPr>
            <w:r>
              <w:rPr>
                <w:bCs/>
              </w:rPr>
              <w:t>Min length: 2 (for ABSSYS user) and 4(for other than ABSSYS user)</w:t>
            </w:r>
          </w:p>
          <w:p w:rsidR="00855622" w:rsidRDefault="00855622" w:rsidP="00133F79">
            <w:pPr>
              <w:snapToGrid w:val="0"/>
              <w:rPr>
                <w:bCs/>
              </w:rPr>
            </w:pPr>
            <w:r>
              <w:rPr>
                <w:bCs/>
              </w:rPr>
              <w:t xml:space="preserve">Max length: 15 </w:t>
            </w:r>
          </w:p>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rPr>
                <w:bCs/>
              </w:rPr>
            </w:pPr>
            <w:r>
              <w:rPr>
                <w:bCs/>
              </w:rPr>
              <w:t>User id length should be between 2 and 14 characters.</w:t>
            </w:r>
          </w:p>
          <w:p w:rsidR="00855622" w:rsidRDefault="00855622" w:rsidP="00133F79">
            <w:pPr>
              <w:snapToGrid w:val="0"/>
              <w:rPr>
                <w:bCs/>
              </w:rPr>
            </w:pPr>
            <w:r>
              <w:rPr>
                <w:bCs/>
              </w:rPr>
              <w:t>OR</w:t>
            </w:r>
          </w:p>
          <w:p w:rsidR="00855622" w:rsidRDefault="00855622" w:rsidP="00133F79">
            <w:pPr>
              <w:snapToGrid w:val="0"/>
              <w:rPr>
                <w:bCs/>
              </w:rPr>
            </w:pPr>
            <w:r>
              <w:rPr>
                <w:bCs/>
              </w:rPr>
              <w:t>User id length should be between 4 and 14 characters.</w:t>
            </w:r>
          </w:p>
        </w:tc>
      </w:tr>
      <w:tr w:rsidR="00855622" w:rsidTr="00855622">
        <w:tc>
          <w:tcPr>
            <w:tcW w:w="2606" w:type="dxa"/>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RefId</w:t>
            </w:r>
          </w:p>
        </w:tc>
        <w:tc>
          <w:tcPr>
            <w:tcW w:w="2919" w:type="dxa"/>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REFID</w:t>
            </w:r>
          </w:p>
        </w:tc>
        <w:tc>
          <w:tcPr>
            <w:tcW w:w="2963" w:type="dxa"/>
            <w:tcBorders>
              <w:top w:val="single" w:sz="4" w:space="0" w:color="000000"/>
              <w:left w:val="single" w:sz="4" w:space="0" w:color="000000"/>
              <w:bottom w:val="single" w:sz="4" w:space="0" w:color="000000"/>
            </w:tcBorders>
          </w:tcPr>
          <w:p w:rsidR="00855622" w:rsidRDefault="00855622" w:rsidP="00133F79">
            <w:pPr>
              <w:snapToGrid w:val="0"/>
            </w:pPr>
            <w:r>
              <w:t>Reference Id</w:t>
            </w:r>
          </w:p>
        </w:tc>
        <w:tc>
          <w:tcPr>
            <w:tcW w:w="2449" w:type="dxa"/>
            <w:tcBorders>
              <w:top w:val="single" w:sz="4" w:space="0" w:color="000000"/>
              <w:left w:val="single" w:sz="4" w:space="0" w:color="000000"/>
              <w:bottom w:val="single" w:sz="4" w:space="0" w:color="000000"/>
            </w:tcBorders>
          </w:tcPr>
          <w:p w:rsidR="00855622" w:rsidRDefault="00855622" w:rsidP="00133F79">
            <w:pPr>
              <w:snapToGrid w:val="0"/>
              <w:rPr>
                <w:bCs/>
              </w:rPr>
            </w:pPr>
            <w:r>
              <w:rPr>
                <w:bCs/>
              </w:rPr>
              <w:t>Read only field. It is already filled with values of root user.</w:t>
            </w:r>
          </w:p>
        </w:tc>
        <w:tc>
          <w:tcPr>
            <w:tcW w:w="2461" w:type="dxa"/>
            <w:tcBorders>
              <w:top w:val="single" w:sz="4" w:space="0" w:color="000000"/>
              <w:left w:val="single" w:sz="4" w:space="0" w:color="000000"/>
              <w:bottom w:val="single" w:sz="4" w:space="0" w:color="000000"/>
              <w:right w:val="single" w:sz="4" w:space="0" w:color="000000"/>
            </w:tcBorders>
          </w:tcPr>
          <w:p w:rsidR="00855622" w:rsidRDefault="00855622" w:rsidP="00133F79">
            <w:pPr>
              <w:snapToGrid w:val="0"/>
              <w:rPr>
                <w:bCs/>
              </w:rPr>
            </w:pPr>
          </w:p>
        </w:tc>
      </w:tr>
      <w:tr w:rsidR="00855622" w:rsidTr="00855622">
        <w:tc>
          <w:tcPr>
            <w:tcW w:w="2606" w:type="dxa"/>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UserType</w:t>
            </w:r>
          </w:p>
        </w:tc>
        <w:tc>
          <w:tcPr>
            <w:tcW w:w="2919" w:type="dxa"/>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User Type</w:t>
            </w:r>
          </w:p>
        </w:tc>
        <w:tc>
          <w:tcPr>
            <w:tcW w:w="2963" w:type="dxa"/>
            <w:tcBorders>
              <w:top w:val="single" w:sz="4" w:space="0" w:color="000000"/>
              <w:left w:val="single" w:sz="4" w:space="0" w:color="000000"/>
              <w:bottom w:val="single" w:sz="4" w:space="0" w:color="000000"/>
            </w:tcBorders>
          </w:tcPr>
          <w:p w:rsidR="00855622" w:rsidRDefault="00855622" w:rsidP="00133F79">
            <w:pPr>
              <w:snapToGrid w:val="0"/>
            </w:pPr>
            <w:r>
              <w:t>User reference kind</w:t>
            </w:r>
          </w:p>
        </w:tc>
        <w:tc>
          <w:tcPr>
            <w:tcW w:w="2449" w:type="dxa"/>
            <w:tcBorders>
              <w:top w:val="single" w:sz="4" w:space="0" w:color="000000"/>
              <w:left w:val="single" w:sz="4" w:space="0" w:color="000000"/>
              <w:bottom w:val="single" w:sz="4" w:space="0" w:color="000000"/>
            </w:tcBorders>
          </w:tcPr>
          <w:p w:rsidR="00855622" w:rsidRDefault="00855622" w:rsidP="00133F79">
            <w:pPr>
              <w:snapToGrid w:val="0"/>
              <w:rPr>
                <w:bCs/>
              </w:rPr>
            </w:pPr>
            <w:r>
              <w:rPr>
                <w:bCs/>
              </w:rPr>
              <w:t>Read only field. It is already filled with values of root user.</w:t>
            </w:r>
          </w:p>
        </w:tc>
        <w:tc>
          <w:tcPr>
            <w:tcW w:w="2461" w:type="dxa"/>
            <w:tcBorders>
              <w:top w:val="single" w:sz="4" w:space="0" w:color="000000"/>
              <w:left w:val="single" w:sz="4" w:space="0" w:color="000000"/>
              <w:bottom w:val="single" w:sz="4" w:space="0" w:color="000000"/>
              <w:right w:val="single" w:sz="4" w:space="0" w:color="000000"/>
            </w:tcBorders>
          </w:tcPr>
          <w:p w:rsidR="00855622" w:rsidRDefault="00855622" w:rsidP="00133F79">
            <w:pPr>
              <w:snapToGrid w:val="0"/>
              <w:rPr>
                <w:bCs/>
              </w:rPr>
            </w:pPr>
          </w:p>
        </w:tc>
      </w:tr>
      <w:tr w:rsidR="00855622" w:rsidTr="00855622">
        <w:tc>
          <w:tcPr>
            <w:tcW w:w="2606" w:type="dxa"/>
            <w:vMerge w:val="restart"/>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UserName</w:t>
            </w:r>
          </w:p>
        </w:tc>
        <w:tc>
          <w:tcPr>
            <w:tcW w:w="2919" w:type="dxa"/>
            <w:vMerge w:val="restart"/>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User's name</w:t>
            </w:r>
          </w:p>
        </w:tc>
        <w:tc>
          <w:tcPr>
            <w:tcW w:w="2963" w:type="dxa"/>
            <w:vMerge w:val="restart"/>
            <w:tcBorders>
              <w:top w:val="single" w:sz="4" w:space="0" w:color="000000"/>
              <w:left w:val="single" w:sz="4" w:space="0" w:color="000000"/>
              <w:bottom w:val="single" w:sz="4" w:space="0" w:color="000000"/>
            </w:tcBorders>
          </w:tcPr>
          <w:p w:rsidR="00855622" w:rsidRDefault="00855622" w:rsidP="00133F79">
            <w:pPr>
              <w:snapToGrid w:val="0"/>
            </w:pPr>
            <w:r>
              <w:t>User name</w:t>
            </w:r>
          </w:p>
        </w:tc>
        <w:tc>
          <w:tcPr>
            <w:tcW w:w="2449" w:type="dxa"/>
            <w:tcBorders>
              <w:top w:val="single" w:sz="4" w:space="0" w:color="000000"/>
              <w:left w:val="single" w:sz="4" w:space="0" w:color="000000"/>
              <w:bottom w:val="single" w:sz="4" w:space="0" w:color="000000"/>
            </w:tcBorders>
          </w:tcPr>
          <w:p w:rsidR="00855622" w:rsidRDefault="00855622" w:rsidP="00133F79">
            <w:pPr>
              <w:snapToGrid w:val="0"/>
            </w:pPr>
            <w:r>
              <w:t>Required</w:t>
            </w:r>
          </w:p>
        </w:tc>
        <w:tc>
          <w:tcPr>
            <w:tcW w:w="2461" w:type="dxa"/>
            <w:tcBorders>
              <w:top w:val="single" w:sz="4" w:space="0" w:color="000000"/>
              <w:left w:val="single" w:sz="4" w:space="0" w:color="000000"/>
              <w:bottom w:val="single" w:sz="4" w:space="0" w:color="000000"/>
              <w:right w:val="single" w:sz="4" w:space="0" w:color="000000"/>
            </w:tcBorders>
          </w:tcPr>
          <w:p w:rsidR="00855622" w:rsidRDefault="00855622" w:rsidP="00133F79">
            <w:pPr>
              <w:snapToGrid w:val="0"/>
            </w:pPr>
            <w:r>
              <w:t>User's name is required</w:t>
            </w:r>
          </w:p>
        </w:tc>
      </w:tr>
      <w:tr w:rsidR="00855622" w:rsidTr="00855622">
        <w:tc>
          <w:tcPr>
            <w:tcW w:w="2606" w:type="dxa"/>
            <w:vMerge/>
            <w:tcBorders>
              <w:left w:val="single" w:sz="4" w:space="0" w:color="000000"/>
              <w:bottom w:val="single" w:sz="4" w:space="0" w:color="000000"/>
            </w:tcBorders>
          </w:tcPr>
          <w:p w:rsidR="00855622" w:rsidRDefault="00855622" w:rsidP="00133F79"/>
        </w:tc>
        <w:tc>
          <w:tcPr>
            <w:tcW w:w="2919" w:type="dxa"/>
            <w:vMerge/>
            <w:tcBorders>
              <w:left w:val="single" w:sz="4" w:space="0" w:color="000000"/>
              <w:bottom w:val="single" w:sz="4" w:space="0" w:color="000000"/>
            </w:tcBorders>
          </w:tcPr>
          <w:p w:rsidR="00855622" w:rsidRDefault="00855622" w:rsidP="00133F79"/>
        </w:tc>
        <w:tc>
          <w:tcPr>
            <w:tcW w:w="2963" w:type="dxa"/>
            <w:vMerge/>
            <w:tcBorders>
              <w:left w:val="single" w:sz="4" w:space="0" w:color="000000"/>
              <w:bottom w:val="single" w:sz="4" w:space="0" w:color="000000"/>
            </w:tcBorders>
          </w:tcPr>
          <w:p w:rsidR="00855622" w:rsidRDefault="00855622" w:rsidP="00133F79"/>
        </w:tc>
        <w:tc>
          <w:tcPr>
            <w:tcW w:w="2449" w:type="dxa"/>
            <w:tcBorders>
              <w:left w:val="single" w:sz="4" w:space="0" w:color="000000"/>
              <w:bottom w:val="single" w:sz="4" w:space="0" w:color="000000"/>
            </w:tcBorders>
          </w:tcPr>
          <w:p w:rsidR="00855622" w:rsidRDefault="00855622" w:rsidP="00133F79">
            <w:pPr>
              <w:snapToGrid w:val="0"/>
            </w:pPr>
            <w:r>
              <w:t>Max length: 35</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User's name can't be greater than 35 characters.</w:t>
            </w:r>
          </w:p>
        </w:tc>
      </w:tr>
      <w:tr w:rsidR="00855622" w:rsidTr="00855622">
        <w:tc>
          <w:tcPr>
            <w:tcW w:w="2606" w:type="dxa"/>
            <w:vMerge/>
            <w:tcBorders>
              <w:left w:val="single" w:sz="4" w:space="0" w:color="000000"/>
              <w:bottom w:val="single" w:sz="4" w:space="0" w:color="000000"/>
            </w:tcBorders>
          </w:tcPr>
          <w:p w:rsidR="00855622" w:rsidRDefault="00855622" w:rsidP="00133F79"/>
        </w:tc>
        <w:tc>
          <w:tcPr>
            <w:tcW w:w="2919" w:type="dxa"/>
            <w:vMerge/>
            <w:tcBorders>
              <w:left w:val="single" w:sz="4" w:space="0" w:color="000000"/>
              <w:bottom w:val="single" w:sz="4" w:space="0" w:color="000000"/>
            </w:tcBorders>
          </w:tcPr>
          <w:p w:rsidR="00855622" w:rsidRDefault="00855622" w:rsidP="00133F79"/>
        </w:tc>
        <w:tc>
          <w:tcPr>
            <w:tcW w:w="2963" w:type="dxa"/>
            <w:vMerge/>
            <w:tcBorders>
              <w:left w:val="single" w:sz="4" w:space="0" w:color="000000"/>
              <w:bottom w:val="single" w:sz="4" w:space="0" w:color="000000"/>
            </w:tcBorders>
          </w:tcPr>
          <w:p w:rsidR="00855622" w:rsidRDefault="00855622" w:rsidP="00133F79"/>
        </w:tc>
        <w:tc>
          <w:tcPr>
            <w:tcW w:w="2449" w:type="dxa"/>
            <w:tcBorders>
              <w:left w:val="single" w:sz="4" w:space="0" w:color="000000"/>
              <w:bottom w:val="single" w:sz="4" w:space="0" w:color="000000"/>
            </w:tcBorders>
          </w:tcPr>
          <w:p w:rsidR="00855622" w:rsidRDefault="00855622" w:rsidP="00133F79">
            <w:pPr>
              <w:snapToGrid w:val="0"/>
            </w:pPr>
            <w:r>
              <w:t>Regex validation:</w:t>
            </w:r>
          </w:p>
          <w:p w:rsidR="00855622" w:rsidRDefault="00855622" w:rsidP="00133F79">
            <w:pPr>
              <w:snapToGrid w:val="0"/>
            </w:pPr>
            <w:r>
              <w:t>Alphanumeric with space</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Only alphanumeric and space characters are allowed.</w:t>
            </w:r>
          </w:p>
        </w:tc>
      </w:tr>
      <w:tr w:rsidR="00855622" w:rsidTr="00855622">
        <w:tc>
          <w:tcPr>
            <w:tcW w:w="2606" w:type="dxa"/>
            <w:vMerge w:val="restart"/>
            <w:tcBorders>
              <w:left w:val="single" w:sz="4" w:space="0" w:color="000000"/>
              <w:bottom w:val="single" w:sz="4" w:space="0" w:color="000000"/>
            </w:tcBorders>
          </w:tcPr>
          <w:p w:rsidR="00855622" w:rsidRDefault="00855622" w:rsidP="00133F79">
            <w:pPr>
              <w:snapToGrid w:val="0"/>
              <w:rPr>
                <w:b/>
                <w:bCs/>
              </w:rPr>
            </w:pPr>
            <w:r>
              <w:rPr>
                <w:b/>
                <w:bCs/>
              </w:rPr>
              <w:t>Email</w:t>
            </w:r>
          </w:p>
        </w:tc>
        <w:tc>
          <w:tcPr>
            <w:tcW w:w="2919" w:type="dxa"/>
            <w:vMerge w:val="restart"/>
            <w:tcBorders>
              <w:left w:val="single" w:sz="4" w:space="0" w:color="000000"/>
              <w:bottom w:val="single" w:sz="4" w:space="0" w:color="000000"/>
            </w:tcBorders>
          </w:tcPr>
          <w:p w:rsidR="00855622" w:rsidRDefault="00855622" w:rsidP="00133F79">
            <w:pPr>
              <w:snapToGrid w:val="0"/>
              <w:rPr>
                <w:b/>
                <w:bCs/>
              </w:rPr>
            </w:pPr>
            <w:r>
              <w:rPr>
                <w:b/>
                <w:bCs/>
              </w:rPr>
              <w:t>E-Mail address</w:t>
            </w:r>
          </w:p>
        </w:tc>
        <w:tc>
          <w:tcPr>
            <w:tcW w:w="2963" w:type="dxa"/>
            <w:tcBorders>
              <w:left w:val="single" w:sz="4" w:space="0" w:color="000000"/>
              <w:bottom w:val="single" w:sz="4" w:space="0" w:color="000000"/>
            </w:tcBorders>
          </w:tcPr>
          <w:p w:rsidR="00855622" w:rsidRDefault="00855622" w:rsidP="00133F79">
            <w:pPr>
              <w:snapToGrid w:val="0"/>
            </w:pPr>
            <w:r>
              <w:t>User email address</w:t>
            </w:r>
          </w:p>
        </w:tc>
        <w:tc>
          <w:tcPr>
            <w:tcW w:w="2449" w:type="dxa"/>
            <w:tcBorders>
              <w:left w:val="single" w:sz="4" w:space="0" w:color="000000"/>
              <w:bottom w:val="single" w:sz="4" w:space="0" w:color="000000"/>
            </w:tcBorders>
          </w:tcPr>
          <w:p w:rsidR="00855622" w:rsidRDefault="00855622" w:rsidP="00133F79">
            <w:pPr>
              <w:snapToGrid w:val="0"/>
            </w:pPr>
            <w:r>
              <w:t>Required</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Email is required</w:t>
            </w:r>
          </w:p>
        </w:tc>
      </w:tr>
      <w:tr w:rsidR="00855622" w:rsidTr="00855622">
        <w:tc>
          <w:tcPr>
            <w:tcW w:w="2606" w:type="dxa"/>
            <w:vMerge/>
            <w:tcBorders>
              <w:top w:val="single" w:sz="4" w:space="0" w:color="000000"/>
              <w:left w:val="single" w:sz="4" w:space="0" w:color="000000"/>
              <w:bottom w:val="single" w:sz="4" w:space="0" w:color="000000"/>
            </w:tcBorders>
          </w:tcPr>
          <w:p w:rsidR="00855622" w:rsidRDefault="00855622" w:rsidP="00133F79"/>
        </w:tc>
        <w:tc>
          <w:tcPr>
            <w:tcW w:w="2919" w:type="dxa"/>
            <w:vMerge/>
            <w:tcBorders>
              <w:top w:val="single" w:sz="4" w:space="0" w:color="000000"/>
              <w:left w:val="single" w:sz="4" w:space="0" w:color="000000"/>
              <w:bottom w:val="single" w:sz="4" w:space="0" w:color="000000"/>
            </w:tcBorders>
          </w:tcPr>
          <w:p w:rsidR="00855622" w:rsidRDefault="00855622" w:rsidP="00133F79"/>
        </w:tc>
        <w:tc>
          <w:tcPr>
            <w:tcW w:w="2963" w:type="dxa"/>
            <w:tcBorders>
              <w:top w:val="single" w:sz="4" w:space="0" w:color="000000"/>
              <w:left w:val="single" w:sz="4" w:space="0" w:color="000000"/>
              <w:bottom w:val="single" w:sz="4" w:space="0" w:color="000000"/>
            </w:tcBorders>
          </w:tcPr>
          <w:p w:rsidR="00855622" w:rsidRDefault="00855622" w:rsidP="00133F79">
            <w:pPr>
              <w:snapToGrid w:val="0"/>
            </w:pPr>
          </w:p>
        </w:tc>
        <w:tc>
          <w:tcPr>
            <w:tcW w:w="2449" w:type="dxa"/>
            <w:tcBorders>
              <w:top w:val="single" w:sz="4" w:space="0" w:color="000000"/>
              <w:left w:val="single" w:sz="4" w:space="0" w:color="000000"/>
              <w:bottom w:val="single" w:sz="4" w:space="0" w:color="000000"/>
            </w:tcBorders>
          </w:tcPr>
          <w:p w:rsidR="00855622" w:rsidRDefault="00855622" w:rsidP="00133F79">
            <w:pPr>
              <w:snapToGrid w:val="0"/>
            </w:pPr>
            <w:r>
              <w:t>Valid Email address</w:t>
            </w:r>
            <w:r>
              <w:br/>
              <w:t>alphanumeric</w:t>
            </w:r>
            <w:r>
              <w:br/>
              <w:t>should allow (.)  and (@) special characters</w:t>
            </w:r>
            <w:r>
              <w:br/>
              <w:t>Max Length: 50</w:t>
            </w:r>
          </w:p>
        </w:tc>
        <w:tc>
          <w:tcPr>
            <w:tcW w:w="2461" w:type="dxa"/>
            <w:tcBorders>
              <w:top w:val="single" w:sz="4" w:space="0" w:color="000000"/>
              <w:left w:val="single" w:sz="4" w:space="0" w:color="000000"/>
              <w:bottom w:val="single" w:sz="4" w:space="0" w:color="000000"/>
              <w:right w:val="single" w:sz="4" w:space="0" w:color="000000"/>
            </w:tcBorders>
          </w:tcPr>
          <w:p w:rsidR="00855622" w:rsidRDefault="00855622" w:rsidP="00133F79">
            <w:pPr>
              <w:snapToGrid w:val="0"/>
            </w:pPr>
            <w:r>
              <w:t>Email is invalid</w:t>
            </w:r>
          </w:p>
        </w:tc>
      </w:tr>
      <w:tr w:rsidR="00855622" w:rsidTr="00855622">
        <w:tc>
          <w:tcPr>
            <w:tcW w:w="2606" w:type="dxa"/>
            <w:vMerge w:val="restart"/>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PhoneNumber</w:t>
            </w:r>
          </w:p>
        </w:tc>
        <w:tc>
          <w:tcPr>
            <w:tcW w:w="2919" w:type="dxa"/>
            <w:vMerge w:val="restart"/>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Phone</w:t>
            </w:r>
          </w:p>
        </w:tc>
        <w:tc>
          <w:tcPr>
            <w:tcW w:w="2963" w:type="dxa"/>
            <w:vMerge w:val="restart"/>
            <w:tcBorders>
              <w:top w:val="single" w:sz="4" w:space="0" w:color="000000"/>
              <w:left w:val="single" w:sz="4" w:space="0" w:color="000000"/>
              <w:bottom w:val="single" w:sz="4" w:space="0" w:color="000000"/>
            </w:tcBorders>
          </w:tcPr>
          <w:p w:rsidR="00855622" w:rsidRDefault="00855622" w:rsidP="00133F79">
            <w:pPr>
              <w:snapToGrid w:val="0"/>
            </w:pPr>
            <w:r>
              <w:t>Phone number</w:t>
            </w:r>
          </w:p>
        </w:tc>
        <w:tc>
          <w:tcPr>
            <w:tcW w:w="2449" w:type="dxa"/>
            <w:tcBorders>
              <w:top w:val="single" w:sz="4" w:space="0" w:color="000000"/>
              <w:left w:val="single" w:sz="4" w:space="0" w:color="000000"/>
              <w:bottom w:val="single" w:sz="4" w:space="0" w:color="000000"/>
            </w:tcBorders>
          </w:tcPr>
          <w:p w:rsidR="00855622" w:rsidRDefault="00855622" w:rsidP="00133F79">
            <w:pPr>
              <w:snapToGrid w:val="0"/>
            </w:pPr>
            <w:r>
              <w:t>Regex validation:</w:t>
            </w:r>
          </w:p>
          <w:p w:rsidR="00855622" w:rsidRDefault="00855622" w:rsidP="00133F79">
            <w:pPr>
              <w:snapToGrid w:val="0"/>
            </w:pPr>
            <w:r>
              <w:t>Numeric with space</w:t>
            </w:r>
          </w:p>
        </w:tc>
        <w:tc>
          <w:tcPr>
            <w:tcW w:w="2461" w:type="dxa"/>
            <w:tcBorders>
              <w:top w:val="single" w:sz="4" w:space="0" w:color="000000"/>
              <w:left w:val="single" w:sz="4" w:space="0" w:color="000000"/>
              <w:bottom w:val="single" w:sz="4" w:space="0" w:color="000000"/>
              <w:right w:val="single" w:sz="4" w:space="0" w:color="000000"/>
            </w:tcBorders>
          </w:tcPr>
          <w:p w:rsidR="00855622" w:rsidRDefault="00855622" w:rsidP="00133F79">
            <w:pPr>
              <w:snapToGrid w:val="0"/>
            </w:pPr>
            <w:r>
              <w:t>Only numeric and space characters are allowed.</w:t>
            </w:r>
          </w:p>
        </w:tc>
      </w:tr>
      <w:tr w:rsidR="00855622" w:rsidTr="00855622">
        <w:tc>
          <w:tcPr>
            <w:tcW w:w="2606" w:type="dxa"/>
            <w:vMerge/>
            <w:tcBorders>
              <w:left w:val="single" w:sz="4" w:space="0" w:color="000000"/>
              <w:bottom w:val="single" w:sz="4" w:space="0" w:color="000000"/>
            </w:tcBorders>
          </w:tcPr>
          <w:p w:rsidR="00855622" w:rsidRDefault="00855622" w:rsidP="00133F79"/>
        </w:tc>
        <w:tc>
          <w:tcPr>
            <w:tcW w:w="2919" w:type="dxa"/>
            <w:vMerge/>
            <w:tcBorders>
              <w:left w:val="single" w:sz="4" w:space="0" w:color="000000"/>
              <w:bottom w:val="single" w:sz="4" w:space="0" w:color="000000"/>
            </w:tcBorders>
          </w:tcPr>
          <w:p w:rsidR="00855622" w:rsidRDefault="00855622" w:rsidP="00133F79"/>
        </w:tc>
        <w:tc>
          <w:tcPr>
            <w:tcW w:w="2963" w:type="dxa"/>
            <w:vMerge/>
            <w:tcBorders>
              <w:left w:val="single" w:sz="4" w:space="0" w:color="000000"/>
              <w:bottom w:val="single" w:sz="4" w:space="0" w:color="000000"/>
            </w:tcBorders>
          </w:tcPr>
          <w:p w:rsidR="00855622" w:rsidRDefault="00855622" w:rsidP="00133F79"/>
        </w:tc>
        <w:tc>
          <w:tcPr>
            <w:tcW w:w="2449" w:type="dxa"/>
            <w:tcBorders>
              <w:left w:val="single" w:sz="4" w:space="0" w:color="000000"/>
              <w:bottom w:val="single" w:sz="4" w:space="0" w:color="000000"/>
            </w:tcBorders>
          </w:tcPr>
          <w:p w:rsidR="00855622" w:rsidRDefault="00855622" w:rsidP="00133F79">
            <w:pPr>
              <w:snapToGrid w:val="0"/>
            </w:pPr>
            <w:r>
              <w:t>Max length: 50</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Phone number can't be greater than 50 characters.</w:t>
            </w:r>
          </w:p>
        </w:tc>
      </w:tr>
      <w:tr w:rsidR="00855622" w:rsidTr="00855622">
        <w:tc>
          <w:tcPr>
            <w:tcW w:w="2606" w:type="dxa"/>
            <w:vMerge w:val="restart"/>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ExternalUserId</w:t>
            </w:r>
          </w:p>
        </w:tc>
        <w:tc>
          <w:tcPr>
            <w:tcW w:w="2919" w:type="dxa"/>
            <w:vMerge w:val="restart"/>
            <w:tcBorders>
              <w:top w:val="single" w:sz="4" w:space="0" w:color="000000"/>
              <w:left w:val="single" w:sz="4" w:space="0" w:color="000000"/>
              <w:bottom w:val="single" w:sz="4" w:space="0" w:color="000000"/>
            </w:tcBorders>
          </w:tcPr>
          <w:p w:rsidR="00855622" w:rsidRDefault="00855622" w:rsidP="00133F79">
            <w:pPr>
              <w:snapToGrid w:val="0"/>
              <w:rPr>
                <w:b/>
                <w:bCs/>
              </w:rPr>
            </w:pPr>
            <w:r>
              <w:rPr>
                <w:b/>
                <w:bCs/>
              </w:rPr>
              <w:t>External User ID</w:t>
            </w:r>
          </w:p>
        </w:tc>
        <w:tc>
          <w:tcPr>
            <w:tcW w:w="2963" w:type="dxa"/>
            <w:vMerge w:val="restart"/>
            <w:tcBorders>
              <w:top w:val="single" w:sz="4" w:space="0" w:color="000000"/>
              <w:left w:val="single" w:sz="4" w:space="0" w:color="000000"/>
              <w:bottom w:val="single" w:sz="4" w:space="0" w:color="000000"/>
            </w:tcBorders>
          </w:tcPr>
          <w:p w:rsidR="00855622" w:rsidRDefault="00855622" w:rsidP="00133F79">
            <w:pPr>
              <w:snapToGrid w:val="0"/>
            </w:pPr>
            <w:r>
              <w:t>External user Id</w:t>
            </w:r>
          </w:p>
        </w:tc>
        <w:tc>
          <w:tcPr>
            <w:tcW w:w="2449" w:type="dxa"/>
            <w:tcBorders>
              <w:top w:val="single" w:sz="4" w:space="0" w:color="000000"/>
              <w:left w:val="single" w:sz="4" w:space="0" w:color="000000"/>
              <w:bottom w:val="single" w:sz="4" w:space="0" w:color="000000"/>
            </w:tcBorders>
          </w:tcPr>
          <w:p w:rsidR="00855622" w:rsidRDefault="00855622" w:rsidP="00133F79">
            <w:pPr>
              <w:snapToGrid w:val="0"/>
              <w:rPr>
                <w:bCs/>
              </w:rPr>
            </w:pPr>
            <w:r>
              <w:rPr>
                <w:bCs/>
              </w:rPr>
              <w:t>Regex validation:</w:t>
            </w:r>
          </w:p>
          <w:p w:rsidR="00855622" w:rsidRDefault="00855622" w:rsidP="00133F79">
            <w:pPr>
              <w:snapToGrid w:val="0"/>
              <w:rPr>
                <w:bCs/>
              </w:rPr>
            </w:pPr>
            <w:r>
              <w:rPr>
                <w:bCs/>
              </w:rPr>
              <w:t>Alphanumeric</w:t>
            </w:r>
          </w:p>
        </w:tc>
        <w:tc>
          <w:tcPr>
            <w:tcW w:w="2461" w:type="dxa"/>
            <w:tcBorders>
              <w:top w:val="single" w:sz="4" w:space="0" w:color="000000"/>
              <w:left w:val="single" w:sz="4" w:space="0" w:color="000000"/>
              <w:bottom w:val="single" w:sz="4" w:space="0" w:color="000000"/>
              <w:right w:val="single" w:sz="4" w:space="0" w:color="000000"/>
            </w:tcBorders>
          </w:tcPr>
          <w:p w:rsidR="00855622" w:rsidRDefault="00855622" w:rsidP="00133F79">
            <w:pPr>
              <w:snapToGrid w:val="0"/>
            </w:pPr>
            <w:r>
              <w:t>Only alpha-numeric characters are allowed.</w:t>
            </w:r>
          </w:p>
        </w:tc>
      </w:tr>
      <w:tr w:rsidR="00855622" w:rsidTr="00855622">
        <w:tc>
          <w:tcPr>
            <w:tcW w:w="2606" w:type="dxa"/>
            <w:vMerge/>
            <w:tcBorders>
              <w:left w:val="single" w:sz="4" w:space="0" w:color="000000"/>
              <w:bottom w:val="single" w:sz="4" w:space="0" w:color="000000"/>
            </w:tcBorders>
          </w:tcPr>
          <w:p w:rsidR="00855622" w:rsidRDefault="00855622" w:rsidP="00133F79"/>
        </w:tc>
        <w:tc>
          <w:tcPr>
            <w:tcW w:w="2919" w:type="dxa"/>
            <w:vMerge/>
            <w:tcBorders>
              <w:left w:val="single" w:sz="4" w:space="0" w:color="000000"/>
              <w:bottom w:val="single" w:sz="4" w:space="0" w:color="000000"/>
            </w:tcBorders>
          </w:tcPr>
          <w:p w:rsidR="00855622" w:rsidRDefault="00855622" w:rsidP="00133F79"/>
        </w:tc>
        <w:tc>
          <w:tcPr>
            <w:tcW w:w="2963" w:type="dxa"/>
            <w:vMerge/>
            <w:tcBorders>
              <w:left w:val="single" w:sz="4" w:space="0" w:color="000000"/>
              <w:bottom w:val="single" w:sz="4" w:space="0" w:color="000000"/>
            </w:tcBorders>
          </w:tcPr>
          <w:p w:rsidR="00855622" w:rsidRDefault="00855622" w:rsidP="00133F79"/>
        </w:tc>
        <w:tc>
          <w:tcPr>
            <w:tcW w:w="2449" w:type="dxa"/>
            <w:tcBorders>
              <w:left w:val="single" w:sz="4" w:space="0" w:color="000000"/>
              <w:bottom w:val="single" w:sz="4" w:space="0" w:color="000000"/>
            </w:tcBorders>
          </w:tcPr>
          <w:p w:rsidR="00855622" w:rsidRDefault="00855622" w:rsidP="00133F79">
            <w:pPr>
              <w:snapToGrid w:val="0"/>
              <w:rPr>
                <w:bCs/>
              </w:rPr>
            </w:pPr>
            <w:r>
              <w:rPr>
                <w:bCs/>
              </w:rPr>
              <w:t>Max length: 35</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External user id can't be greater than 35 characters.</w:t>
            </w: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CreationDate</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Creation date</w:t>
            </w:r>
          </w:p>
        </w:tc>
        <w:tc>
          <w:tcPr>
            <w:tcW w:w="2963" w:type="dxa"/>
            <w:tcBorders>
              <w:left w:val="single" w:sz="4" w:space="0" w:color="000000"/>
              <w:bottom w:val="single" w:sz="4" w:space="0" w:color="000000"/>
            </w:tcBorders>
          </w:tcPr>
          <w:p w:rsidR="00855622" w:rsidRDefault="00855622" w:rsidP="00133F79">
            <w:pPr>
              <w:snapToGrid w:val="0"/>
            </w:pPr>
            <w:r>
              <w:t>Creation date</w:t>
            </w:r>
          </w:p>
        </w:tc>
        <w:tc>
          <w:tcPr>
            <w:tcW w:w="2449" w:type="dxa"/>
            <w:tcBorders>
              <w:left w:val="single" w:sz="4" w:space="0" w:color="000000"/>
              <w:bottom w:val="single" w:sz="4" w:space="0" w:color="000000"/>
            </w:tcBorders>
          </w:tcPr>
          <w:p w:rsidR="00855622" w:rsidRDefault="00855622" w:rsidP="00133F79">
            <w:pPr>
              <w:snapToGrid w:val="0"/>
              <w:rPr>
                <w:bCs/>
              </w:rPr>
            </w:pPr>
            <w:r>
              <w:rPr>
                <w:bCs/>
              </w:rPr>
              <w:t>Read only field. It is already filled with values of root user.</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UserCreatedBy</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User created by</w:t>
            </w:r>
          </w:p>
        </w:tc>
        <w:tc>
          <w:tcPr>
            <w:tcW w:w="2963" w:type="dxa"/>
            <w:tcBorders>
              <w:left w:val="single" w:sz="4" w:space="0" w:color="000000"/>
              <w:bottom w:val="single" w:sz="4" w:space="0" w:color="000000"/>
            </w:tcBorders>
          </w:tcPr>
          <w:p w:rsidR="00855622" w:rsidRDefault="00855622" w:rsidP="00133F79">
            <w:pPr>
              <w:snapToGrid w:val="0"/>
            </w:pPr>
            <w:r>
              <w:t xml:space="preserve">user details in form of USERID/REFID/REFIND </w:t>
            </w:r>
          </w:p>
        </w:tc>
        <w:tc>
          <w:tcPr>
            <w:tcW w:w="2449" w:type="dxa"/>
            <w:tcBorders>
              <w:left w:val="single" w:sz="4" w:space="0" w:color="000000"/>
              <w:bottom w:val="single" w:sz="4" w:space="0" w:color="000000"/>
            </w:tcBorders>
          </w:tcPr>
          <w:p w:rsidR="00855622" w:rsidRDefault="00855622" w:rsidP="00133F79">
            <w:pPr>
              <w:snapToGrid w:val="0"/>
              <w:rPr>
                <w:bCs/>
              </w:rPr>
            </w:pPr>
            <w:r>
              <w:rPr>
                <w:bCs/>
              </w:rPr>
              <w:t>Read only field. It is already filled with values of root user.</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Profile</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Profile</w:t>
            </w:r>
          </w:p>
        </w:tc>
        <w:tc>
          <w:tcPr>
            <w:tcW w:w="2963" w:type="dxa"/>
            <w:tcBorders>
              <w:left w:val="single" w:sz="4" w:space="0" w:color="000000"/>
              <w:bottom w:val="single" w:sz="4" w:space="0" w:color="000000"/>
            </w:tcBorders>
          </w:tcPr>
          <w:p w:rsidR="00855622" w:rsidRDefault="00855622" w:rsidP="00133F79">
            <w:pPr>
              <w:snapToGrid w:val="0"/>
            </w:pPr>
            <w:r>
              <w:t xml:space="preserve">It indicates the profile rights. </w:t>
            </w:r>
          </w:p>
        </w:tc>
        <w:tc>
          <w:tcPr>
            <w:tcW w:w="2449" w:type="dxa"/>
            <w:tcBorders>
              <w:left w:val="single" w:sz="4" w:space="0" w:color="000000"/>
              <w:bottom w:val="single" w:sz="4" w:space="0" w:color="000000"/>
            </w:tcBorders>
          </w:tcPr>
          <w:p w:rsidR="00855622" w:rsidRDefault="00855622" w:rsidP="00133F79">
            <w:pPr>
              <w:snapToGrid w:val="0"/>
              <w:rPr>
                <w:bCs/>
              </w:rPr>
            </w:pPr>
            <w:r>
              <w:rPr>
                <w:bCs/>
              </w:rPr>
              <w:t>Required</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Profile is required.</w:t>
            </w: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rStyle w:val="Strong"/>
              </w:rPr>
              <w:lastRenderedPageBreak/>
              <w:t>AdminDomain</w:t>
            </w:r>
            <w:r>
              <w:rPr>
                <w:b/>
                <w:bCs/>
              </w:rPr>
              <w:t xml:space="preserve"> </w:t>
            </w:r>
          </w:p>
        </w:tc>
        <w:tc>
          <w:tcPr>
            <w:tcW w:w="2919" w:type="dxa"/>
            <w:tcBorders>
              <w:left w:val="single" w:sz="4" w:space="0" w:color="000000"/>
              <w:bottom w:val="single" w:sz="4" w:space="0" w:color="000000"/>
            </w:tcBorders>
          </w:tcPr>
          <w:p w:rsidR="00855622" w:rsidRDefault="00855622" w:rsidP="00133F79">
            <w:pPr>
              <w:snapToGrid w:val="0"/>
              <w:rPr>
                <w:b/>
                <w:bCs/>
              </w:rPr>
            </w:pPr>
            <w:r>
              <w:rPr>
                <w:rStyle w:val="Strong"/>
              </w:rPr>
              <w:t>AC_ADMIN Domain</w:t>
            </w:r>
            <w:r>
              <w:rPr>
                <w:b/>
                <w:bCs/>
              </w:rPr>
              <w:t xml:space="preserve"> </w:t>
            </w:r>
          </w:p>
        </w:tc>
        <w:tc>
          <w:tcPr>
            <w:tcW w:w="2963" w:type="dxa"/>
            <w:tcBorders>
              <w:left w:val="single" w:sz="4" w:space="0" w:color="000000"/>
              <w:bottom w:val="single" w:sz="4" w:space="0" w:color="000000"/>
            </w:tcBorders>
          </w:tcPr>
          <w:p w:rsidR="00855622" w:rsidRDefault="00855622" w:rsidP="00133F79">
            <w:pPr>
              <w:snapToGrid w:val="0"/>
            </w:pPr>
          </w:p>
        </w:tc>
        <w:tc>
          <w:tcPr>
            <w:tcW w:w="2449" w:type="dxa"/>
            <w:tcBorders>
              <w:left w:val="single" w:sz="4" w:space="0" w:color="000000"/>
              <w:bottom w:val="single" w:sz="4" w:space="0" w:color="000000"/>
            </w:tcBorders>
          </w:tcPr>
          <w:p w:rsidR="00855622" w:rsidRDefault="00855622" w:rsidP="00133F79">
            <w:pPr>
              <w:snapToGrid w:val="0"/>
              <w:rPr>
                <w:bCs/>
              </w:rPr>
            </w:pPr>
            <w:r>
              <w:rPr>
                <w:bCs/>
              </w:rPr>
              <w:t>Required</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AC_ADMIN domain is required.</w:t>
            </w: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Supervisor</w:t>
            </w:r>
          </w:p>
        </w:tc>
        <w:tc>
          <w:tcPr>
            <w:tcW w:w="2919" w:type="dxa"/>
            <w:tcBorders>
              <w:left w:val="single" w:sz="4" w:space="0" w:color="000000"/>
              <w:bottom w:val="single" w:sz="4" w:space="0" w:color="000000"/>
            </w:tcBorders>
          </w:tcPr>
          <w:p w:rsidR="00855622" w:rsidRDefault="00855622" w:rsidP="00133F79">
            <w:pPr>
              <w:snapToGrid w:val="0"/>
              <w:rPr>
                <w:b/>
                <w:bCs/>
              </w:rPr>
            </w:pPr>
            <w:r>
              <w:rPr>
                <w:rStyle w:val="Strong"/>
              </w:rPr>
              <w:t>Supervisor (will be filled with default value)</w:t>
            </w:r>
            <w:r>
              <w:rPr>
                <w:b/>
                <w:bCs/>
              </w:rPr>
              <w:t xml:space="preserve"> </w:t>
            </w:r>
          </w:p>
        </w:tc>
        <w:tc>
          <w:tcPr>
            <w:tcW w:w="2963" w:type="dxa"/>
            <w:tcBorders>
              <w:left w:val="single" w:sz="4" w:space="0" w:color="000000"/>
              <w:bottom w:val="single" w:sz="4" w:space="0" w:color="000000"/>
            </w:tcBorders>
          </w:tcPr>
          <w:p w:rsidR="00855622" w:rsidRDefault="00855622" w:rsidP="00133F79">
            <w:pPr>
              <w:snapToGrid w:val="0"/>
            </w:pP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rStyle w:val="Strong"/>
              </w:rPr>
            </w:pPr>
            <w:r>
              <w:rPr>
                <w:rStyle w:val="Strong"/>
              </w:rPr>
              <w:t>IncidentDomain</w:t>
            </w:r>
          </w:p>
        </w:tc>
        <w:tc>
          <w:tcPr>
            <w:tcW w:w="2919" w:type="dxa"/>
            <w:tcBorders>
              <w:left w:val="single" w:sz="4" w:space="0" w:color="000000"/>
              <w:bottom w:val="single" w:sz="4" w:space="0" w:color="000000"/>
            </w:tcBorders>
          </w:tcPr>
          <w:p w:rsidR="00855622" w:rsidRDefault="00855622" w:rsidP="00133F79">
            <w:pPr>
              <w:snapToGrid w:val="0"/>
              <w:rPr>
                <w:b/>
                <w:bCs/>
              </w:rPr>
            </w:pPr>
            <w:r>
              <w:rPr>
                <w:rStyle w:val="Strong"/>
              </w:rPr>
              <w:t>Incident Domain</w:t>
            </w:r>
            <w:r>
              <w:rPr>
                <w:b/>
                <w:bCs/>
              </w:rPr>
              <w:t xml:space="preserve"> </w:t>
            </w:r>
          </w:p>
        </w:tc>
        <w:tc>
          <w:tcPr>
            <w:tcW w:w="2963" w:type="dxa"/>
            <w:tcBorders>
              <w:left w:val="single" w:sz="4" w:space="0" w:color="000000"/>
              <w:bottom w:val="single" w:sz="4" w:space="0" w:color="000000"/>
            </w:tcBorders>
          </w:tcPr>
          <w:p w:rsidR="00855622" w:rsidRDefault="00855622" w:rsidP="00133F79">
            <w:pPr>
              <w:snapToGrid w:val="0"/>
            </w:pPr>
          </w:p>
        </w:tc>
        <w:tc>
          <w:tcPr>
            <w:tcW w:w="2449" w:type="dxa"/>
            <w:tcBorders>
              <w:left w:val="single" w:sz="4" w:space="0" w:color="000000"/>
              <w:bottom w:val="single" w:sz="4" w:space="0" w:color="000000"/>
            </w:tcBorders>
          </w:tcPr>
          <w:p w:rsidR="00855622" w:rsidRDefault="00855622" w:rsidP="00133F79">
            <w:pPr>
              <w:snapToGrid w:val="0"/>
              <w:rPr>
                <w:bCs/>
              </w:rPr>
            </w:pPr>
            <w:r>
              <w:rPr>
                <w:bCs/>
              </w:rPr>
              <w:t>Required</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Incident domain is required.</w:t>
            </w: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externalSamlLogin</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External SAML login</w:t>
            </w:r>
          </w:p>
        </w:tc>
        <w:tc>
          <w:tcPr>
            <w:tcW w:w="2963" w:type="dxa"/>
            <w:tcBorders>
              <w:left w:val="single" w:sz="4" w:space="0" w:color="000000"/>
              <w:bottom w:val="single" w:sz="4" w:space="0" w:color="000000"/>
            </w:tcBorders>
          </w:tcPr>
          <w:p w:rsidR="00855622" w:rsidRDefault="00855622" w:rsidP="00133F79">
            <w:pPr>
              <w:snapToGrid w:val="0"/>
            </w:pPr>
            <w:r>
              <w:t>External SAML login</w:t>
            </w: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ScopeLimited</w:t>
            </w:r>
          </w:p>
        </w:tc>
        <w:tc>
          <w:tcPr>
            <w:tcW w:w="2919" w:type="dxa"/>
            <w:tcBorders>
              <w:left w:val="single" w:sz="4" w:space="0" w:color="000000"/>
              <w:bottom w:val="single" w:sz="4" w:space="0" w:color="000000"/>
            </w:tcBorders>
          </w:tcPr>
          <w:p w:rsidR="00855622" w:rsidRDefault="00855622" w:rsidP="00133F79">
            <w:pPr>
              <w:snapToGrid w:val="0"/>
              <w:rPr>
                <w:b/>
                <w:bCs/>
              </w:rPr>
            </w:pPr>
            <w:r>
              <w:rPr>
                <w:rStyle w:val="Strong"/>
              </w:rPr>
              <w:t>Scope limited to user?</w:t>
            </w:r>
            <w:r>
              <w:rPr>
                <w:b/>
                <w:bCs/>
              </w:rPr>
              <w:t xml:space="preserve"> </w:t>
            </w:r>
          </w:p>
        </w:tc>
        <w:tc>
          <w:tcPr>
            <w:tcW w:w="2963" w:type="dxa"/>
            <w:tcBorders>
              <w:left w:val="single" w:sz="4" w:space="0" w:color="000000"/>
              <w:bottom w:val="single" w:sz="4" w:space="0" w:color="000000"/>
            </w:tcBorders>
          </w:tcPr>
          <w:p w:rsidR="00855622" w:rsidRDefault="00855622" w:rsidP="00133F79">
            <w:pPr>
              <w:snapToGrid w:val="0"/>
            </w:pP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AccessType</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Access type</w:t>
            </w:r>
          </w:p>
        </w:tc>
        <w:tc>
          <w:tcPr>
            <w:tcW w:w="2963" w:type="dxa"/>
            <w:tcBorders>
              <w:left w:val="single" w:sz="4" w:space="0" w:color="000000"/>
              <w:bottom w:val="single" w:sz="4" w:space="0" w:color="000000"/>
            </w:tcBorders>
          </w:tcPr>
          <w:p w:rsidR="00855622" w:rsidRDefault="00855622" w:rsidP="00133F79">
            <w:pPr>
              <w:snapToGrid w:val="0"/>
            </w:pPr>
            <w:r>
              <w:t>Access type, either ADM or API</w:t>
            </w: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IspList</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ISP list</w:t>
            </w:r>
          </w:p>
        </w:tc>
        <w:tc>
          <w:tcPr>
            <w:tcW w:w="2963" w:type="dxa"/>
            <w:tcBorders>
              <w:left w:val="single" w:sz="4" w:space="0" w:color="000000"/>
              <w:bottom w:val="single" w:sz="4" w:space="0" w:color="000000"/>
            </w:tcBorders>
          </w:tcPr>
          <w:p w:rsidR="00855622" w:rsidRDefault="00855622" w:rsidP="00133F79">
            <w:pPr>
              <w:snapToGrid w:val="0"/>
            </w:pPr>
            <w:r>
              <w:t>ISP list</w:t>
            </w: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PspidList</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PSPID list</w:t>
            </w:r>
          </w:p>
        </w:tc>
        <w:tc>
          <w:tcPr>
            <w:tcW w:w="2963" w:type="dxa"/>
            <w:tcBorders>
              <w:left w:val="single" w:sz="4" w:space="0" w:color="000000"/>
              <w:bottom w:val="single" w:sz="4" w:space="0" w:color="000000"/>
            </w:tcBorders>
          </w:tcPr>
          <w:p w:rsidR="00855622" w:rsidRDefault="00855622" w:rsidP="00133F79">
            <w:pPr>
              <w:snapToGrid w:val="0"/>
            </w:pPr>
            <w:r>
              <w:t>PSPID list</w:t>
            </w: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AccessRights</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Access rights</w:t>
            </w:r>
          </w:p>
        </w:tc>
        <w:tc>
          <w:tcPr>
            <w:tcW w:w="2963" w:type="dxa"/>
            <w:tcBorders>
              <w:left w:val="single" w:sz="4" w:space="0" w:color="000000"/>
              <w:bottom w:val="single" w:sz="4" w:space="0" w:color="000000"/>
            </w:tcBorders>
          </w:tcPr>
          <w:p w:rsidR="00855622" w:rsidRDefault="00855622" w:rsidP="00133F79">
            <w:pPr>
              <w:snapToGrid w:val="0"/>
            </w:pPr>
            <w:r>
              <w:t>Access rights</w:t>
            </w: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EmailNotification</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 xml:space="preserve">Email notification </w:t>
            </w:r>
          </w:p>
        </w:tc>
        <w:tc>
          <w:tcPr>
            <w:tcW w:w="2963" w:type="dxa"/>
            <w:tcBorders>
              <w:left w:val="single" w:sz="4" w:space="0" w:color="000000"/>
              <w:bottom w:val="single" w:sz="4" w:space="0" w:color="000000"/>
            </w:tcBorders>
          </w:tcPr>
          <w:p w:rsidR="00855622" w:rsidRDefault="00855622" w:rsidP="00133F79">
            <w:pPr>
              <w:snapToGrid w:val="0"/>
            </w:pPr>
            <w:r>
              <w:t>Email notification for new incident or document</w:t>
            </w: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DefaultMerchant</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Merchant by default</w:t>
            </w:r>
          </w:p>
        </w:tc>
        <w:tc>
          <w:tcPr>
            <w:tcW w:w="2963" w:type="dxa"/>
            <w:tcBorders>
              <w:left w:val="single" w:sz="4" w:space="0" w:color="000000"/>
              <w:bottom w:val="single" w:sz="4" w:space="0" w:color="000000"/>
            </w:tcBorders>
          </w:tcPr>
          <w:p w:rsidR="00855622" w:rsidRDefault="00855622" w:rsidP="00133F79">
            <w:pPr>
              <w:snapToGrid w:val="0"/>
            </w:pP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ConnectionUtil</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#Connections (ADM/API)</w:t>
            </w:r>
          </w:p>
        </w:tc>
        <w:tc>
          <w:tcPr>
            <w:tcW w:w="2963" w:type="dxa"/>
            <w:tcBorders>
              <w:left w:val="single" w:sz="4" w:space="0" w:color="000000"/>
              <w:bottom w:val="single" w:sz="4" w:space="0" w:color="000000"/>
            </w:tcBorders>
          </w:tcPr>
          <w:p w:rsidR="00855622" w:rsidRDefault="00855622" w:rsidP="00133F79">
            <w:pPr>
              <w:snapToGrid w:val="0"/>
            </w:pPr>
            <w:r>
              <w:t>Number of times user accolunt utilized for ADM/API</w:t>
            </w: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tcBorders>
              <w:left w:val="single" w:sz="4" w:space="0" w:color="000000"/>
              <w:bottom w:val="single" w:sz="4" w:space="0" w:color="000000"/>
            </w:tcBorders>
          </w:tcPr>
          <w:p w:rsidR="00855622" w:rsidRDefault="00855622" w:rsidP="00133F79">
            <w:pPr>
              <w:snapToGrid w:val="0"/>
              <w:rPr>
                <w:b/>
                <w:bCs/>
              </w:rPr>
            </w:pPr>
            <w:r>
              <w:rPr>
                <w:b/>
                <w:bCs/>
              </w:rPr>
              <w:t>LastConnection</w:t>
            </w:r>
          </w:p>
        </w:tc>
        <w:tc>
          <w:tcPr>
            <w:tcW w:w="2919" w:type="dxa"/>
            <w:tcBorders>
              <w:left w:val="single" w:sz="4" w:space="0" w:color="000000"/>
              <w:bottom w:val="single" w:sz="4" w:space="0" w:color="000000"/>
            </w:tcBorders>
          </w:tcPr>
          <w:p w:rsidR="00855622" w:rsidRDefault="00855622" w:rsidP="00133F79">
            <w:pPr>
              <w:snapToGrid w:val="0"/>
              <w:rPr>
                <w:b/>
                <w:bCs/>
              </w:rPr>
            </w:pPr>
            <w:r>
              <w:rPr>
                <w:b/>
                <w:bCs/>
              </w:rPr>
              <w:t>Last Connection (ADM/API)</w:t>
            </w:r>
          </w:p>
        </w:tc>
        <w:tc>
          <w:tcPr>
            <w:tcW w:w="2963" w:type="dxa"/>
            <w:tcBorders>
              <w:left w:val="single" w:sz="4" w:space="0" w:color="000000"/>
              <w:bottom w:val="single" w:sz="4" w:space="0" w:color="000000"/>
            </w:tcBorders>
          </w:tcPr>
          <w:p w:rsidR="00855622" w:rsidRDefault="00855622" w:rsidP="00133F79">
            <w:pPr>
              <w:snapToGrid w:val="0"/>
            </w:pPr>
            <w:r>
              <w:t>Last login date</w:t>
            </w:r>
          </w:p>
        </w:tc>
        <w:tc>
          <w:tcPr>
            <w:tcW w:w="2449" w:type="dxa"/>
            <w:tcBorders>
              <w:left w:val="single" w:sz="4" w:space="0" w:color="000000"/>
              <w:bottom w:val="single" w:sz="4" w:space="0" w:color="000000"/>
            </w:tcBorders>
          </w:tcPr>
          <w:p w:rsidR="00855622" w:rsidRDefault="00855622" w:rsidP="00133F79">
            <w:pPr>
              <w:snapToGrid w:val="0"/>
              <w:rPr>
                <w:bCs/>
              </w:rPr>
            </w:pP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p>
        </w:tc>
      </w:tr>
      <w:tr w:rsidR="00855622" w:rsidTr="00855622">
        <w:tc>
          <w:tcPr>
            <w:tcW w:w="2606" w:type="dxa"/>
            <w:vMerge w:val="restart"/>
            <w:tcBorders>
              <w:left w:val="single" w:sz="4" w:space="0" w:color="000000"/>
              <w:bottom w:val="single" w:sz="4" w:space="0" w:color="000000"/>
            </w:tcBorders>
          </w:tcPr>
          <w:p w:rsidR="00855622" w:rsidRDefault="00855622" w:rsidP="00133F79">
            <w:pPr>
              <w:snapToGrid w:val="0"/>
              <w:rPr>
                <w:b/>
                <w:bCs/>
              </w:rPr>
            </w:pPr>
            <w:r>
              <w:rPr>
                <w:b/>
                <w:bCs/>
              </w:rPr>
              <w:t>Password</w:t>
            </w:r>
          </w:p>
        </w:tc>
        <w:tc>
          <w:tcPr>
            <w:tcW w:w="2919" w:type="dxa"/>
            <w:vMerge w:val="restart"/>
            <w:tcBorders>
              <w:left w:val="single" w:sz="4" w:space="0" w:color="000000"/>
              <w:bottom w:val="single" w:sz="4" w:space="0" w:color="000000"/>
            </w:tcBorders>
          </w:tcPr>
          <w:p w:rsidR="00855622" w:rsidRDefault="00855622" w:rsidP="00133F79">
            <w:pPr>
              <w:snapToGrid w:val="0"/>
              <w:rPr>
                <w:b/>
                <w:bCs/>
              </w:rPr>
            </w:pPr>
            <w:r>
              <w:rPr>
                <w:b/>
                <w:bCs/>
              </w:rPr>
              <w:t>Password</w:t>
            </w:r>
          </w:p>
        </w:tc>
        <w:tc>
          <w:tcPr>
            <w:tcW w:w="2963" w:type="dxa"/>
            <w:vMerge w:val="restart"/>
            <w:tcBorders>
              <w:left w:val="single" w:sz="4" w:space="0" w:color="000000"/>
              <w:bottom w:val="single" w:sz="4" w:space="0" w:color="000000"/>
            </w:tcBorders>
          </w:tcPr>
          <w:p w:rsidR="00855622" w:rsidRDefault="00855622" w:rsidP="00133F79">
            <w:pPr>
              <w:snapToGrid w:val="0"/>
            </w:pPr>
            <w:r>
              <w:t>Password</w:t>
            </w:r>
          </w:p>
        </w:tc>
        <w:tc>
          <w:tcPr>
            <w:tcW w:w="2449" w:type="dxa"/>
            <w:vMerge w:val="restart"/>
            <w:tcBorders>
              <w:left w:val="single" w:sz="4" w:space="0" w:color="000000"/>
              <w:bottom w:val="single" w:sz="4" w:space="0" w:color="000000"/>
            </w:tcBorders>
          </w:tcPr>
          <w:p w:rsidR="00855622" w:rsidRDefault="00855622" w:rsidP="00133F79">
            <w:pPr>
              <w:snapToGrid w:val="0"/>
              <w:rPr>
                <w:bCs/>
              </w:rPr>
            </w:pPr>
            <w:r>
              <w:rPr>
                <w:bCs/>
              </w:rPr>
              <w:t>Required only when SAML login is not there</w:t>
            </w:r>
          </w:p>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Password is required.</w:t>
            </w:r>
          </w:p>
        </w:tc>
      </w:tr>
      <w:tr w:rsidR="00855622" w:rsidTr="00855622">
        <w:tc>
          <w:tcPr>
            <w:tcW w:w="2606" w:type="dxa"/>
            <w:vMerge/>
            <w:tcBorders>
              <w:left w:val="single" w:sz="4" w:space="0" w:color="000000"/>
              <w:bottom w:val="single" w:sz="4" w:space="0" w:color="000000"/>
            </w:tcBorders>
          </w:tcPr>
          <w:p w:rsidR="00855622" w:rsidRDefault="00855622" w:rsidP="00133F79"/>
        </w:tc>
        <w:tc>
          <w:tcPr>
            <w:tcW w:w="2919" w:type="dxa"/>
            <w:vMerge/>
            <w:tcBorders>
              <w:left w:val="single" w:sz="4" w:space="0" w:color="000000"/>
              <w:bottom w:val="single" w:sz="4" w:space="0" w:color="000000"/>
            </w:tcBorders>
          </w:tcPr>
          <w:p w:rsidR="00855622" w:rsidRDefault="00855622" w:rsidP="00133F79"/>
        </w:tc>
        <w:tc>
          <w:tcPr>
            <w:tcW w:w="2963" w:type="dxa"/>
            <w:vMerge/>
            <w:tcBorders>
              <w:left w:val="single" w:sz="4" w:space="0" w:color="000000"/>
              <w:bottom w:val="single" w:sz="4" w:space="0" w:color="000000"/>
            </w:tcBorders>
          </w:tcPr>
          <w:p w:rsidR="00855622" w:rsidRDefault="00855622" w:rsidP="00133F79"/>
        </w:tc>
        <w:tc>
          <w:tcPr>
            <w:tcW w:w="2449" w:type="dxa"/>
            <w:vMerge/>
            <w:tcBorders>
              <w:left w:val="single" w:sz="4" w:space="0" w:color="000000"/>
              <w:bottom w:val="single" w:sz="4" w:space="0" w:color="000000"/>
            </w:tcBorders>
          </w:tcPr>
          <w:p w:rsidR="00855622" w:rsidRDefault="00855622" w:rsidP="00133F79"/>
        </w:tc>
        <w:tc>
          <w:tcPr>
            <w:tcW w:w="2461" w:type="dxa"/>
            <w:tcBorders>
              <w:left w:val="single" w:sz="4" w:space="0" w:color="000000"/>
              <w:bottom w:val="single" w:sz="4" w:space="0" w:color="000000"/>
              <w:right w:val="single" w:sz="4" w:space="0" w:color="000000"/>
            </w:tcBorders>
          </w:tcPr>
          <w:p w:rsidR="00855622" w:rsidRDefault="00855622" w:rsidP="00133F79">
            <w:pPr>
              <w:snapToGrid w:val="0"/>
            </w:pPr>
            <w:r>
              <w:t>Password is invalid.</w:t>
            </w:r>
          </w:p>
        </w:tc>
      </w:tr>
    </w:tbl>
    <w:p w:rsidR="00A11612" w:rsidRDefault="00A11612" w:rsidP="00E61156">
      <w:pPr>
        <w:pStyle w:val="Heading3"/>
        <w:sectPr w:rsidR="00A11612" w:rsidSect="00A11612">
          <w:pgSz w:w="16838" w:h="11906" w:orient="landscape"/>
          <w:pgMar w:top="1418" w:right="1418" w:bottom="1418" w:left="2268" w:header="709" w:footer="709" w:gutter="0"/>
          <w:cols w:space="708"/>
          <w:titlePg/>
          <w:docGrid w:linePitch="360"/>
        </w:sectPr>
      </w:pPr>
    </w:p>
    <w:p w:rsidR="00767667" w:rsidRDefault="00767667" w:rsidP="00767667">
      <w:pPr>
        <w:pStyle w:val="Heading2"/>
      </w:pPr>
      <w:bookmarkStart w:id="359" w:name="_Toc326143013"/>
      <w:r w:rsidRPr="00767667">
        <w:lastRenderedPageBreak/>
        <w:t>Action events</w:t>
      </w:r>
      <w:bookmarkEnd w:id="359"/>
    </w:p>
    <w:p w:rsidR="00767667" w:rsidRDefault="00591DF7" w:rsidP="00E61156">
      <w:pPr>
        <w:pStyle w:val="Heading3"/>
      </w:pPr>
      <w:bookmarkStart w:id="360" w:name="_Toc326143014"/>
      <w:ins w:id="361" w:author="Administrator" w:date="2012-05-30T11:00:00Z">
        <w:r>
          <w:t xml:space="preserve">Retrieve user list and </w:t>
        </w:r>
      </w:ins>
      <w:del w:id="362" w:author="Administrator" w:date="2012-05-30T11:00:00Z">
        <w:r w:rsidR="00A95FF1" w:rsidDel="00591DF7">
          <w:delText>M</w:delText>
        </w:r>
      </w:del>
      <w:ins w:id="363" w:author="Administrator" w:date="2012-05-30T11:00:00Z">
        <w:r>
          <w:t>m</w:t>
        </w:r>
      </w:ins>
      <w:r w:rsidR="00A95FF1">
        <w:t>aintain sta</w:t>
      </w:r>
      <w:r w:rsidR="001B34D0">
        <w:t>te</w:t>
      </w:r>
      <w:r w:rsidR="00855622">
        <w:t xml:space="preserve"> for user list</w:t>
      </w:r>
      <w:bookmarkEnd w:id="360"/>
    </w:p>
    <w:p w:rsidR="00591DF7" w:rsidRPr="00591DF7" w:rsidDel="00591DF7" w:rsidRDefault="001B34D0" w:rsidP="001B34D0">
      <w:pPr>
        <w:rPr>
          <w:del w:id="364" w:author="Administrator" w:date="2012-05-30T10:59:00Z"/>
          <w:i/>
          <w:color w:val="E36C0A" w:themeColor="accent6" w:themeShade="BF"/>
          <w:lang w:val="en-US"/>
          <w:rPrChange w:id="365" w:author="Administrator" w:date="2012-05-30T11:01:00Z">
            <w:rPr>
              <w:del w:id="366" w:author="Administrator" w:date="2012-05-30T10:59:00Z"/>
              <w:rFonts w:cs="Calibri"/>
              <w:color w:val="000000"/>
              <w:szCs w:val="20"/>
              <w:lang w:val="en-US"/>
            </w:rPr>
          </w:rPrChange>
        </w:rPr>
      </w:pPr>
      <w:del w:id="367" w:author="Robin Van Leemput" w:date="2012-05-30T22:20:00Z">
        <w:r w:rsidDel="00B51469">
          <w:rPr>
            <w:i/>
            <w:color w:val="E36C0A" w:themeColor="accent6" w:themeShade="BF"/>
            <w:lang w:val="en-US"/>
          </w:rPr>
          <w:delText>&lt;Explain which kind of information is required for state management and how to load this information&gt;</w:delText>
        </w:r>
      </w:del>
    </w:p>
    <w:p w:rsidR="00591DF7" w:rsidRDefault="00591DF7" w:rsidP="00591DF7">
      <w:moveToRangeStart w:id="368" w:author="Administrator" w:date="2012-05-30T11:01:00Z" w:name="move326139015"/>
      <w:moveTo w:id="369" w:author="Administrator" w:date="2012-05-30T11:01:00Z">
        <w:r>
          <w:t>System check the merchant existence if user type is ‘merchant’. If merchant is not exists then page execution will be blocked and error message displayed.</w:t>
        </w:r>
      </w:moveTo>
    </w:p>
    <w:p w:rsidR="00591DF7" w:rsidRPr="004E22FB" w:rsidRDefault="00591DF7" w:rsidP="00591DF7">
      <w:pPr>
        <w:jc w:val="both"/>
        <w:rPr>
          <w:rFonts w:cs="Calibri"/>
          <w:szCs w:val="20"/>
        </w:rPr>
      </w:pPr>
      <w:moveTo w:id="370" w:author="Administrator" w:date="2012-05-30T11:01:00Z">
        <w:r>
          <w:rPr>
            <w:rFonts w:cs="Calibri"/>
            <w:szCs w:val="20"/>
          </w:rPr>
          <w:t>Load reference id, reference kind and user id from session.</w:t>
        </w:r>
      </w:moveTo>
    </w:p>
    <w:p w:rsidR="00591DF7" w:rsidRDefault="00591DF7" w:rsidP="00591DF7">
      <w:pPr>
        <w:pStyle w:val="Title"/>
      </w:pPr>
      <w:moveTo w:id="371" w:author="Administrator" w:date="2012-05-30T11:01:00Z">
        <w:r>
          <w:t xml:space="preserve">Maximum users policy </w:t>
        </w:r>
      </w:moveTo>
    </w:p>
    <w:p w:rsidR="00591DF7" w:rsidRDefault="00591DF7" w:rsidP="00591DF7">
      <w:pPr>
        <w:pStyle w:val="Subtitle"/>
      </w:pPr>
      <w:moveTo w:id="372" w:author="Administrator" w:date="2012-05-30T11:01:00Z">
        <w:r>
          <w:t xml:space="preserve">If RefKind = PSPID or MGID </w:t>
        </w:r>
      </w:moveTo>
    </w:p>
    <w:p w:rsidR="00591DF7" w:rsidRDefault="00591DF7" w:rsidP="00591DF7">
      <w:pPr>
        <w:jc w:val="both"/>
        <w:rPr>
          <w:rFonts w:cs="Calibri"/>
          <w:szCs w:val="20"/>
        </w:rPr>
      </w:pPr>
      <w:moveTo w:id="373" w:author="Administrator" w:date="2012-05-30T11:01:00Z">
        <w:r>
          <w:rPr>
            <w:rFonts w:cs="Calibri"/>
            <w:szCs w:val="20"/>
          </w:rPr>
          <w:t>For user having user type PSPID or MGID get MODENUM, PERMISSIONS, OPTIONS1, OPTIONS2, OPTIONS3, OPTIONS4, OPTIONS5, OPTIONS6, USERS, IMAGES, ALIASMGR, ABONNEMENT from MERCHANT table based on the PSPID value. Based on the value of USERS table, set value for maximum users allowed is using following conditions. Default maximum users allowed value is 1.</w:t>
        </w:r>
      </w:moveTo>
    </w:p>
    <w:p w:rsidR="00591DF7" w:rsidRPr="004E22FB" w:rsidRDefault="00591DF7">
      <w:pPr>
        <w:pStyle w:val="ListParagraph"/>
        <w:pPrChange w:id="374" w:author="Robin Van Leemput" w:date="2012-05-30T22:23:00Z">
          <w:pPr/>
        </w:pPrChange>
      </w:pPr>
      <w:moveTo w:id="375" w:author="Administrator" w:date="2012-05-30T11:01:00Z">
        <w:r w:rsidRPr="004E22FB">
          <w:t>USERS equal to 0, set maximum users allowed  to 2</w:t>
        </w:r>
      </w:moveTo>
    </w:p>
    <w:p w:rsidR="00591DF7" w:rsidRPr="004E22FB" w:rsidRDefault="00591DF7">
      <w:pPr>
        <w:pStyle w:val="ListParagraph"/>
      </w:pPr>
      <w:moveTo w:id="376" w:author="Administrator" w:date="2012-05-30T11:01:00Z">
        <w:r w:rsidRPr="004E22FB">
          <w:t>AND operation between USERS and 1 is  true then, set maximum users allowed to 2</w:t>
        </w:r>
      </w:moveTo>
    </w:p>
    <w:p w:rsidR="00591DF7" w:rsidRPr="004E22FB" w:rsidRDefault="00591DF7">
      <w:pPr>
        <w:pStyle w:val="ListParagraph"/>
      </w:pPr>
      <w:moveTo w:id="377" w:author="Administrator" w:date="2012-05-30T11:01:00Z">
        <w:r w:rsidRPr="004E22FB">
          <w:t>AND operation between USERS and 2 is  true then, set maximum users allowed to 5</w:t>
        </w:r>
      </w:moveTo>
    </w:p>
    <w:p w:rsidR="00591DF7" w:rsidRPr="004E22FB" w:rsidRDefault="00591DF7">
      <w:pPr>
        <w:pStyle w:val="ListParagraph"/>
      </w:pPr>
      <w:moveTo w:id="378" w:author="Administrator" w:date="2012-05-30T11:01:00Z">
        <w:r w:rsidRPr="004E22FB">
          <w:t>AND operation between USERS and 4 is  true then, set maximum users allowed to 10</w:t>
        </w:r>
      </w:moveTo>
    </w:p>
    <w:p w:rsidR="00591DF7" w:rsidRPr="004E22FB" w:rsidRDefault="00591DF7">
      <w:pPr>
        <w:pStyle w:val="ListParagraph"/>
      </w:pPr>
      <w:moveTo w:id="379" w:author="Administrator" w:date="2012-05-30T11:01:00Z">
        <w:r w:rsidRPr="004E22FB">
          <w:t>AND operation between USERS and 8 is  true then, set maximum users allowed to 20</w:t>
        </w:r>
      </w:moveTo>
    </w:p>
    <w:p w:rsidR="00591DF7" w:rsidRPr="004E22FB" w:rsidRDefault="00591DF7">
      <w:pPr>
        <w:pStyle w:val="ListParagraph"/>
      </w:pPr>
      <w:moveTo w:id="380" w:author="Administrator" w:date="2012-05-30T11:01:00Z">
        <w:r w:rsidRPr="004E22FB">
          <w:t>AND operation between USERS and 16 is  true then, set maximum users allowed to 50</w:t>
        </w:r>
      </w:moveTo>
    </w:p>
    <w:p w:rsidR="00591DF7" w:rsidRPr="004E22FB" w:rsidRDefault="00591DF7">
      <w:pPr>
        <w:pStyle w:val="ListParagraph"/>
      </w:pPr>
      <w:moveTo w:id="381" w:author="Administrator" w:date="2012-05-30T11:01:00Z">
        <w:r w:rsidRPr="004E22FB">
          <w:t>AND operation between USERS and 32 is  true then, set maximum users allowed to 100</w:t>
        </w:r>
      </w:moveTo>
    </w:p>
    <w:p w:rsidR="00591DF7" w:rsidRPr="004E22FB" w:rsidRDefault="00591DF7">
      <w:pPr>
        <w:pStyle w:val="ListParagraph"/>
      </w:pPr>
      <w:moveTo w:id="382" w:author="Administrator" w:date="2012-05-30T11:01:00Z">
        <w:r w:rsidRPr="004E22FB">
          <w:t>AND operation between USERS and 64 is  true then, set maximum users allowed to 200</w:t>
        </w:r>
      </w:moveTo>
    </w:p>
    <w:p w:rsidR="00591DF7" w:rsidRPr="004E22FB" w:rsidRDefault="00591DF7">
      <w:pPr>
        <w:pStyle w:val="ListParagraph"/>
      </w:pPr>
      <w:moveTo w:id="383" w:author="Administrator" w:date="2012-05-30T11:01:00Z">
        <w:r w:rsidRPr="004E22FB">
          <w:t>AND operation between USERS and 128 is  true then, set maximum users allowed to 500</w:t>
        </w:r>
      </w:moveTo>
    </w:p>
    <w:p w:rsidR="00591DF7" w:rsidRDefault="00591DF7" w:rsidP="00591DF7">
      <w:pPr>
        <w:pStyle w:val="Subtitle"/>
      </w:pPr>
      <w:moveTo w:id="384" w:author="Administrator" w:date="2012-05-30T11:01:00Z">
        <w:r>
          <w:t>If RefKind = ISPID</w:t>
        </w:r>
      </w:moveTo>
    </w:p>
    <w:p w:rsidR="00591DF7" w:rsidRDefault="00591DF7" w:rsidP="00591DF7">
      <w:pPr>
        <w:jc w:val="both"/>
        <w:rPr>
          <w:rFonts w:cs="Calibri"/>
          <w:szCs w:val="20"/>
        </w:rPr>
      </w:pPr>
      <w:moveTo w:id="385" w:author="Administrator" w:date="2012-05-30T11:01:00Z">
        <w:r>
          <w:rPr>
            <w:rFonts w:cs="Calibri"/>
            <w:szCs w:val="20"/>
          </w:rPr>
          <w:t>For user having user type other than PSPID and MGID, set different values for maximum users allowed based on the following criteria and default value for maximum users allowed is 10.</w:t>
        </w:r>
      </w:moveTo>
    </w:p>
    <w:p w:rsidR="00591DF7" w:rsidRDefault="00591DF7" w:rsidP="00591DF7">
      <w:pPr>
        <w:jc w:val="both"/>
        <w:rPr>
          <w:rFonts w:cs="Calibri"/>
          <w:szCs w:val="20"/>
          <w:lang w:val="en-US"/>
        </w:rPr>
      </w:pPr>
      <w:moveTo w:id="386" w:author="Administrator" w:date="2012-05-30T11:01:00Z">
        <w:r>
          <w:rPr>
            <w:rFonts w:cs="Calibri"/>
            <w:szCs w:val="20"/>
          </w:rPr>
          <w:t>For ISPID user type, select USERS from ISP table based on ISP value. Based on the value of USERS, set the values for maximum users allowed same as conditions of above section (for user type PSPID or MGID). And default value for maximum users allowed is 50.</w:t>
        </w:r>
      </w:moveTo>
    </w:p>
    <w:p w:rsidR="00591DF7" w:rsidRDefault="00591DF7" w:rsidP="00591DF7">
      <w:pPr>
        <w:pStyle w:val="Subtitle"/>
      </w:pPr>
      <w:moveTo w:id="387" w:author="Administrator" w:date="2012-05-30T11:01:00Z">
        <w:r>
          <w:t>If RefKind = CUSTID</w:t>
        </w:r>
      </w:moveTo>
    </w:p>
    <w:p w:rsidR="00591DF7" w:rsidRPr="00D945E6" w:rsidRDefault="00591DF7" w:rsidP="00591DF7">
      <w:pPr>
        <w:rPr>
          <w:lang w:val="en-US"/>
        </w:rPr>
      </w:pPr>
      <w:moveTo w:id="388" w:author="Administrator" w:date="2012-05-30T11:01:00Z">
        <w:r>
          <w:rPr>
            <w:rFonts w:cs="Calibri"/>
            <w:szCs w:val="20"/>
          </w:rPr>
          <w:t>For CUSTID user type, select USERS from CUSTOMER table based on ID value. Based on the value of USERS, set the values for maximum users allowed same as conditions of above section (for user type PSPID or MGID).</w:t>
        </w:r>
      </w:moveTo>
    </w:p>
    <w:p w:rsidR="00591DF7" w:rsidRDefault="00591DF7" w:rsidP="00591DF7">
      <w:pPr>
        <w:pStyle w:val="Subtitle"/>
      </w:pPr>
      <w:moveTo w:id="389" w:author="Administrator" w:date="2012-05-30T11:01:00Z">
        <w:r>
          <w:t>If RefKind = ABSSYS</w:t>
        </w:r>
      </w:moveTo>
    </w:p>
    <w:p w:rsidR="00591DF7" w:rsidRDefault="00591DF7" w:rsidP="00591DF7">
      <w:pPr>
        <w:jc w:val="both"/>
        <w:rPr>
          <w:rFonts w:cs="Calibri"/>
          <w:szCs w:val="20"/>
        </w:rPr>
      </w:pPr>
      <w:moveTo w:id="390" w:author="Administrator" w:date="2012-05-30T11:01:00Z">
        <w:r>
          <w:rPr>
            <w:rFonts w:cs="Calibri"/>
            <w:szCs w:val="20"/>
          </w:rPr>
          <w:t>For ABSSYS user type, set maximum users allowed to 1000</w:t>
        </w:r>
      </w:moveTo>
    </w:p>
    <w:p w:rsidR="00591DF7" w:rsidRDefault="00591DF7" w:rsidP="00591DF7">
      <w:pPr>
        <w:pStyle w:val="Subtitle"/>
      </w:pPr>
      <w:moveTo w:id="391" w:author="Administrator" w:date="2012-05-30T11:01:00Z">
        <w:r>
          <w:t>For ABSSYS user</w:t>
        </w:r>
      </w:moveTo>
    </w:p>
    <w:p w:rsidR="00591DF7" w:rsidRDefault="00591DF7" w:rsidP="00591DF7">
      <w:pPr>
        <w:jc w:val="both"/>
        <w:rPr>
          <w:rFonts w:cs="Calibri"/>
          <w:szCs w:val="20"/>
        </w:rPr>
      </w:pPr>
      <w:moveTo w:id="392" w:author="Administrator" w:date="2012-05-30T11:01:00Z">
        <w:r>
          <w:rPr>
            <w:rFonts w:cs="Calibri"/>
            <w:szCs w:val="20"/>
          </w:rPr>
          <w:t>increase maximum users allowed by 1.</w:t>
        </w:r>
      </w:moveTo>
    </w:p>
    <w:p w:rsidR="00591DF7" w:rsidRDefault="00591DF7" w:rsidP="00591DF7">
      <w:pPr>
        <w:pStyle w:val="Title"/>
      </w:pPr>
      <w:moveTo w:id="393" w:author="Administrator" w:date="2012-05-30T11:01:00Z">
        <w:r>
          <w:t>Global permission</w:t>
        </w:r>
      </w:moveTo>
    </w:p>
    <w:p w:rsidR="00591DF7" w:rsidRDefault="00591DF7" w:rsidP="00591DF7">
      <w:pPr>
        <w:jc w:val="both"/>
        <w:rPr>
          <w:rFonts w:cs="Calibri"/>
          <w:szCs w:val="20"/>
        </w:rPr>
      </w:pPr>
      <w:moveTo w:id="394" w:author="Administrator" w:date="2012-05-30T11:01:00Z">
        <w:r>
          <w:rPr>
            <w:rFonts w:cs="Calibri"/>
            <w:szCs w:val="20"/>
          </w:rPr>
          <w:lastRenderedPageBreak/>
          <w:t>Check that the current logged in user is authorized to reset, activate, deactivate and send new password to other users except users with higher rights based on following criteria:</w:t>
        </w:r>
      </w:moveTo>
    </w:p>
    <w:p w:rsidR="00591DF7" w:rsidRDefault="00591DF7">
      <w:pPr>
        <w:pStyle w:val="ListParagraph"/>
      </w:pPr>
      <w:moveTo w:id="395" w:author="Administrator" w:date="2012-05-30T11:01:00Z">
        <w:r>
          <w:t>User having ABSSYS user type.</w:t>
        </w:r>
      </w:moveTo>
    </w:p>
    <w:p w:rsidR="00591DF7" w:rsidRDefault="00591DF7">
      <w:pPr>
        <w:pStyle w:val="ListParagraph"/>
      </w:pPr>
      <w:moveTo w:id="396" w:author="Administrator" w:date="2012-05-30T11:01:00Z">
        <w:r>
          <w:t>AND operation between THISUSERCONFIG and 1024 is equal to 1024. THISUSERCONFIG value can be get from USERS table based on user id.</w:t>
        </w:r>
      </w:moveTo>
    </w:p>
    <w:p w:rsidR="00591DF7" w:rsidRDefault="00591DF7" w:rsidP="00591DF7">
      <w:pPr>
        <w:jc w:val="both"/>
        <w:rPr>
          <w:rFonts w:cs="Calibri"/>
          <w:szCs w:val="20"/>
        </w:rPr>
      </w:pPr>
      <w:moveTo w:id="397" w:author="Administrator" w:date="2012-05-30T11:01:00Z">
        <w:r>
          <w:rPr>
            <w:rFonts w:cs="Calibri"/>
            <w:szCs w:val="20"/>
          </w:rPr>
          <w:t>For user having PSPID user type, get merchant's ISP value based on merchant's PSPID. If ISP is FEDICT then don't count the main user to calculate the total number of active users and set countmainuser flag to false.</w:t>
        </w:r>
      </w:moveTo>
    </w:p>
    <w:p w:rsidR="00591DF7" w:rsidRDefault="00591DF7" w:rsidP="00591DF7">
      <w:pPr>
        <w:jc w:val="both"/>
        <w:rPr>
          <w:color w:val="000000"/>
          <w:lang w:val="en-US"/>
        </w:rPr>
      </w:pPr>
      <w:moveTo w:id="398" w:author="Administrator" w:date="2012-05-30T11:01:00Z">
        <w:r>
          <w:rPr>
            <w:color w:val="000000"/>
            <w:lang w:val="en-US"/>
          </w:rPr>
          <w:t>Get the user details such as user id, reference id, reference kind, number of error, lib prompt id, type, LTU from USERS and PROFILES table based on reference id, reference kind and status is Actif. If flag for countmainuser is true, then include main user to the grid item. This result is used to bind the grid of user details.</w:t>
        </w:r>
      </w:moveTo>
    </w:p>
    <w:p w:rsidR="00591DF7" w:rsidRDefault="00591DF7" w:rsidP="00591DF7">
      <w:pPr>
        <w:pStyle w:val="Title"/>
      </w:pPr>
      <w:moveTo w:id="399" w:author="Administrator" w:date="2012-05-30T11:01:00Z">
        <w:r>
          <w:t>Send password policy</w:t>
        </w:r>
      </w:moveTo>
    </w:p>
    <w:p w:rsidR="00591DF7" w:rsidRDefault="00591DF7" w:rsidP="00591DF7">
      <w:pPr>
        <w:jc w:val="both"/>
        <w:rPr>
          <w:rFonts w:cs="Calibri"/>
          <w:color w:val="000000"/>
          <w:szCs w:val="20"/>
          <w:lang w:val="en-US"/>
        </w:rPr>
      </w:pPr>
      <w:moveTo w:id="400" w:author="Administrator" w:date="2012-05-30T11:01:00Z">
        <w:r>
          <w:t xml:space="preserve">If flag for </w:t>
        </w:r>
        <w:r>
          <w:rPr>
            <w:rFonts w:cs="Calibri"/>
            <w:color w:val="000000"/>
            <w:szCs w:val="20"/>
            <w:lang w:val="en-US"/>
          </w:rPr>
          <w:t xml:space="preserve">allowSendPassword is set to true and user type is not PSPID then, set sendPassword flag to true. If user type is PSPID, then further check for number of merchants id greater than 0 (Get the number of merchants from merchant based on PSPID and whose sub status is controlled) then set flag for sendPassword to true. </w:t>
        </w:r>
      </w:moveTo>
    </w:p>
    <w:p w:rsidR="00591DF7" w:rsidRDefault="00591DF7" w:rsidP="00591DF7">
      <w:pPr>
        <w:jc w:val="both"/>
        <w:rPr>
          <w:rFonts w:cs="Calibri"/>
          <w:color w:val="000000"/>
          <w:szCs w:val="20"/>
          <w:lang w:val="en-US"/>
        </w:rPr>
      </w:pPr>
      <w:moveTo w:id="401" w:author="Administrator" w:date="2012-05-30T11:01:00Z">
        <w:r>
          <w:rPr>
            <w:rFonts w:cs="Calibri"/>
            <w:color w:val="000000"/>
            <w:szCs w:val="20"/>
            <w:lang w:val="en-US"/>
          </w:rPr>
          <w:t>If flag for allowSendPasword is set to false then also set flag for sendPassword to false.</w:t>
        </w:r>
      </w:moveTo>
    </w:p>
    <w:p w:rsidR="00591DF7" w:rsidRDefault="00591DF7" w:rsidP="00591DF7">
      <w:pPr>
        <w:jc w:val="both"/>
        <w:rPr>
          <w:rFonts w:cs="Calibri"/>
          <w:color w:val="000000"/>
          <w:szCs w:val="20"/>
          <w:lang w:val="en-US"/>
        </w:rPr>
      </w:pPr>
      <w:moveTo w:id="402" w:author="Administrator" w:date="2012-05-30T11:01:00Z">
        <w:r>
          <w:rPr>
            <w:rFonts w:cs="Calibri"/>
            <w:color w:val="000000"/>
            <w:szCs w:val="20"/>
            <w:lang w:val="en-US"/>
          </w:rPr>
          <w:t>Set flag for allowSendPassword based on following conditions.</w:t>
        </w:r>
      </w:moveTo>
    </w:p>
    <w:p w:rsidR="00591DF7" w:rsidRDefault="00591DF7" w:rsidP="00591DF7">
      <w:pPr>
        <w:pStyle w:val="Subtitle"/>
      </w:pPr>
      <w:moveTo w:id="403" w:author="Administrator" w:date="2012-05-30T11:01:00Z">
        <w:r>
          <w:t xml:space="preserve">For user type PSPID </w:t>
        </w:r>
      </w:moveTo>
    </w:p>
    <w:p w:rsidR="00591DF7" w:rsidRPr="004E22FB" w:rsidRDefault="00591DF7">
      <w:pPr>
        <w:pStyle w:val="ListParagraph"/>
      </w:pPr>
      <w:moveTo w:id="404" w:author="Administrator" w:date="2012-05-30T11:01:00Z">
        <w:r w:rsidRPr="004E22FB">
          <w:t xml:space="preserve">Check for session value of ABSSYS, </w:t>
        </w:r>
      </w:moveTo>
    </w:p>
    <w:p w:rsidR="00591DF7" w:rsidRPr="004E22FB" w:rsidRDefault="00591DF7">
      <w:pPr>
        <w:pStyle w:val="ListParagraph"/>
      </w:pPr>
      <w:moveTo w:id="405" w:author="Administrator" w:date="2012-05-30T11:01:00Z">
        <w:r w:rsidRPr="004E22FB">
          <w:t>If it is there then check that user type is API and user has not enough access rights (refer table 1 of security section) then set allowSendPassword flag to false. Otherwise set flag to true.</w:t>
        </w:r>
      </w:moveTo>
    </w:p>
    <w:p w:rsidR="00591DF7" w:rsidRPr="004E22FB" w:rsidRDefault="00591DF7">
      <w:pPr>
        <w:pStyle w:val="ListParagraph"/>
      </w:pPr>
      <w:moveTo w:id="406" w:author="Administrator" w:date="2012-05-30T11:01:00Z">
        <w:r w:rsidRPr="004E22FB">
          <w:t>Check for session value of ISPID, if it is there then check for user has enough access rights (refer table 2 of security section) then set allowSendPassword to true.</w:t>
        </w:r>
      </w:moveTo>
    </w:p>
    <w:p w:rsidR="00591DF7" w:rsidRPr="004E22FB" w:rsidRDefault="00591DF7">
      <w:pPr>
        <w:pStyle w:val="ListParagraph"/>
      </w:pPr>
      <w:moveTo w:id="407" w:author="Administrator" w:date="2012-05-30T11:01:00Z">
        <w:r w:rsidRPr="004E22FB">
          <w:t>Check for session value of MGID, if it is there then set allowSendPassword to true.</w:t>
        </w:r>
      </w:moveTo>
    </w:p>
    <w:p w:rsidR="00591DF7" w:rsidRPr="004E22FB" w:rsidRDefault="00591DF7">
      <w:pPr>
        <w:pStyle w:val="ListParagraph"/>
      </w:pPr>
      <w:moveTo w:id="408" w:author="Administrator" w:date="2012-05-30T11:01:00Z">
        <w:r w:rsidRPr="004E22FB">
          <w:t>Check for session value of CUSTID, if it is there then set allowSendPassword to false.</w:t>
        </w:r>
      </w:moveTo>
    </w:p>
    <w:p w:rsidR="00591DF7" w:rsidRPr="004E22FB" w:rsidRDefault="00591DF7">
      <w:pPr>
        <w:pStyle w:val="ListParagraph"/>
      </w:pPr>
      <w:moveTo w:id="409" w:author="Administrator" w:date="2012-05-30T11:01:00Z">
        <w:r w:rsidRPr="004E22FB">
          <w:t>Check for session value of ACQID, if it is there then set allowSendPassword to false.</w:t>
        </w:r>
      </w:moveTo>
    </w:p>
    <w:p w:rsidR="00591DF7" w:rsidRPr="004E22FB" w:rsidRDefault="00591DF7">
      <w:pPr>
        <w:pStyle w:val="ListParagraph"/>
      </w:pPr>
      <w:moveTo w:id="410" w:author="Administrator" w:date="2012-05-30T11:01:00Z">
        <w:r w:rsidRPr="004E22FB">
          <w:t>Check for session value of PSPID, if it is there then check that user record's user id is not equal to record's reference id and user record's user id is not equal to session of USERID then set allowSendPassword to true. Otherwise set it to false.</w:t>
        </w:r>
      </w:moveTo>
    </w:p>
    <w:p w:rsidR="00591DF7" w:rsidRDefault="00591DF7">
      <w:pPr>
        <w:pStyle w:val="ListParagraph"/>
      </w:pPr>
      <w:moveTo w:id="411" w:author="Administrator" w:date="2012-05-30T11:01:00Z">
        <w:r w:rsidRPr="004E22FB">
          <w:t>For other cases, set flag for allowSendPassword to false.</w:t>
        </w:r>
      </w:moveTo>
    </w:p>
    <w:p w:rsidR="00591DF7" w:rsidRDefault="00591DF7" w:rsidP="00591DF7">
      <w:pPr>
        <w:pStyle w:val="Subtitle"/>
      </w:pPr>
      <w:moveTo w:id="412" w:author="Administrator" w:date="2012-05-30T11:01:00Z">
        <w:r>
          <w:t>For user type ISPID</w:t>
        </w:r>
      </w:moveTo>
    </w:p>
    <w:p w:rsidR="00591DF7" w:rsidRPr="004E22FB" w:rsidRDefault="00591DF7">
      <w:pPr>
        <w:pStyle w:val="ListParagraph"/>
      </w:pPr>
      <w:moveTo w:id="413" w:author="Administrator" w:date="2012-05-30T11:01:00Z">
        <w:r w:rsidRPr="004E22FB">
          <w:t>Check for session value of ABSSYS, if it is there then set flag for allowSendPassword to true.</w:t>
        </w:r>
      </w:moveTo>
    </w:p>
    <w:p w:rsidR="00591DF7" w:rsidRPr="004E22FB" w:rsidRDefault="00591DF7">
      <w:pPr>
        <w:pStyle w:val="ListParagraph"/>
      </w:pPr>
      <w:moveTo w:id="414" w:author="Administrator" w:date="2012-05-30T11:01:00Z">
        <w:r w:rsidRPr="004E22FB">
          <w:t>Check for session value of MGID, if it is there then set flag for allowSendPassword to false.</w:t>
        </w:r>
      </w:moveTo>
    </w:p>
    <w:p w:rsidR="00591DF7" w:rsidRPr="004E22FB" w:rsidRDefault="00591DF7">
      <w:pPr>
        <w:pStyle w:val="ListParagraph"/>
      </w:pPr>
      <w:moveTo w:id="415" w:author="Administrator" w:date="2012-05-30T11:01:00Z">
        <w:r w:rsidRPr="004E22FB">
          <w:t>Check for session value of CUSTID, if it is there then set flag for allowSendPassword to false.</w:t>
        </w:r>
      </w:moveTo>
    </w:p>
    <w:p w:rsidR="00591DF7" w:rsidRPr="004E22FB" w:rsidRDefault="00591DF7">
      <w:pPr>
        <w:pStyle w:val="ListParagraph"/>
      </w:pPr>
      <w:moveTo w:id="416" w:author="Administrator" w:date="2012-05-30T11:01:00Z">
        <w:r w:rsidRPr="004E22FB">
          <w:t>Check for session value of ACQID, if it is there then set flag for allowSendPassword to false.</w:t>
        </w:r>
      </w:moveTo>
    </w:p>
    <w:p w:rsidR="00591DF7" w:rsidRPr="004E22FB" w:rsidRDefault="00591DF7">
      <w:pPr>
        <w:pStyle w:val="ListParagraph"/>
      </w:pPr>
      <w:moveTo w:id="417" w:author="Administrator" w:date="2012-05-30T11:01:00Z">
        <w:r w:rsidRPr="004E22FB">
          <w:t>Check for session value of PSPID, if it is there then set flag for allowSendPassword to false.</w:t>
        </w:r>
      </w:moveTo>
    </w:p>
    <w:p w:rsidR="00591DF7" w:rsidRPr="004E22FB" w:rsidRDefault="00591DF7">
      <w:pPr>
        <w:pStyle w:val="ListParagraph"/>
      </w:pPr>
      <w:moveTo w:id="418" w:author="Administrator" w:date="2012-05-30T11:01:00Z">
        <w:r w:rsidRPr="004E22FB">
          <w:t>Check for session value of ISPID, if it is there then check that user record's user id is not equal to record's reference id and user record's user id is not equal to session of USERID then set allowSendPassword to true. Otherwise set it to false.</w:t>
        </w:r>
      </w:moveTo>
    </w:p>
    <w:p w:rsidR="00591DF7" w:rsidRDefault="00591DF7">
      <w:pPr>
        <w:pStyle w:val="ListParagraph"/>
      </w:pPr>
      <w:moveTo w:id="419" w:author="Administrator" w:date="2012-05-30T11:01:00Z">
        <w:r w:rsidRPr="004E22FB">
          <w:t>For other cases, set flag for allowSendPassword to false.</w:t>
        </w:r>
      </w:moveTo>
    </w:p>
    <w:p w:rsidR="00591DF7" w:rsidRDefault="00591DF7" w:rsidP="00591DF7">
      <w:pPr>
        <w:pStyle w:val="Subtitle"/>
      </w:pPr>
      <w:moveTo w:id="420" w:author="Administrator" w:date="2012-05-30T11:01:00Z">
        <w:r>
          <w:lastRenderedPageBreak/>
          <w:t>For user type MGID</w:t>
        </w:r>
      </w:moveTo>
    </w:p>
    <w:p w:rsidR="00591DF7" w:rsidRPr="004E22FB" w:rsidRDefault="00591DF7">
      <w:pPr>
        <w:pStyle w:val="ListParagraph"/>
      </w:pPr>
      <w:moveTo w:id="421" w:author="Administrator" w:date="2012-05-30T11:01:00Z">
        <w:r w:rsidRPr="004E22FB">
          <w:t>Check for session value of ABSSYS, if it is there then set flag for allowSendPassword to true.</w:t>
        </w:r>
      </w:moveTo>
    </w:p>
    <w:p w:rsidR="00591DF7" w:rsidRPr="004E22FB" w:rsidRDefault="00591DF7">
      <w:pPr>
        <w:pStyle w:val="ListParagraph"/>
      </w:pPr>
      <w:moveTo w:id="422" w:author="Administrator" w:date="2012-05-30T11:01:00Z">
        <w:r w:rsidRPr="004E22FB">
          <w:t>Check for session value of ISPID, if it is there then set flag for allowSendPassword to false.</w:t>
        </w:r>
      </w:moveTo>
    </w:p>
    <w:p w:rsidR="00591DF7" w:rsidRPr="004E22FB" w:rsidRDefault="00591DF7">
      <w:pPr>
        <w:pStyle w:val="ListParagraph"/>
      </w:pPr>
      <w:moveTo w:id="423" w:author="Administrator" w:date="2012-05-30T11:01:00Z">
        <w:r w:rsidRPr="004E22FB">
          <w:t>Check for session value of CUSTID, if it is there then set flag for allowSendPassword to false.</w:t>
        </w:r>
      </w:moveTo>
    </w:p>
    <w:p w:rsidR="00591DF7" w:rsidRPr="004E22FB" w:rsidRDefault="00591DF7">
      <w:pPr>
        <w:pStyle w:val="ListParagraph"/>
      </w:pPr>
      <w:moveTo w:id="424" w:author="Administrator" w:date="2012-05-30T11:01:00Z">
        <w:r w:rsidRPr="004E22FB">
          <w:t>Check for session value of ACQID, if it is there then set flag for allowSendPassword to false.</w:t>
        </w:r>
      </w:moveTo>
    </w:p>
    <w:p w:rsidR="00591DF7" w:rsidRPr="004E22FB" w:rsidRDefault="00591DF7">
      <w:pPr>
        <w:pStyle w:val="ListParagraph"/>
      </w:pPr>
      <w:moveTo w:id="425" w:author="Administrator" w:date="2012-05-30T11:01:00Z">
        <w:r w:rsidRPr="004E22FB">
          <w:t>Check for session value of PSPID, if it is there then set flag for allowSendPassword to false.</w:t>
        </w:r>
      </w:moveTo>
    </w:p>
    <w:p w:rsidR="00591DF7" w:rsidRPr="004E22FB" w:rsidRDefault="00591DF7">
      <w:pPr>
        <w:pStyle w:val="ListParagraph"/>
      </w:pPr>
      <w:moveTo w:id="426" w:author="Administrator" w:date="2012-05-30T11:01:00Z">
        <w:r w:rsidRPr="004E22FB">
          <w:t>Check for session value of MGID, if it is there then check that user record's user id is not equal to record's reference id and user record's user id is not equal to session of USERID then set allowSendPassword to true. Otherwise set it to false.</w:t>
        </w:r>
      </w:moveTo>
    </w:p>
    <w:p w:rsidR="00591DF7" w:rsidRDefault="00591DF7">
      <w:pPr>
        <w:pStyle w:val="ListParagraph"/>
      </w:pPr>
      <w:moveTo w:id="427" w:author="Administrator" w:date="2012-05-30T11:01:00Z">
        <w:r w:rsidRPr="004E22FB">
          <w:t>For other cases, set flag for allowSendPassword to false.</w:t>
        </w:r>
      </w:moveTo>
    </w:p>
    <w:p w:rsidR="00591DF7" w:rsidRDefault="00591DF7" w:rsidP="00591DF7">
      <w:pPr>
        <w:pStyle w:val="Subtitle"/>
      </w:pPr>
      <w:moveTo w:id="428" w:author="Administrator" w:date="2012-05-30T11:01:00Z">
        <w:r>
          <w:t>For user type CUSTID</w:t>
        </w:r>
      </w:moveTo>
    </w:p>
    <w:p w:rsidR="00591DF7" w:rsidRPr="004E22FB" w:rsidRDefault="00591DF7">
      <w:pPr>
        <w:pStyle w:val="ListParagraph"/>
      </w:pPr>
      <w:moveTo w:id="429" w:author="Administrator" w:date="2012-05-30T11:01:00Z">
        <w:r w:rsidRPr="004E22FB">
          <w:t>Check for session value of ABSSYS, if it is there then set flag for allowSendPassword to true.</w:t>
        </w:r>
      </w:moveTo>
    </w:p>
    <w:p w:rsidR="00591DF7" w:rsidRPr="004E22FB" w:rsidRDefault="00591DF7">
      <w:pPr>
        <w:pStyle w:val="ListParagraph"/>
      </w:pPr>
      <w:moveTo w:id="430" w:author="Administrator" w:date="2012-05-30T11:01:00Z">
        <w:r w:rsidRPr="004E22FB">
          <w:t>Check for session value of MGID, if it is there then set flag for allowSendPassword to false.</w:t>
        </w:r>
      </w:moveTo>
    </w:p>
    <w:p w:rsidR="00591DF7" w:rsidRPr="004E22FB" w:rsidRDefault="00591DF7">
      <w:pPr>
        <w:pStyle w:val="ListParagraph"/>
      </w:pPr>
      <w:moveTo w:id="431" w:author="Administrator" w:date="2012-05-30T11:01:00Z">
        <w:r w:rsidRPr="004E22FB">
          <w:t>Check for session value of ISPID, if it is there then set flag for allowSendPassword to false.</w:t>
        </w:r>
      </w:moveTo>
    </w:p>
    <w:p w:rsidR="00591DF7" w:rsidRPr="004E22FB" w:rsidRDefault="00591DF7">
      <w:pPr>
        <w:pStyle w:val="ListParagraph"/>
      </w:pPr>
      <w:moveTo w:id="432" w:author="Administrator" w:date="2012-05-30T11:01:00Z">
        <w:r w:rsidRPr="004E22FB">
          <w:t>Check for session value of ACQID, if it is there then set flag for allowSendPassword to false.</w:t>
        </w:r>
      </w:moveTo>
    </w:p>
    <w:p w:rsidR="00591DF7" w:rsidRPr="004E22FB" w:rsidRDefault="00591DF7">
      <w:pPr>
        <w:pStyle w:val="ListParagraph"/>
      </w:pPr>
      <w:moveTo w:id="433" w:author="Administrator" w:date="2012-05-30T11:01:00Z">
        <w:r w:rsidRPr="004E22FB">
          <w:t>Check for session value of PSPID, if it is there then set flag for allowSendPassword to false.</w:t>
        </w:r>
      </w:moveTo>
    </w:p>
    <w:p w:rsidR="00591DF7" w:rsidRPr="004E22FB" w:rsidRDefault="00591DF7">
      <w:pPr>
        <w:pStyle w:val="ListParagraph"/>
      </w:pPr>
      <w:moveTo w:id="434" w:author="Administrator" w:date="2012-05-30T11:01:00Z">
        <w:r w:rsidRPr="004E22FB">
          <w:t>Check for session value of CUSTID, if it is there then check that user record's user id is not equal to record's reference id and user record's user id is not equal to session of USERID then set allowSendPassword to true. Otherwise set it to false.</w:t>
        </w:r>
      </w:moveTo>
    </w:p>
    <w:p w:rsidR="00591DF7" w:rsidRDefault="00591DF7">
      <w:pPr>
        <w:pStyle w:val="ListParagraph"/>
      </w:pPr>
      <w:moveTo w:id="435" w:author="Administrator" w:date="2012-05-30T11:01:00Z">
        <w:r w:rsidRPr="004E22FB">
          <w:t>For other cases, set flag for allowSendPassword to false.</w:t>
        </w:r>
      </w:moveTo>
    </w:p>
    <w:p w:rsidR="00591DF7" w:rsidRDefault="00591DF7" w:rsidP="00591DF7">
      <w:pPr>
        <w:pStyle w:val="Subtitle"/>
      </w:pPr>
      <w:moveTo w:id="436" w:author="Administrator" w:date="2012-05-30T11:01:00Z">
        <w:r>
          <w:t>For user type ACQID</w:t>
        </w:r>
      </w:moveTo>
    </w:p>
    <w:p w:rsidR="00591DF7" w:rsidRPr="004E22FB" w:rsidRDefault="00591DF7">
      <w:pPr>
        <w:pStyle w:val="ListParagraph"/>
      </w:pPr>
      <w:moveTo w:id="437" w:author="Administrator" w:date="2012-05-30T11:01:00Z">
        <w:r w:rsidRPr="004E22FB">
          <w:t>Check for session value of ABSSYS, if it is there then set flag for allowSendPassword to true.</w:t>
        </w:r>
      </w:moveTo>
    </w:p>
    <w:p w:rsidR="00591DF7" w:rsidRPr="004E22FB" w:rsidRDefault="00591DF7">
      <w:pPr>
        <w:pStyle w:val="ListParagraph"/>
      </w:pPr>
      <w:moveTo w:id="438" w:author="Administrator" w:date="2012-05-30T11:01:00Z">
        <w:r w:rsidRPr="004E22FB">
          <w:t>Check for session value of ISPID, if it is there then set flag for allowSendPassword to false.</w:t>
        </w:r>
      </w:moveTo>
    </w:p>
    <w:p w:rsidR="00591DF7" w:rsidRPr="004E22FB" w:rsidRDefault="00591DF7">
      <w:pPr>
        <w:pStyle w:val="ListParagraph"/>
      </w:pPr>
      <w:moveTo w:id="439" w:author="Administrator" w:date="2012-05-30T11:01:00Z">
        <w:r w:rsidRPr="004E22FB">
          <w:t>Check for session value of CUSTID, if it is there then set flag for allowSendPassword to false.</w:t>
        </w:r>
      </w:moveTo>
    </w:p>
    <w:p w:rsidR="00591DF7" w:rsidRPr="004E22FB" w:rsidRDefault="00591DF7">
      <w:pPr>
        <w:pStyle w:val="ListParagraph"/>
      </w:pPr>
      <w:moveTo w:id="440" w:author="Administrator" w:date="2012-05-30T11:01:00Z">
        <w:r w:rsidRPr="004E22FB">
          <w:t>Check for session value of MGID, if it is there then set flag for allowSendPassword to false.</w:t>
        </w:r>
      </w:moveTo>
    </w:p>
    <w:p w:rsidR="00591DF7" w:rsidRPr="004E22FB" w:rsidRDefault="00591DF7">
      <w:pPr>
        <w:pStyle w:val="ListParagraph"/>
      </w:pPr>
      <w:moveTo w:id="441" w:author="Administrator" w:date="2012-05-30T11:01:00Z">
        <w:r w:rsidRPr="004E22FB">
          <w:t>Check for session value of PSPID, if it is there then set flag for allowSendPassword to false.</w:t>
        </w:r>
      </w:moveTo>
    </w:p>
    <w:p w:rsidR="00591DF7" w:rsidRDefault="00591DF7">
      <w:pPr>
        <w:pStyle w:val="ListParagraph"/>
      </w:pPr>
      <w:moveTo w:id="442" w:author="Administrator" w:date="2012-05-30T11:01:00Z">
        <w:r w:rsidRPr="004E22FB">
          <w:t>Check for session value of ACQID, if it is there then check that user record's user id is not equal to record's reference id and user record's user id is not equal to session of USERID then set allowSendPassword to true. Otherwise set it to false.</w:t>
        </w:r>
      </w:moveTo>
    </w:p>
    <w:p w:rsidR="00591DF7" w:rsidRDefault="00591DF7" w:rsidP="00591DF7">
      <w:pPr>
        <w:pStyle w:val="Subtitle"/>
      </w:pPr>
      <w:moveTo w:id="443" w:author="Administrator" w:date="2012-05-30T11:01:00Z">
        <w:r>
          <w:t>For user type ABSSYS</w:t>
        </w:r>
      </w:moveTo>
    </w:p>
    <w:p w:rsidR="00591DF7" w:rsidRPr="000A4327" w:rsidRDefault="00591DF7">
      <w:pPr>
        <w:pStyle w:val="ListParagraph"/>
      </w:pPr>
      <w:moveTo w:id="444" w:author="Administrator" w:date="2012-05-30T11:01:00Z">
        <w:r>
          <w:t>S</w:t>
        </w:r>
        <w:r w:rsidRPr="000A4327">
          <w:t>et flag for allowSendPassword to true.</w:t>
        </w:r>
      </w:moveTo>
    </w:p>
    <w:p w:rsidR="00591DF7" w:rsidRDefault="00591DF7" w:rsidP="00591DF7">
      <w:pPr>
        <w:pStyle w:val="Subtitle"/>
      </w:pPr>
      <w:moveTo w:id="445" w:author="Administrator" w:date="2012-05-30T11:01:00Z">
        <w:r>
          <w:t>For other cases</w:t>
        </w:r>
      </w:moveTo>
    </w:p>
    <w:p w:rsidR="00591DF7" w:rsidRPr="001B34D0" w:rsidRDefault="00591DF7" w:rsidP="00591DF7">
      <w:pPr>
        <w:rPr>
          <w:ins w:id="446" w:author="Administrator" w:date="2012-05-30T11:00:00Z"/>
          <w:i/>
          <w:color w:val="E36C0A" w:themeColor="accent6" w:themeShade="BF"/>
          <w:lang w:val="en-US"/>
        </w:rPr>
      </w:pPr>
      <w:moveTo w:id="447" w:author="Administrator" w:date="2012-05-30T11:01:00Z">
        <w:r>
          <w:t>Set flag for allowSendPassword to false.</w:t>
        </w:r>
      </w:moveTo>
      <w:moveToRangeEnd w:id="368"/>
    </w:p>
    <w:p w:rsidR="002A2FBE" w:rsidRPr="003311B0" w:rsidRDefault="002A2FBE" w:rsidP="00E61156">
      <w:pPr>
        <w:pStyle w:val="Heading3"/>
        <w:rPr>
          <w:rStyle w:val="IntenseEmphasis"/>
          <w:b w:val="0"/>
          <w:i w:val="0"/>
          <w:iCs w:val="0"/>
          <w:color w:val="auto"/>
        </w:rPr>
      </w:pPr>
      <w:bookmarkStart w:id="448" w:name="_Toc322348643"/>
      <w:bookmarkStart w:id="449" w:name="_Toc326143015"/>
      <w:r w:rsidRPr="003311B0">
        <w:rPr>
          <w:rStyle w:val="IntenseEmphasis"/>
          <w:b w:val="0"/>
          <w:i w:val="0"/>
          <w:iCs w:val="0"/>
          <w:color w:val="auto"/>
        </w:rPr>
        <w:t>Choose user account</w:t>
      </w:r>
      <w:bookmarkEnd w:id="448"/>
      <w:bookmarkEnd w:id="449"/>
    </w:p>
    <w:p w:rsidR="002A2FBE" w:rsidRPr="003311B0" w:rsidRDefault="002A2FBE" w:rsidP="002A2FBE">
      <w:pPr>
        <w:jc w:val="both"/>
        <w:rPr>
          <w:rFonts w:cs="Calibri"/>
          <w:color w:val="000000"/>
          <w:szCs w:val="20"/>
          <w:lang w:val="en-US"/>
        </w:rPr>
      </w:pPr>
      <w:r w:rsidRPr="003311B0">
        <w:rPr>
          <w:rFonts w:cs="Calibri"/>
          <w:color w:val="000000"/>
          <w:szCs w:val="20"/>
          <w:lang w:val="en-US"/>
        </w:rPr>
        <w:t>This scenario comes in picture when current logged in user selects another user account from drop down list. Drop down list contains the user list having value like, “</w:t>
      </w:r>
      <w:r w:rsidRPr="003311B0">
        <w:rPr>
          <w:rFonts w:cs="Calibri"/>
          <w:color w:val="000000"/>
          <w:szCs w:val="20"/>
        </w:rPr>
        <w:t>Merchant Group / MGID=</w:t>
      </w:r>
      <w:r w:rsidRPr="003311B0">
        <w:rPr>
          <w:rFonts w:cs="Calibri"/>
          <w:i/>
          <w:iCs/>
          <w:color w:val="000000"/>
          <w:szCs w:val="20"/>
        </w:rPr>
        <w:t>session value of MGID</w:t>
      </w:r>
      <w:r w:rsidRPr="003311B0">
        <w:rPr>
          <w:rFonts w:cs="Calibri"/>
          <w:color w:val="000000"/>
          <w:szCs w:val="20"/>
          <w:lang w:val="en-US"/>
        </w:rPr>
        <w:t xml:space="preserve">”. </w:t>
      </w:r>
    </w:p>
    <w:p w:rsidR="002A2FBE" w:rsidRPr="003311B0" w:rsidRDefault="002A2FBE" w:rsidP="002A2FBE">
      <w:pPr>
        <w:jc w:val="both"/>
        <w:rPr>
          <w:rFonts w:cs="Calibri"/>
          <w:szCs w:val="20"/>
          <w:lang w:val="en-US"/>
        </w:rPr>
      </w:pPr>
      <w:r w:rsidRPr="003311B0">
        <w:rPr>
          <w:rFonts w:cs="Calibri"/>
          <w:color w:val="000000"/>
          <w:szCs w:val="20"/>
          <w:lang w:val="en-US"/>
        </w:rPr>
        <w:lastRenderedPageBreak/>
        <w:t>On selecting the user, get the user type and user id from the above value. And check that selected user id is same as the value in user session. If they do not match and then set mode flag to 0 which indicates that current logged in user has not sufficient rights to administrate selected user's account</w:t>
      </w:r>
      <w:r w:rsidRPr="003311B0">
        <w:rPr>
          <w:rFonts w:cs="Calibri"/>
          <w:szCs w:val="20"/>
          <w:lang w:val="en-US"/>
        </w:rPr>
        <w:t>.</w:t>
      </w:r>
    </w:p>
    <w:p w:rsidR="002A2FBE" w:rsidRDefault="002A2FBE" w:rsidP="002A2FBE">
      <w:r>
        <w:rPr>
          <w:rStyle w:val="IntenseEmphasis"/>
          <w:b w:val="0"/>
          <w:bCs w:val="0"/>
          <w:i w:val="0"/>
          <w:iCs w:val="0"/>
          <w:color w:val="000000"/>
        </w:rPr>
        <w:t xml:space="preserve">After successfully selecting a new user account, </w:t>
      </w:r>
      <w:r w:rsidR="00E61156">
        <w:rPr>
          <w:rStyle w:val="IntenseEmphasis"/>
          <w:b w:val="0"/>
          <w:bCs w:val="0"/>
          <w:i w:val="0"/>
          <w:iCs w:val="0"/>
          <w:color w:val="000000"/>
        </w:rPr>
        <w:t>redirect to the user list</w:t>
      </w:r>
      <w:r>
        <w:rPr>
          <w:rStyle w:val="IntenseEmphasis"/>
          <w:b w:val="0"/>
          <w:bCs w:val="0"/>
          <w:i w:val="0"/>
          <w:iCs w:val="0"/>
          <w:color w:val="000000"/>
        </w:rPr>
        <w:t>.</w:t>
      </w:r>
    </w:p>
    <w:p w:rsidR="00B51469" w:rsidDel="00B51469" w:rsidRDefault="00E61156">
      <w:pPr>
        <w:pStyle w:val="Heading3"/>
        <w:numPr>
          <w:ilvl w:val="0"/>
          <w:numId w:val="0"/>
        </w:numPr>
        <w:ind w:left="993"/>
        <w:rPr>
          <w:del w:id="450" w:author="Robin Van Leemput" w:date="2012-05-30T22:21:00Z"/>
        </w:rPr>
        <w:pPrChange w:id="451" w:author="Administrator" w:date="2012-05-30T11:05:00Z">
          <w:pPr>
            <w:pStyle w:val="Heading3"/>
          </w:pPr>
        </w:pPrChange>
      </w:pPr>
      <w:del w:id="452" w:author="Robin Van Leemput" w:date="2012-05-30T22:21:00Z">
        <w:r w:rsidDel="00B51469">
          <w:delText>Retrieve u</w:delText>
        </w:r>
        <w:r w:rsidR="002A2FBE" w:rsidDel="00B51469">
          <w:delText>ser l</w:delText>
        </w:r>
        <w:r w:rsidR="00A95FF1" w:rsidDel="00B51469">
          <w:delText>ist</w:delText>
        </w:r>
      </w:del>
    </w:p>
    <w:p w:rsidR="004E22FB" w:rsidDel="00B51469" w:rsidRDefault="004E22FB" w:rsidP="004E22FB">
      <w:pPr>
        <w:rPr>
          <w:del w:id="453" w:author="Robin Van Leemput" w:date="2012-05-30T22:21:00Z"/>
        </w:rPr>
      </w:pPr>
      <w:moveFromRangeStart w:id="454" w:author="Administrator" w:date="2012-05-30T11:01:00Z" w:name="move326139015"/>
      <w:moveFrom w:id="455" w:author="Administrator" w:date="2012-05-30T11:01:00Z">
        <w:del w:id="456" w:author="Robin Van Leemput" w:date="2012-05-30T22:21:00Z">
          <w:r w:rsidDel="00B51469">
            <w:delText>System check the merchant existence if user type is ‘merchant’. If merchant is not exists then page execution will be blocked and error message displayed.</w:delText>
          </w:r>
        </w:del>
      </w:moveFrom>
    </w:p>
    <w:p w:rsidR="004E22FB" w:rsidRPr="004E22FB" w:rsidDel="00B51469" w:rsidRDefault="004E22FB" w:rsidP="004E22FB">
      <w:pPr>
        <w:jc w:val="both"/>
        <w:rPr>
          <w:del w:id="457" w:author="Robin Van Leemput" w:date="2012-05-30T22:21:00Z"/>
          <w:rFonts w:cs="Calibri"/>
          <w:szCs w:val="20"/>
        </w:rPr>
      </w:pPr>
      <w:moveFrom w:id="458" w:author="Administrator" w:date="2012-05-30T11:01:00Z">
        <w:del w:id="459" w:author="Robin Van Leemput" w:date="2012-05-30T22:21:00Z">
          <w:r w:rsidDel="00B51469">
            <w:rPr>
              <w:rFonts w:cs="Calibri"/>
              <w:szCs w:val="20"/>
            </w:rPr>
            <w:delText>Load reference id, reference kind and user id from session.</w:delText>
          </w:r>
        </w:del>
      </w:moveFrom>
    </w:p>
    <w:p w:rsidR="004E22FB" w:rsidDel="00B51469" w:rsidRDefault="004E22FB" w:rsidP="004E22FB">
      <w:pPr>
        <w:pStyle w:val="Title"/>
        <w:rPr>
          <w:del w:id="460" w:author="Robin Van Leemput" w:date="2012-05-30T22:21:00Z"/>
        </w:rPr>
      </w:pPr>
      <w:moveFrom w:id="461" w:author="Administrator" w:date="2012-05-30T11:01:00Z">
        <w:del w:id="462" w:author="Robin Van Leemput" w:date="2012-05-30T22:21:00Z">
          <w:r w:rsidDel="00B51469">
            <w:delText>Maximum users</w:delText>
          </w:r>
          <w:r w:rsidR="00E61156" w:rsidDel="00B51469">
            <w:delText xml:space="preserve"> policy</w:delText>
          </w:r>
          <w:r w:rsidDel="00B51469">
            <w:delText xml:space="preserve"> </w:delText>
          </w:r>
        </w:del>
      </w:moveFrom>
    </w:p>
    <w:p w:rsidR="004E22FB" w:rsidDel="00B51469" w:rsidRDefault="00133F79" w:rsidP="004E22FB">
      <w:pPr>
        <w:pStyle w:val="Subtitle"/>
        <w:rPr>
          <w:del w:id="463" w:author="Robin Van Leemput" w:date="2012-05-30T22:21:00Z"/>
        </w:rPr>
      </w:pPr>
      <w:moveFrom w:id="464" w:author="Administrator" w:date="2012-05-30T11:01:00Z">
        <w:del w:id="465" w:author="Robin Van Leemput" w:date="2012-05-30T22:21:00Z">
          <w:r w:rsidDel="00B51469">
            <w:delText>If</w:delText>
          </w:r>
          <w:r w:rsidR="004E22FB" w:rsidDel="00B51469">
            <w:delText xml:space="preserve"> </w:delText>
          </w:r>
          <w:r w:rsidDel="00B51469">
            <w:delText xml:space="preserve">RefKind = </w:delText>
          </w:r>
          <w:r w:rsidR="004E22FB" w:rsidDel="00B51469">
            <w:delText>PSPID or MGID</w:delText>
          </w:r>
          <w:r w:rsidDel="00B51469">
            <w:delText xml:space="preserve"> </w:delText>
          </w:r>
        </w:del>
      </w:moveFrom>
    </w:p>
    <w:p w:rsidR="004E22FB" w:rsidDel="00B51469" w:rsidRDefault="004E22FB" w:rsidP="004E22FB">
      <w:pPr>
        <w:jc w:val="both"/>
        <w:rPr>
          <w:del w:id="466" w:author="Robin Van Leemput" w:date="2012-05-30T22:21:00Z"/>
          <w:rFonts w:cs="Calibri"/>
          <w:szCs w:val="20"/>
        </w:rPr>
      </w:pPr>
      <w:moveFrom w:id="467" w:author="Administrator" w:date="2012-05-30T11:01:00Z">
        <w:del w:id="468" w:author="Robin Van Leemput" w:date="2012-05-30T22:21:00Z">
          <w:r w:rsidDel="00B51469">
            <w:rPr>
              <w:rFonts w:cs="Calibri"/>
              <w:szCs w:val="20"/>
            </w:rPr>
            <w:delText>For user having user type PSPID or MGID get MODENUM, PERMISSIONS, OPTIONS1, OPTIONS2, OPTIONS3, OPTIONS4, OPTIONS5, OPTIONS6, USERS, IMAGES, ALIASMGR, ABONNEMENT from MERCHANT table based on the PSPID value. Based on the value of USERS table, set value for maximum users allowed is using following conditions. Default maximum users allowed value is 1.</w:delText>
          </w:r>
        </w:del>
      </w:moveFrom>
    </w:p>
    <w:p w:rsidR="004E22FB" w:rsidRPr="004E22FB" w:rsidDel="00B51469" w:rsidRDefault="004E22FB" w:rsidP="00A464EB">
      <w:pPr>
        <w:pStyle w:val="ListParagraph"/>
        <w:rPr>
          <w:del w:id="469" w:author="Robin Van Leemput" w:date="2012-05-30T22:21:00Z"/>
        </w:rPr>
      </w:pPr>
      <w:moveFrom w:id="470" w:author="Administrator" w:date="2012-05-30T11:01:00Z">
        <w:del w:id="471" w:author="Robin Van Leemput" w:date="2012-05-30T22:21:00Z">
          <w:r w:rsidRPr="004E22FB" w:rsidDel="00B51469">
            <w:delText>USERS equal to 0, set maximum users allowed  to 2</w:delText>
          </w:r>
        </w:del>
      </w:moveFrom>
    </w:p>
    <w:p w:rsidR="004E22FB" w:rsidRPr="004E22FB" w:rsidDel="00B51469" w:rsidRDefault="004E22FB" w:rsidP="00A464EB">
      <w:pPr>
        <w:pStyle w:val="ListParagraph"/>
        <w:rPr>
          <w:del w:id="472" w:author="Robin Van Leemput" w:date="2012-05-30T22:21:00Z"/>
        </w:rPr>
      </w:pPr>
      <w:moveFrom w:id="473" w:author="Administrator" w:date="2012-05-30T11:01:00Z">
        <w:del w:id="474" w:author="Robin Van Leemput" w:date="2012-05-30T22:21:00Z">
          <w:r w:rsidRPr="004E22FB" w:rsidDel="00B51469">
            <w:delText>AND operation between USERS and 1 is  true then, set maximum users allowed to 2</w:delText>
          </w:r>
        </w:del>
      </w:moveFrom>
    </w:p>
    <w:p w:rsidR="004E22FB" w:rsidRPr="004E22FB" w:rsidDel="00B51469" w:rsidRDefault="004E22FB" w:rsidP="00A464EB">
      <w:pPr>
        <w:pStyle w:val="ListParagraph"/>
        <w:rPr>
          <w:del w:id="475" w:author="Robin Van Leemput" w:date="2012-05-30T22:21:00Z"/>
        </w:rPr>
      </w:pPr>
      <w:moveFrom w:id="476" w:author="Administrator" w:date="2012-05-30T11:01:00Z">
        <w:del w:id="477" w:author="Robin Van Leemput" w:date="2012-05-30T22:21:00Z">
          <w:r w:rsidRPr="004E22FB" w:rsidDel="00B51469">
            <w:delText>AND operation between USERS and 2 is  true then, set maximum users allowed to 5</w:delText>
          </w:r>
        </w:del>
      </w:moveFrom>
    </w:p>
    <w:p w:rsidR="004E22FB" w:rsidRPr="004E22FB" w:rsidDel="00B51469" w:rsidRDefault="004E22FB" w:rsidP="00A464EB">
      <w:pPr>
        <w:pStyle w:val="ListParagraph"/>
        <w:rPr>
          <w:del w:id="478" w:author="Robin Van Leemput" w:date="2012-05-30T22:21:00Z"/>
        </w:rPr>
      </w:pPr>
      <w:moveFrom w:id="479" w:author="Administrator" w:date="2012-05-30T11:01:00Z">
        <w:del w:id="480" w:author="Robin Van Leemput" w:date="2012-05-30T22:21:00Z">
          <w:r w:rsidRPr="004E22FB" w:rsidDel="00B51469">
            <w:delText>AND operation between USERS and 4 is  true then, set maximum users allowed to 10</w:delText>
          </w:r>
        </w:del>
      </w:moveFrom>
    </w:p>
    <w:p w:rsidR="004E22FB" w:rsidRPr="004E22FB" w:rsidDel="00B51469" w:rsidRDefault="004E22FB" w:rsidP="00A464EB">
      <w:pPr>
        <w:pStyle w:val="ListParagraph"/>
        <w:rPr>
          <w:del w:id="481" w:author="Robin Van Leemput" w:date="2012-05-30T22:21:00Z"/>
        </w:rPr>
      </w:pPr>
      <w:moveFrom w:id="482" w:author="Administrator" w:date="2012-05-30T11:01:00Z">
        <w:del w:id="483" w:author="Robin Van Leemput" w:date="2012-05-30T22:21:00Z">
          <w:r w:rsidRPr="004E22FB" w:rsidDel="00B51469">
            <w:delText>AND operation between USERS and 8 is  true then, set maximum users allowed to 20</w:delText>
          </w:r>
        </w:del>
      </w:moveFrom>
    </w:p>
    <w:p w:rsidR="004E22FB" w:rsidRPr="004E22FB" w:rsidDel="00B51469" w:rsidRDefault="004E22FB" w:rsidP="00A464EB">
      <w:pPr>
        <w:pStyle w:val="ListParagraph"/>
        <w:rPr>
          <w:del w:id="484" w:author="Robin Van Leemput" w:date="2012-05-30T22:21:00Z"/>
        </w:rPr>
      </w:pPr>
      <w:moveFrom w:id="485" w:author="Administrator" w:date="2012-05-30T11:01:00Z">
        <w:del w:id="486" w:author="Robin Van Leemput" w:date="2012-05-30T22:21:00Z">
          <w:r w:rsidRPr="004E22FB" w:rsidDel="00B51469">
            <w:delText>AND operation between USERS and 16 is  true then, set maximum users allowed to 50</w:delText>
          </w:r>
        </w:del>
      </w:moveFrom>
    </w:p>
    <w:p w:rsidR="004E22FB" w:rsidRPr="004E22FB" w:rsidDel="00B51469" w:rsidRDefault="004E22FB" w:rsidP="00A464EB">
      <w:pPr>
        <w:pStyle w:val="ListParagraph"/>
        <w:rPr>
          <w:del w:id="487" w:author="Robin Van Leemput" w:date="2012-05-30T22:21:00Z"/>
        </w:rPr>
      </w:pPr>
      <w:moveFrom w:id="488" w:author="Administrator" w:date="2012-05-30T11:01:00Z">
        <w:del w:id="489" w:author="Robin Van Leemput" w:date="2012-05-30T22:21:00Z">
          <w:r w:rsidRPr="004E22FB" w:rsidDel="00B51469">
            <w:delText>AND operation between USERS and 32 is  true then, set maximum users allowed to 100</w:delText>
          </w:r>
        </w:del>
      </w:moveFrom>
    </w:p>
    <w:p w:rsidR="004E22FB" w:rsidRPr="004E22FB" w:rsidDel="00B51469" w:rsidRDefault="004E22FB" w:rsidP="00A464EB">
      <w:pPr>
        <w:pStyle w:val="ListParagraph"/>
        <w:rPr>
          <w:del w:id="490" w:author="Robin Van Leemput" w:date="2012-05-30T22:21:00Z"/>
        </w:rPr>
      </w:pPr>
      <w:moveFrom w:id="491" w:author="Administrator" w:date="2012-05-30T11:01:00Z">
        <w:del w:id="492" w:author="Robin Van Leemput" w:date="2012-05-30T22:21:00Z">
          <w:r w:rsidRPr="004E22FB" w:rsidDel="00B51469">
            <w:delText>AND operation between USERS and 64 is  true then, set maximum users allowed to 200</w:delText>
          </w:r>
        </w:del>
      </w:moveFrom>
    </w:p>
    <w:p w:rsidR="004E22FB" w:rsidRPr="004E22FB" w:rsidDel="00B51469" w:rsidRDefault="004E22FB" w:rsidP="00A464EB">
      <w:pPr>
        <w:pStyle w:val="ListParagraph"/>
        <w:rPr>
          <w:del w:id="493" w:author="Robin Van Leemput" w:date="2012-05-30T22:21:00Z"/>
        </w:rPr>
      </w:pPr>
      <w:moveFrom w:id="494" w:author="Administrator" w:date="2012-05-30T11:01:00Z">
        <w:del w:id="495" w:author="Robin Van Leemput" w:date="2012-05-30T22:21:00Z">
          <w:r w:rsidRPr="004E22FB" w:rsidDel="00B51469">
            <w:delText>AND operation between USERS and 128 is  true then, set maximum users allowed to 500</w:delText>
          </w:r>
        </w:del>
      </w:moveFrom>
    </w:p>
    <w:p w:rsidR="004E22FB" w:rsidDel="00B51469" w:rsidRDefault="00133F79" w:rsidP="004E22FB">
      <w:pPr>
        <w:pStyle w:val="Subtitle"/>
        <w:rPr>
          <w:del w:id="496" w:author="Robin Van Leemput" w:date="2012-05-30T22:21:00Z"/>
        </w:rPr>
      </w:pPr>
      <w:moveFrom w:id="497" w:author="Administrator" w:date="2012-05-30T11:01:00Z">
        <w:del w:id="498" w:author="Robin Van Leemput" w:date="2012-05-30T22:21:00Z">
          <w:r w:rsidDel="00B51469">
            <w:delText>If</w:delText>
          </w:r>
          <w:r w:rsidR="004E22FB" w:rsidDel="00B51469">
            <w:delText xml:space="preserve"> </w:delText>
          </w:r>
          <w:r w:rsidDel="00B51469">
            <w:delText xml:space="preserve">RefKind = </w:delText>
          </w:r>
          <w:r w:rsidR="004E22FB" w:rsidDel="00B51469">
            <w:delText>ISPID</w:delText>
          </w:r>
        </w:del>
      </w:moveFrom>
    </w:p>
    <w:p w:rsidR="004E22FB" w:rsidDel="00B51469" w:rsidRDefault="004E22FB" w:rsidP="004E22FB">
      <w:pPr>
        <w:jc w:val="both"/>
        <w:rPr>
          <w:del w:id="499" w:author="Robin Van Leemput" w:date="2012-05-30T22:21:00Z"/>
          <w:rFonts w:cs="Calibri"/>
          <w:szCs w:val="20"/>
        </w:rPr>
      </w:pPr>
      <w:moveFrom w:id="500" w:author="Administrator" w:date="2012-05-30T11:01:00Z">
        <w:del w:id="501" w:author="Robin Van Leemput" w:date="2012-05-30T22:21:00Z">
          <w:r w:rsidDel="00B51469">
            <w:rPr>
              <w:rFonts w:cs="Calibri"/>
              <w:szCs w:val="20"/>
            </w:rPr>
            <w:delText>For user having user type other than PSPID and MGID, set different values for maximum users allowed based on the following criteria and default value for maximum users allowed is 10.</w:delText>
          </w:r>
        </w:del>
      </w:moveFrom>
    </w:p>
    <w:p w:rsidR="004E22FB" w:rsidDel="00B51469" w:rsidRDefault="004E22FB" w:rsidP="004E22FB">
      <w:pPr>
        <w:jc w:val="both"/>
        <w:rPr>
          <w:del w:id="502" w:author="Robin Van Leemput" w:date="2012-05-30T22:21:00Z"/>
          <w:rFonts w:cs="Calibri"/>
          <w:szCs w:val="20"/>
          <w:lang w:val="en-US"/>
        </w:rPr>
      </w:pPr>
      <w:moveFrom w:id="503" w:author="Administrator" w:date="2012-05-30T11:01:00Z">
        <w:del w:id="504" w:author="Robin Van Leemput" w:date="2012-05-30T22:21:00Z">
          <w:r w:rsidDel="00B51469">
            <w:rPr>
              <w:rFonts w:cs="Calibri"/>
              <w:szCs w:val="20"/>
            </w:rPr>
            <w:delText>For ISPID user type, select USERS from ISP table based on ISP value. Based on the value of USERS, set the values for maximum users allowed same as conditions of above section (for user type PSPID or MGID). And default value for maximum users allowed is 50.</w:delText>
          </w:r>
        </w:del>
      </w:moveFrom>
    </w:p>
    <w:p w:rsidR="004E22FB" w:rsidDel="00B51469" w:rsidRDefault="00133F79" w:rsidP="004E22FB">
      <w:pPr>
        <w:pStyle w:val="Subtitle"/>
        <w:rPr>
          <w:del w:id="505" w:author="Robin Van Leemput" w:date="2012-05-30T22:21:00Z"/>
        </w:rPr>
      </w:pPr>
      <w:moveFrom w:id="506" w:author="Administrator" w:date="2012-05-30T11:01:00Z">
        <w:del w:id="507" w:author="Robin Van Leemput" w:date="2012-05-30T22:21:00Z">
          <w:r w:rsidDel="00B51469">
            <w:delText>If</w:delText>
          </w:r>
          <w:r w:rsidR="004E22FB" w:rsidDel="00B51469">
            <w:delText xml:space="preserve"> </w:delText>
          </w:r>
          <w:r w:rsidDel="00B51469">
            <w:delText xml:space="preserve">RefKind = </w:delText>
          </w:r>
          <w:r w:rsidR="004E22FB" w:rsidDel="00B51469">
            <w:delText>CUSTID</w:delText>
          </w:r>
        </w:del>
      </w:moveFrom>
    </w:p>
    <w:p w:rsidR="004E22FB" w:rsidRPr="00D945E6" w:rsidDel="00B51469" w:rsidRDefault="004E22FB" w:rsidP="004E22FB">
      <w:pPr>
        <w:rPr>
          <w:del w:id="508" w:author="Robin Van Leemput" w:date="2012-05-30T22:21:00Z"/>
          <w:lang w:val="en-US"/>
        </w:rPr>
      </w:pPr>
      <w:moveFrom w:id="509" w:author="Administrator" w:date="2012-05-30T11:01:00Z">
        <w:del w:id="510" w:author="Robin Van Leemput" w:date="2012-05-30T22:21:00Z">
          <w:r w:rsidDel="00B51469">
            <w:rPr>
              <w:rFonts w:cs="Calibri"/>
              <w:szCs w:val="20"/>
            </w:rPr>
            <w:delText>For CUSTID user type, select USERS from CUSTOMER table based on ID value. Based on the value of USERS, set the values for maximum users allowed same as conditions of above section (for user type PSPID or MGID).</w:delText>
          </w:r>
        </w:del>
      </w:moveFrom>
    </w:p>
    <w:p w:rsidR="004E22FB" w:rsidDel="00B51469" w:rsidRDefault="00133F79" w:rsidP="004E22FB">
      <w:pPr>
        <w:pStyle w:val="Subtitle"/>
        <w:rPr>
          <w:del w:id="511" w:author="Robin Van Leemput" w:date="2012-05-30T22:21:00Z"/>
        </w:rPr>
      </w:pPr>
      <w:moveFrom w:id="512" w:author="Administrator" w:date="2012-05-30T11:01:00Z">
        <w:del w:id="513" w:author="Robin Van Leemput" w:date="2012-05-30T22:21:00Z">
          <w:r w:rsidDel="00B51469">
            <w:delText>If RefKind =</w:delText>
          </w:r>
          <w:r w:rsidR="004E22FB" w:rsidDel="00B51469">
            <w:delText xml:space="preserve"> ABSSYS</w:delText>
          </w:r>
        </w:del>
      </w:moveFrom>
    </w:p>
    <w:p w:rsidR="004E22FB" w:rsidDel="00B51469" w:rsidRDefault="004E22FB" w:rsidP="004E22FB">
      <w:pPr>
        <w:jc w:val="both"/>
        <w:rPr>
          <w:del w:id="514" w:author="Robin Van Leemput" w:date="2012-05-30T22:21:00Z"/>
          <w:rFonts w:cs="Calibri"/>
          <w:szCs w:val="20"/>
        </w:rPr>
      </w:pPr>
      <w:moveFrom w:id="515" w:author="Administrator" w:date="2012-05-30T11:01:00Z">
        <w:del w:id="516" w:author="Robin Van Leemput" w:date="2012-05-30T22:21:00Z">
          <w:r w:rsidDel="00B51469">
            <w:rPr>
              <w:rFonts w:cs="Calibri"/>
              <w:szCs w:val="20"/>
            </w:rPr>
            <w:delText>For ABSSYS user type, set maximum users allowed to 1000</w:delText>
          </w:r>
        </w:del>
      </w:moveFrom>
    </w:p>
    <w:p w:rsidR="00133F79" w:rsidDel="00B51469" w:rsidRDefault="00133F79" w:rsidP="00133F79">
      <w:pPr>
        <w:pStyle w:val="Subtitle"/>
        <w:rPr>
          <w:del w:id="517" w:author="Robin Van Leemput" w:date="2012-05-30T22:21:00Z"/>
        </w:rPr>
      </w:pPr>
      <w:moveFrom w:id="518" w:author="Administrator" w:date="2012-05-30T11:01:00Z">
        <w:del w:id="519" w:author="Robin Van Leemput" w:date="2012-05-30T22:21:00Z">
          <w:r w:rsidDel="00B51469">
            <w:delText>For ABSSYS user</w:delText>
          </w:r>
        </w:del>
      </w:moveFrom>
    </w:p>
    <w:p w:rsidR="004E22FB" w:rsidDel="00B51469" w:rsidRDefault="004E22FB" w:rsidP="004E22FB">
      <w:pPr>
        <w:jc w:val="both"/>
        <w:rPr>
          <w:del w:id="520" w:author="Robin Van Leemput" w:date="2012-05-30T22:21:00Z"/>
          <w:rFonts w:cs="Calibri"/>
          <w:szCs w:val="20"/>
        </w:rPr>
      </w:pPr>
      <w:moveFrom w:id="521" w:author="Administrator" w:date="2012-05-30T11:01:00Z">
        <w:del w:id="522" w:author="Robin Van Leemput" w:date="2012-05-30T22:21:00Z">
          <w:r w:rsidDel="00B51469">
            <w:rPr>
              <w:rFonts w:cs="Calibri"/>
              <w:szCs w:val="20"/>
            </w:rPr>
            <w:delText>increase maximum users allowed by 1.</w:delText>
          </w:r>
        </w:del>
      </w:moveFrom>
    </w:p>
    <w:p w:rsidR="004E22FB" w:rsidDel="00B51469" w:rsidRDefault="004E22FB" w:rsidP="004E22FB">
      <w:pPr>
        <w:pStyle w:val="Title"/>
        <w:rPr>
          <w:del w:id="523" w:author="Robin Van Leemput" w:date="2012-05-30T22:21:00Z"/>
        </w:rPr>
      </w:pPr>
      <w:moveFrom w:id="524" w:author="Administrator" w:date="2012-05-30T11:01:00Z">
        <w:del w:id="525" w:author="Robin Van Leemput" w:date="2012-05-30T22:21:00Z">
          <w:r w:rsidDel="00B51469">
            <w:delText>Global permission</w:delText>
          </w:r>
        </w:del>
      </w:moveFrom>
    </w:p>
    <w:p w:rsidR="004E22FB" w:rsidDel="00B51469" w:rsidRDefault="004E22FB" w:rsidP="004E22FB">
      <w:pPr>
        <w:jc w:val="both"/>
        <w:rPr>
          <w:del w:id="526" w:author="Robin Van Leemput" w:date="2012-05-30T22:21:00Z"/>
          <w:rFonts w:cs="Calibri"/>
          <w:szCs w:val="20"/>
        </w:rPr>
      </w:pPr>
      <w:moveFrom w:id="527" w:author="Administrator" w:date="2012-05-30T11:01:00Z">
        <w:del w:id="528" w:author="Robin Van Leemput" w:date="2012-05-30T22:21:00Z">
          <w:r w:rsidDel="00B51469">
            <w:rPr>
              <w:rFonts w:cs="Calibri"/>
              <w:szCs w:val="20"/>
            </w:rPr>
            <w:delText>Check that the current logged in user is authorized to reset, activate, deactivate and send new password to other users except users with higher rights based on following criteria:</w:delText>
          </w:r>
        </w:del>
      </w:moveFrom>
    </w:p>
    <w:p w:rsidR="004E22FB" w:rsidDel="00B51469" w:rsidRDefault="004E22FB" w:rsidP="00A464EB">
      <w:pPr>
        <w:pStyle w:val="ListParagraph"/>
        <w:rPr>
          <w:del w:id="529" w:author="Robin Van Leemput" w:date="2012-05-30T22:21:00Z"/>
        </w:rPr>
      </w:pPr>
      <w:moveFrom w:id="530" w:author="Administrator" w:date="2012-05-30T11:01:00Z">
        <w:del w:id="531" w:author="Robin Van Leemput" w:date="2012-05-30T22:21:00Z">
          <w:r w:rsidDel="00B51469">
            <w:delText>User having ABSSYS user type.</w:delText>
          </w:r>
        </w:del>
      </w:moveFrom>
    </w:p>
    <w:p w:rsidR="004E22FB" w:rsidDel="00B51469" w:rsidRDefault="004E22FB" w:rsidP="00A464EB">
      <w:pPr>
        <w:pStyle w:val="ListParagraph"/>
        <w:rPr>
          <w:del w:id="532" w:author="Robin Van Leemput" w:date="2012-05-30T22:21:00Z"/>
        </w:rPr>
      </w:pPr>
      <w:moveFrom w:id="533" w:author="Administrator" w:date="2012-05-30T11:01:00Z">
        <w:del w:id="534" w:author="Robin Van Leemput" w:date="2012-05-30T22:21:00Z">
          <w:r w:rsidDel="00B51469">
            <w:delText>AND operation between THISUSERCONFIG and 1024 is equal to 1024. THISUSERCONFIG value can be get from USERS table based on user id.</w:delText>
          </w:r>
        </w:del>
      </w:moveFrom>
    </w:p>
    <w:p w:rsidR="004E22FB" w:rsidDel="00B51469" w:rsidRDefault="004E22FB" w:rsidP="004E22FB">
      <w:pPr>
        <w:jc w:val="both"/>
        <w:rPr>
          <w:del w:id="535" w:author="Robin Van Leemput" w:date="2012-05-30T22:21:00Z"/>
          <w:rFonts w:cs="Calibri"/>
          <w:szCs w:val="20"/>
        </w:rPr>
      </w:pPr>
      <w:moveFrom w:id="536" w:author="Administrator" w:date="2012-05-30T11:01:00Z">
        <w:del w:id="537" w:author="Robin Van Leemput" w:date="2012-05-30T22:21:00Z">
          <w:r w:rsidDel="00B51469">
            <w:rPr>
              <w:rFonts w:cs="Calibri"/>
              <w:szCs w:val="20"/>
            </w:rPr>
            <w:delText>For user having PSPID user type, get merchant's ISP value based on merchant's PSPID. If ISP is FEDICT then don't count the main user to calculate the total number of active users and set countmainuser flag to false.</w:delText>
          </w:r>
        </w:del>
      </w:moveFrom>
    </w:p>
    <w:p w:rsidR="004E22FB" w:rsidDel="00B51469" w:rsidRDefault="004E22FB" w:rsidP="004E22FB">
      <w:pPr>
        <w:jc w:val="both"/>
        <w:rPr>
          <w:del w:id="538" w:author="Robin Van Leemput" w:date="2012-05-30T22:21:00Z"/>
          <w:color w:val="000000"/>
          <w:lang w:val="en-US"/>
        </w:rPr>
      </w:pPr>
      <w:moveFrom w:id="539" w:author="Administrator" w:date="2012-05-30T11:01:00Z">
        <w:del w:id="540" w:author="Robin Van Leemput" w:date="2012-05-30T22:21:00Z">
          <w:r w:rsidDel="00B51469">
            <w:rPr>
              <w:color w:val="000000"/>
              <w:lang w:val="en-US"/>
            </w:rPr>
            <w:delText>Get the user details such as user id, reference id, reference kind, number of error, lib prompt id, type, LTU from USERS and PROFILES table based on reference id, reference kind and status is Actif. If flag for countmainuser is true, then include main user to the grid item. This result is used to bind the grid of user details.</w:delText>
          </w:r>
        </w:del>
      </w:moveFrom>
    </w:p>
    <w:p w:rsidR="004E22FB" w:rsidDel="00B51469" w:rsidRDefault="0035071D" w:rsidP="004E22FB">
      <w:pPr>
        <w:pStyle w:val="Title"/>
        <w:rPr>
          <w:del w:id="541" w:author="Robin Van Leemput" w:date="2012-05-30T22:21:00Z"/>
        </w:rPr>
      </w:pPr>
      <w:moveFrom w:id="542" w:author="Administrator" w:date="2012-05-30T11:01:00Z">
        <w:del w:id="543" w:author="Robin Van Leemput" w:date="2012-05-30T22:21:00Z">
          <w:r w:rsidDel="00B51469">
            <w:delText>S</w:delText>
          </w:r>
          <w:r w:rsidR="004E22FB" w:rsidDel="00B51469">
            <w:delText>end password</w:delText>
          </w:r>
          <w:r w:rsidDel="00B51469">
            <w:delText xml:space="preserve"> policy</w:delText>
          </w:r>
        </w:del>
      </w:moveFrom>
    </w:p>
    <w:p w:rsidR="004E22FB" w:rsidDel="00B51469" w:rsidRDefault="004E22FB" w:rsidP="004E22FB">
      <w:pPr>
        <w:jc w:val="both"/>
        <w:rPr>
          <w:del w:id="544" w:author="Robin Van Leemput" w:date="2012-05-30T22:21:00Z"/>
          <w:rFonts w:cs="Calibri"/>
          <w:color w:val="000000"/>
          <w:szCs w:val="20"/>
          <w:lang w:val="en-US"/>
        </w:rPr>
      </w:pPr>
      <w:moveFrom w:id="545" w:author="Administrator" w:date="2012-05-30T11:01:00Z">
        <w:del w:id="546" w:author="Robin Van Leemput" w:date="2012-05-30T22:21:00Z">
          <w:r w:rsidDel="00B51469">
            <w:delText xml:space="preserve">If flag for </w:delText>
          </w:r>
          <w:r w:rsidDel="00B51469">
            <w:rPr>
              <w:rFonts w:cs="Calibri"/>
              <w:color w:val="000000"/>
              <w:szCs w:val="20"/>
              <w:lang w:val="en-US"/>
            </w:rPr>
            <w:delText xml:space="preserve">allowSendPassword is set to true and user type is not PSPID then, set sendPassword flag to true. If user type is PSPID, then further check for number of merchants id greater than 0 (Get the number of merchants from merchant based on PSPID and whose sub status is controlled) then set flag for sendPassword to true. </w:delText>
          </w:r>
        </w:del>
      </w:moveFrom>
    </w:p>
    <w:p w:rsidR="004E22FB" w:rsidDel="00B51469" w:rsidRDefault="004E22FB" w:rsidP="004E22FB">
      <w:pPr>
        <w:jc w:val="both"/>
        <w:rPr>
          <w:del w:id="547" w:author="Robin Van Leemput" w:date="2012-05-30T22:21:00Z"/>
          <w:rFonts w:cs="Calibri"/>
          <w:color w:val="000000"/>
          <w:szCs w:val="20"/>
          <w:lang w:val="en-US"/>
        </w:rPr>
      </w:pPr>
      <w:moveFrom w:id="548" w:author="Administrator" w:date="2012-05-30T11:01:00Z">
        <w:del w:id="549" w:author="Robin Van Leemput" w:date="2012-05-30T22:21:00Z">
          <w:r w:rsidDel="00B51469">
            <w:rPr>
              <w:rFonts w:cs="Calibri"/>
              <w:color w:val="000000"/>
              <w:szCs w:val="20"/>
              <w:lang w:val="en-US"/>
            </w:rPr>
            <w:delText>If flag for allowSendPasword is set to false then also set flag for sendPassword to false.</w:delText>
          </w:r>
        </w:del>
      </w:moveFrom>
    </w:p>
    <w:p w:rsidR="004E22FB" w:rsidDel="00B51469" w:rsidRDefault="004E22FB" w:rsidP="004E22FB">
      <w:pPr>
        <w:jc w:val="both"/>
        <w:rPr>
          <w:del w:id="550" w:author="Robin Van Leemput" w:date="2012-05-30T22:21:00Z"/>
          <w:rFonts w:cs="Calibri"/>
          <w:color w:val="000000"/>
          <w:szCs w:val="20"/>
          <w:lang w:val="en-US"/>
        </w:rPr>
      </w:pPr>
      <w:moveFrom w:id="551" w:author="Administrator" w:date="2012-05-30T11:01:00Z">
        <w:del w:id="552" w:author="Robin Van Leemput" w:date="2012-05-30T22:21:00Z">
          <w:r w:rsidDel="00B51469">
            <w:rPr>
              <w:rFonts w:cs="Calibri"/>
              <w:color w:val="000000"/>
              <w:szCs w:val="20"/>
              <w:lang w:val="en-US"/>
            </w:rPr>
            <w:delText>Set flag for allowSendPassword based on following conditions.</w:delText>
          </w:r>
        </w:del>
      </w:moveFrom>
    </w:p>
    <w:p w:rsidR="004E22FB" w:rsidDel="00B51469" w:rsidRDefault="004E22FB" w:rsidP="004E22FB">
      <w:pPr>
        <w:pStyle w:val="Subtitle"/>
        <w:rPr>
          <w:del w:id="553" w:author="Robin Van Leemput" w:date="2012-05-30T22:21:00Z"/>
        </w:rPr>
      </w:pPr>
      <w:moveFrom w:id="554" w:author="Administrator" w:date="2012-05-30T11:01:00Z">
        <w:del w:id="555" w:author="Robin Van Leemput" w:date="2012-05-30T22:21:00Z">
          <w:r w:rsidDel="00B51469">
            <w:delText xml:space="preserve">For user type PSPID </w:delText>
          </w:r>
        </w:del>
      </w:moveFrom>
    </w:p>
    <w:p w:rsidR="004E22FB" w:rsidRPr="004E22FB" w:rsidDel="00B51469" w:rsidRDefault="004E22FB" w:rsidP="00A464EB">
      <w:pPr>
        <w:pStyle w:val="ListParagraph"/>
        <w:rPr>
          <w:del w:id="556" w:author="Robin Van Leemput" w:date="2012-05-30T22:21:00Z"/>
        </w:rPr>
      </w:pPr>
      <w:moveFrom w:id="557" w:author="Administrator" w:date="2012-05-30T11:01:00Z">
        <w:del w:id="558" w:author="Robin Van Leemput" w:date="2012-05-30T22:21:00Z">
          <w:r w:rsidRPr="004E22FB" w:rsidDel="00B51469">
            <w:delText xml:space="preserve">Check for session value of ABSSYS, </w:delText>
          </w:r>
        </w:del>
      </w:moveFrom>
    </w:p>
    <w:p w:rsidR="004E22FB" w:rsidRPr="004E22FB" w:rsidDel="00B51469" w:rsidRDefault="004E22FB" w:rsidP="00A464EB">
      <w:pPr>
        <w:pStyle w:val="ListParagraph"/>
        <w:rPr>
          <w:del w:id="559" w:author="Robin Van Leemput" w:date="2012-05-30T22:21:00Z"/>
        </w:rPr>
      </w:pPr>
      <w:moveFrom w:id="560" w:author="Administrator" w:date="2012-05-30T11:01:00Z">
        <w:del w:id="561" w:author="Robin Van Leemput" w:date="2012-05-30T22:21:00Z">
          <w:r w:rsidRPr="004E22FB" w:rsidDel="00B51469">
            <w:delText>If it is there then check that user type is API and user has not enough access rights (refer table 1 of security section) then set allowSendPassword flag to false. Otherwise set flag to true.</w:delText>
          </w:r>
        </w:del>
      </w:moveFrom>
    </w:p>
    <w:p w:rsidR="004E22FB" w:rsidRPr="004E22FB" w:rsidDel="00B51469" w:rsidRDefault="004E22FB" w:rsidP="00A464EB">
      <w:pPr>
        <w:pStyle w:val="ListParagraph"/>
        <w:rPr>
          <w:del w:id="562" w:author="Robin Van Leemput" w:date="2012-05-30T22:21:00Z"/>
        </w:rPr>
      </w:pPr>
      <w:moveFrom w:id="563" w:author="Administrator" w:date="2012-05-30T11:01:00Z">
        <w:del w:id="564" w:author="Robin Van Leemput" w:date="2012-05-30T22:21:00Z">
          <w:r w:rsidRPr="004E22FB" w:rsidDel="00B51469">
            <w:delText>Check for session value of ISPID, if it is there then check for user has enough access rights (refer table 2 of security section) then set allowSendPassword to true.</w:delText>
          </w:r>
        </w:del>
      </w:moveFrom>
    </w:p>
    <w:p w:rsidR="004E22FB" w:rsidRPr="004E22FB" w:rsidDel="00B51469" w:rsidRDefault="004E22FB" w:rsidP="00A464EB">
      <w:pPr>
        <w:pStyle w:val="ListParagraph"/>
        <w:rPr>
          <w:del w:id="565" w:author="Robin Van Leemput" w:date="2012-05-30T22:21:00Z"/>
        </w:rPr>
      </w:pPr>
      <w:moveFrom w:id="566" w:author="Administrator" w:date="2012-05-30T11:01:00Z">
        <w:del w:id="567" w:author="Robin Van Leemput" w:date="2012-05-30T22:21:00Z">
          <w:r w:rsidRPr="004E22FB" w:rsidDel="00B51469">
            <w:delText>Check for session value of MGID, if it is there then set allowSendPassword to true.</w:delText>
          </w:r>
        </w:del>
      </w:moveFrom>
    </w:p>
    <w:p w:rsidR="004E22FB" w:rsidRPr="004E22FB" w:rsidDel="00B51469" w:rsidRDefault="004E22FB" w:rsidP="00A464EB">
      <w:pPr>
        <w:pStyle w:val="ListParagraph"/>
        <w:rPr>
          <w:del w:id="568" w:author="Robin Van Leemput" w:date="2012-05-30T22:21:00Z"/>
        </w:rPr>
      </w:pPr>
      <w:moveFrom w:id="569" w:author="Administrator" w:date="2012-05-30T11:01:00Z">
        <w:del w:id="570" w:author="Robin Van Leemput" w:date="2012-05-30T22:21:00Z">
          <w:r w:rsidRPr="004E22FB" w:rsidDel="00B51469">
            <w:delText>Check for session value of CUSTID, if it is there then set allowSendPassword to false.</w:delText>
          </w:r>
        </w:del>
      </w:moveFrom>
    </w:p>
    <w:p w:rsidR="004E22FB" w:rsidRPr="004E22FB" w:rsidDel="00B51469" w:rsidRDefault="004E22FB" w:rsidP="00A464EB">
      <w:pPr>
        <w:pStyle w:val="ListParagraph"/>
        <w:rPr>
          <w:del w:id="571" w:author="Robin Van Leemput" w:date="2012-05-30T22:21:00Z"/>
        </w:rPr>
      </w:pPr>
      <w:moveFrom w:id="572" w:author="Administrator" w:date="2012-05-30T11:01:00Z">
        <w:del w:id="573" w:author="Robin Van Leemput" w:date="2012-05-30T22:21:00Z">
          <w:r w:rsidRPr="004E22FB" w:rsidDel="00B51469">
            <w:delText>Check for session value of ACQID, if it is there then set allowSendPassword to false.</w:delText>
          </w:r>
        </w:del>
      </w:moveFrom>
    </w:p>
    <w:p w:rsidR="004E22FB" w:rsidRPr="004E22FB" w:rsidDel="00B51469" w:rsidRDefault="004E22FB" w:rsidP="00A464EB">
      <w:pPr>
        <w:pStyle w:val="ListParagraph"/>
        <w:rPr>
          <w:del w:id="574" w:author="Robin Van Leemput" w:date="2012-05-30T22:21:00Z"/>
        </w:rPr>
      </w:pPr>
      <w:moveFrom w:id="575" w:author="Administrator" w:date="2012-05-30T11:01:00Z">
        <w:del w:id="576" w:author="Robin Van Leemput" w:date="2012-05-30T22:21:00Z">
          <w:r w:rsidRPr="004E22FB" w:rsidDel="00B51469">
            <w:delText>Check for session value of PSPID, if it is there then check that user record's user id is not equal to record's reference id and user record's user id is not equal to session of USERID then set allowSendPassword to true. Otherwise set it to false.</w:delText>
          </w:r>
        </w:del>
      </w:moveFrom>
    </w:p>
    <w:p w:rsidR="004E22FB" w:rsidDel="00B51469" w:rsidRDefault="004E22FB" w:rsidP="00A464EB">
      <w:pPr>
        <w:pStyle w:val="ListParagraph"/>
        <w:rPr>
          <w:del w:id="577" w:author="Robin Van Leemput" w:date="2012-05-30T22:21:00Z"/>
        </w:rPr>
      </w:pPr>
      <w:moveFrom w:id="578" w:author="Administrator" w:date="2012-05-30T11:01:00Z">
        <w:del w:id="579" w:author="Robin Van Leemput" w:date="2012-05-30T22:21:00Z">
          <w:r w:rsidRPr="004E22FB" w:rsidDel="00B51469">
            <w:delText>For other cases, set flag for allowSendPassword to false.</w:delText>
          </w:r>
        </w:del>
      </w:moveFrom>
    </w:p>
    <w:p w:rsidR="004E22FB" w:rsidDel="00B51469" w:rsidRDefault="004E22FB" w:rsidP="004E22FB">
      <w:pPr>
        <w:pStyle w:val="Subtitle"/>
        <w:rPr>
          <w:del w:id="580" w:author="Robin Van Leemput" w:date="2012-05-30T22:21:00Z"/>
        </w:rPr>
      </w:pPr>
      <w:moveFrom w:id="581" w:author="Administrator" w:date="2012-05-30T11:01:00Z">
        <w:del w:id="582" w:author="Robin Van Leemput" w:date="2012-05-30T22:21:00Z">
          <w:r w:rsidDel="00B51469">
            <w:delText>For user type ISPID</w:delText>
          </w:r>
        </w:del>
      </w:moveFrom>
    </w:p>
    <w:p w:rsidR="004E22FB" w:rsidRPr="004E22FB" w:rsidDel="00B51469" w:rsidRDefault="004E22FB" w:rsidP="00A464EB">
      <w:pPr>
        <w:pStyle w:val="ListParagraph"/>
        <w:rPr>
          <w:del w:id="583" w:author="Robin Van Leemput" w:date="2012-05-30T22:21:00Z"/>
        </w:rPr>
      </w:pPr>
      <w:moveFrom w:id="584" w:author="Administrator" w:date="2012-05-30T11:01:00Z">
        <w:del w:id="585" w:author="Robin Van Leemput" w:date="2012-05-30T22:21:00Z">
          <w:r w:rsidRPr="004E22FB" w:rsidDel="00B51469">
            <w:delText>Check for session value of ABSSYS, if it is there then set flag for allowSendPassword to true.</w:delText>
          </w:r>
        </w:del>
      </w:moveFrom>
    </w:p>
    <w:p w:rsidR="004E22FB" w:rsidRPr="004E22FB" w:rsidDel="00B51469" w:rsidRDefault="004E22FB" w:rsidP="00A464EB">
      <w:pPr>
        <w:pStyle w:val="ListParagraph"/>
        <w:rPr>
          <w:del w:id="586" w:author="Robin Van Leemput" w:date="2012-05-30T22:21:00Z"/>
        </w:rPr>
      </w:pPr>
      <w:moveFrom w:id="587" w:author="Administrator" w:date="2012-05-30T11:01:00Z">
        <w:del w:id="588" w:author="Robin Van Leemput" w:date="2012-05-30T22:21:00Z">
          <w:r w:rsidRPr="004E22FB" w:rsidDel="00B51469">
            <w:delText>Check for session value of MGID, if it is there then set flag for allowSendPassword to false.</w:delText>
          </w:r>
        </w:del>
      </w:moveFrom>
    </w:p>
    <w:p w:rsidR="004E22FB" w:rsidRPr="004E22FB" w:rsidDel="00B51469" w:rsidRDefault="004E22FB" w:rsidP="00A464EB">
      <w:pPr>
        <w:pStyle w:val="ListParagraph"/>
        <w:rPr>
          <w:del w:id="589" w:author="Robin Van Leemput" w:date="2012-05-30T22:21:00Z"/>
        </w:rPr>
      </w:pPr>
      <w:moveFrom w:id="590" w:author="Administrator" w:date="2012-05-30T11:01:00Z">
        <w:del w:id="591" w:author="Robin Van Leemput" w:date="2012-05-30T22:21:00Z">
          <w:r w:rsidRPr="004E22FB" w:rsidDel="00B51469">
            <w:delText>Check for session value of CUSTID, if it is there then set flag for allowSendPassword to false.</w:delText>
          </w:r>
        </w:del>
      </w:moveFrom>
    </w:p>
    <w:p w:rsidR="004E22FB" w:rsidRPr="004E22FB" w:rsidDel="00B51469" w:rsidRDefault="004E22FB" w:rsidP="00A464EB">
      <w:pPr>
        <w:pStyle w:val="ListParagraph"/>
        <w:rPr>
          <w:del w:id="592" w:author="Robin Van Leemput" w:date="2012-05-30T22:21:00Z"/>
        </w:rPr>
      </w:pPr>
      <w:moveFrom w:id="593" w:author="Administrator" w:date="2012-05-30T11:01:00Z">
        <w:del w:id="594" w:author="Robin Van Leemput" w:date="2012-05-30T22:21:00Z">
          <w:r w:rsidRPr="004E22FB" w:rsidDel="00B51469">
            <w:delText>Check for session value of ACQID, if it is there then set flag for allowSendPassword to false.</w:delText>
          </w:r>
        </w:del>
      </w:moveFrom>
    </w:p>
    <w:p w:rsidR="004E22FB" w:rsidRPr="004E22FB" w:rsidDel="00B51469" w:rsidRDefault="004E22FB" w:rsidP="00A464EB">
      <w:pPr>
        <w:pStyle w:val="ListParagraph"/>
        <w:rPr>
          <w:del w:id="595" w:author="Robin Van Leemput" w:date="2012-05-30T22:21:00Z"/>
        </w:rPr>
      </w:pPr>
      <w:moveFrom w:id="596" w:author="Administrator" w:date="2012-05-30T11:01:00Z">
        <w:del w:id="597" w:author="Robin Van Leemput" w:date="2012-05-30T22:21:00Z">
          <w:r w:rsidRPr="004E22FB" w:rsidDel="00B51469">
            <w:delText>Check for session value of PSPID, if it is there then set flag for allowSendPassword to false.</w:delText>
          </w:r>
        </w:del>
      </w:moveFrom>
    </w:p>
    <w:p w:rsidR="004E22FB" w:rsidRPr="004E22FB" w:rsidDel="00B51469" w:rsidRDefault="004E22FB" w:rsidP="00A464EB">
      <w:pPr>
        <w:pStyle w:val="ListParagraph"/>
        <w:rPr>
          <w:del w:id="598" w:author="Robin Van Leemput" w:date="2012-05-30T22:21:00Z"/>
        </w:rPr>
      </w:pPr>
      <w:moveFrom w:id="599" w:author="Administrator" w:date="2012-05-30T11:01:00Z">
        <w:del w:id="600" w:author="Robin Van Leemput" w:date="2012-05-30T22:21:00Z">
          <w:r w:rsidRPr="004E22FB" w:rsidDel="00B51469">
            <w:delText>Check for session value of ISPID, if it is there then check that user record's user id is not equal to record's reference id and user record's user id is not equal to session of USERID then set allowSendPassword to true. Otherwise set it to false.</w:delText>
          </w:r>
        </w:del>
      </w:moveFrom>
    </w:p>
    <w:p w:rsidR="004E22FB" w:rsidDel="00B51469" w:rsidRDefault="004E22FB" w:rsidP="00A464EB">
      <w:pPr>
        <w:pStyle w:val="ListParagraph"/>
        <w:rPr>
          <w:del w:id="601" w:author="Robin Van Leemput" w:date="2012-05-30T22:21:00Z"/>
        </w:rPr>
      </w:pPr>
      <w:moveFrom w:id="602" w:author="Administrator" w:date="2012-05-30T11:01:00Z">
        <w:del w:id="603" w:author="Robin Van Leemput" w:date="2012-05-30T22:21:00Z">
          <w:r w:rsidRPr="004E22FB" w:rsidDel="00B51469">
            <w:delText>For other cases, set flag for allowSendPassword to false.</w:delText>
          </w:r>
        </w:del>
      </w:moveFrom>
    </w:p>
    <w:p w:rsidR="004E22FB" w:rsidDel="00B51469" w:rsidRDefault="004E22FB" w:rsidP="004E22FB">
      <w:pPr>
        <w:pStyle w:val="Subtitle"/>
        <w:rPr>
          <w:del w:id="604" w:author="Robin Van Leemput" w:date="2012-05-30T22:21:00Z"/>
        </w:rPr>
      </w:pPr>
      <w:moveFrom w:id="605" w:author="Administrator" w:date="2012-05-30T11:01:00Z">
        <w:del w:id="606" w:author="Robin Van Leemput" w:date="2012-05-30T22:21:00Z">
          <w:r w:rsidDel="00B51469">
            <w:delText>For user type MGID</w:delText>
          </w:r>
        </w:del>
      </w:moveFrom>
    </w:p>
    <w:p w:rsidR="004E22FB" w:rsidRPr="004E22FB" w:rsidDel="00B51469" w:rsidRDefault="004E22FB" w:rsidP="00A464EB">
      <w:pPr>
        <w:pStyle w:val="ListParagraph"/>
        <w:rPr>
          <w:del w:id="607" w:author="Robin Van Leemput" w:date="2012-05-30T22:21:00Z"/>
        </w:rPr>
      </w:pPr>
      <w:moveFrom w:id="608" w:author="Administrator" w:date="2012-05-30T11:01:00Z">
        <w:del w:id="609" w:author="Robin Van Leemput" w:date="2012-05-30T22:21:00Z">
          <w:r w:rsidRPr="004E22FB" w:rsidDel="00B51469">
            <w:delText>Check for session value of ABSSYS, if it is there then set flag for allowSendPassword to true.</w:delText>
          </w:r>
        </w:del>
      </w:moveFrom>
    </w:p>
    <w:p w:rsidR="004E22FB" w:rsidRPr="004E22FB" w:rsidDel="00B51469" w:rsidRDefault="004E22FB" w:rsidP="00A464EB">
      <w:pPr>
        <w:pStyle w:val="ListParagraph"/>
        <w:rPr>
          <w:del w:id="610" w:author="Robin Van Leemput" w:date="2012-05-30T22:21:00Z"/>
        </w:rPr>
      </w:pPr>
      <w:moveFrom w:id="611" w:author="Administrator" w:date="2012-05-30T11:01:00Z">
        <w:del w:id="612" w:author="Robin Van Leemput" w:date="2012-05-30T22:21:00Z">
          <w:r w:rsidRPr="004E22FB" w:rsidDel="00B51469">
            <w:delText>Check for session value of ISPID, if it is there then set flag for allowSendPassword to false.</w:delText>
          </w:r>
        </w:del>
      </w:moveFrom>
    </w:p>
    <w:p w:rsidR="004E22FB" w:rsidRPr="004E22FB" w:rsidDel="00B51469" w:rsidRDefault="004E22FB" w:rsidP="00A464EB">
      <w:pPr>
        <w:pStyle w:val="ListParagraph"/>
        <w:rPr>
          <w:del w:id="613" w:author="Robin Van Leemput" w:date="2012-05-30T22:21:00Z"/>
        </w:rPr>
      </w:pPr>
      <w:moveFrom w:id="614" w:author="Administrator" w:date="2012-05-30T11:01:00Z">
        <w:del w:id="615" w:author="Robin Van Leemput" w:date="2012-05-30T22:21:00Z">
          <w:r w:rsidRPr="004E22FB" w:rsidDel="00B51469">
            <w:delText>Check for session value of CUSTID, if it is there then set flag for allowSendPassword to false.</w:delText>
          </w:r>
        </w:del>
      </w:moveFrom>
    </w:p>
    <w:p w:rsidR="004E22FB" w:rsidRPr="004E22FB" w:rsidDel="00B51469" w:rsidRDefault="004E22FB" w:rsidP="00A464EB">
      <w:pPr>
        <w:pStyle w:val="ListParagraph"/>
        <w:rPr>
          <w:del w:id="616" w:author="Robin Van Leemput" w:date="2012-05-30T22:21:00Z"/>
        </w:rPr>
      </w:pPr>
      <w:moveFrom w:id="617" w:author="Administrator" w:date="2012-05-30T11:01:00Z">
        <w:del w:id="618" w:author="Robin Van Leemput" w:date="2012-05-30T22:21:00Z">
          <w:r w:rsidRPr="004E22FB" w:rsidDel="00B51469">
            <w:delText>Check for session value of ACQID, if it is there then set flag for allowSendPassword to false.</w:delText>
          </w:r>
        </w:del>
      </w:moveFrom>
    </w:p>
    <w:p w:rsidR="004E22FB" w:rsidRPr="004E22FB" w:rsidDel="00B51469" w:rsidRDefault="004E22FB" w:rsidP="00A464EB">
      <w:pPr>
        <w:pStyle w:val="ListParagraph"/>
        <w:rPr>
          <w:del w:id="619" w:author="Robin Van Leemput" w:date="2012-05-30T22:21:00Z"/>
        </w:rPr>
      </w:pPr>
      <w:moveFrom w:id="620" w:author="Administrator" w:date="2012-05-30T11:01:00Z">
        <w:del w:id="621" w:author="Robin Van Leemput" w:date="2012-05-30T22:21:00Z">
          <w:r w:rsidRPr="004E22FB" w:rsidDel="00B51469">
            <w:delText>Check for session value of PSPID, if it is there then set flag for allowSendPassword to false.</w:delText>
          </w:r>
        </w:del>
      </w:moveFrom>
    </w:p>
    <w:p w:rsidR="004E22FB" w:rsidRPr="004E22FB" w:rsidDel="00B51469" w:rsidRDefault="004E22FB" w:rsidP="00A464EB">
      <w:pPr>
        <w:pStyle w:val="ListParagraph"/>
        <w:rPr>
          <w:del w:id="622" w:author="Robin Van Leemput" w:date="2012-05-30T22:21:00Z"/>
        </w:rPr>
      </w:pPr>
      <w:moveFrom w:id="623" w:author="Administrator" w:date="2012-05-30T11:01:00Z">
        <w:del w:id="624" w:author="Robin Van Leemput" w:date="2012-05-30T22:21:00Z">
          <w:r w:rsidRPr="004E22FB" w:rsidDel="00B51469">
            <w:delText>Check for session value of MGID, if it is there then check that user record's user id is not equal to record's reference id and user record's user id is not equal to session of USERID then set allowSendPassword to true. Otherwise set it to false.</w:delText>
          </w:r>
        </w:del>
      </w:moveFrom>
    </w:p>
    <w:p w:rsidR="004E22FB" w:rsidDel="00B51469" w:rsidRDefault="004E22FB" w:rsidP="00A464EB">
      <w:pPr>
        <w:pStyle w:val="ListParagraph"/>
        <w:rPr>
          <w:del w:id="625" w:author="Robin Van Leemput" w:date="2012-05-30T22:21:00Z"/>
        </w:rPr>
      </w:pPr>
      <w:moveFrom w:id="626" w:author="Administrator" w:date="2012-05-30T11:01:00Z">
        <w:del w:id="627" w:author="Robin Van Leemput" w:date="2012-05-30T22:21:00Z">
          <w:r w:rsidRPr="004E22FB" w:rsidDel="00B51469">
            <w:delText>For other cases, set flag for allowSendPassword to false.</w:delText>
          </w:r>
        </w:del>
      </w:moveFrom>
    </w:p>
    <w:p w:rsidR="004E22FB" w:rsidDel="00B51469" w:rsidRDefault="004E22FB" w:rsidP="004E22FB">
      <w:pPr>
        <w:pStyle w:val="Subtitle"/>
        <w:rPr>
          <w:del w:id="628" w:author="Robin Van Leemput" w:date="2012-05-30T22:21:00Z"/>
        </w:rPr>
      </w:pPr>
      <w:moveFrom w:id="629" w:author="Administrator" w:date="2012-05-30T11:01:00Z">
        <w:del w:id="630" w:author="Robin Van Leemput" w:date="2012-05-30T22:21:00Z">
          <w:r w:rsidDel="00B51469">
            <w:delText>For user type CUSTID</w:delText>
          </w:r>
        </w:del>
      </w:moveFrom>
    </w:p>
    <w:p w:rsidR="004E22FB" w:rsidRPr="004E22FB" w:rsidDel="00B51469" w:rsidRDefault="004E22FB" w:rsidP="00A464EB">
      <w:pPr>
        <w:pStyle w:val="ListParagraph"/>
        <w:rPr>
          <w:del w:id="631" w:author="Robin Van Leemput" w:date="2012-05-30T22:21:00Z"/>
        </w:rPr>
      </w:pPr>
      <w:moveFrom w:id="632" w:author="Administrator" w:date="2012-05-30T11:01:00Z">
        <w:del w:id="633" w:author="Robin Van Leemput" w:date="2012-05-30T22:21:00Z">
          <w:r w:rsidRPr="004E22FB" w:rsidDel="00B51469">
            <w:delText>Check for session value of ABSSYS, if it is there then set flag for allowSendPassword to true.</w:delText>
          </w:r>
        </w:del>
      </w:moveFrom>
    </w:p>
    <w:p w:rsidR="004E22FB" w:rsidRPr="004E22FB" w:rsidDel="00B51469" w:rsidRDefault="004E22FB" w:rsidP="00A464EB">
      <w:pPr>
        <w:pStyle w:val="ListParagraph"/>
        <w:rPr>
          <w:del w:id="634" w:author="Robin Van Leemput" w:date="2012-05-30T22:21:00Z"/>
        </w:rPr>
      </w:pPr>
      <w:moveFrom w:id="635" w:author="Administrator" w:date="2012-05-30T11:01:00Z">
        <w:del w:id="636" w:author="Robin Van Leemput" w:date="2012-05-30T22:21:00Z">
          <w:r w:rsidRPr="004E22FB" w:rsidDel="00B51469">
            <w:delText>Check for session value of MGID, if it is there then set flag for allowSendPassword to false.</w:delText>
          </w:r>
        </w:del>
      </w:moveFrom>
    </w:p>
    <w:p w:rsidR="004E22FB" w:rsidRPr="004E22FB" w:rsidDel="00B51469" w:rsidRDefault="004E22FB" w:rsidP="00A464EB">
      <w:pPr>
        <w:pStyle w:val="ListParagraph"/>
        <w:rPr>
          <w:del w:id="637" w:author="Robin Van Leemput" w:date="2012-05-30T22:21:00Z"/>
        </w:rPr>
      </w:pPr>
      <w:moveFrom w:id="638" w:author="Administrator" w:date="2012-05-30T11:01:00Z">
        <w:del w:id="639" w:author="Robin Van Leemput" w:date="2012-05-30T22:21:00Z">
          <w:r w:rsidRPr="004E22FB" w:rsidDel="00B51469">
            <w:delText>Check for session value of ISPID, if it is there then set flag for allowSendPassword to false.</w:delText>
          </w:r>
        </w:del>
      </w:moveFrom>
    </w:p>
    <w:p w:rsidR="004E22FB" w:rsidRPr="004E22FB" w:rsidDel="00B51469" w:rsidRDefault="004E22FB" w:rsidP="00A464EB">
      <w:pPr>
        <w:pStyle w:val="ListParagraph"/>
        <w:rPr>
          <w:del w:id="640" w:author="Robin Van Leemput" w:date="2012-05-30T22:21:00Z"/>
        </w:rPr>
      </w:pPr>
      <w:moveFrom w:id="641" w:author="Administrator" w:date="2012-05-30T11:01:00Z">
        <w:del w:id="642" w:author="Robin Van Leemput" w:date="2012-05-30T22:21:00Z">
          <w:r w:rsidRPr="004E22FB" w:rsidDel="00B51469">
            <w:delText>Check for session value of ACQID, if it is there then set flag for allowSendPassword to false.</w:delText>
          </w:r>
        </w:del>
      </w:moveFrom>
    </w:p>
    <w:p w:rsidR="004E22FB" w:rsidRPr="004E22FB" w:rsidDel="00B51469" w:rsidRDefault="004E22FB" w:rsidP="00A464EB">
      <w:pPr>
        <w:pStyle w:val="ListParagraph"/>
        <w:rPr>
          <w:del w:id="643" w:author="Robin Van Leemput" w:date="2012-05-30T22:21:00Z"/>
        </w:rPr>
      </w:pPr>
      <w:moveFrom w:id="644" w:author="Administrator" w:date="2012-05-30T11:01:00Z">
        <w:del w:id="645" w:author="Robin Van Leemput" w:date="2012-05-30T22:21:00Z">
          <w:r w:rsidRPr="004E22FB" w:rsidDel="00B51469">
            <w:delText>Check for session value of PSPID, if it is there then set flag for allowSendPassword to false.</w:delText>
          </w:r>
        </w:del>
      </w:moveFrom>
    </w:p>
    <w:p w:rsidR="004E22FB" w:rsidRPr="004E22FB" w:rsidDel="00B51469" w:rsidRDefault="004E22FB" w:rsidP="00A464EB">
      <w:pPr>
        <w:pStyle w:val="ListParagraph"/>
        <w:rPr>
          <w:del w:id="646" w:author="Robin Van Leemput" w:date="2012-05-30T22:21:00Z"/>
        </w:rPr>
      </w:pPr>
      <w:moveFrom w:id="647" w:author="Administrator" w:date="2012-05-30T11:01:00Z">
        <w:del w:id="648" w:author="Robin Van Leemput" w:date="2012-05-30T22:21:00Z">
          <w:r w:rsidRPr="004E22FB" w:rsidDel="00B51469">
            <w:delText>Check for session value of CUSTID, if it is there then check that user record's user id is not equal to record's reference id and user record's user id is not equal to session of USERID then set allowSendPassword to true. Otherwise set it to false.</w:delText>
          </w:r>
        </w:del>
      </w:moveFrom>
    </w:p>
    <w:p w:rsidR="004E22FB" w:rsidDel="00B51469" w:rsidRDefault="004E22FB" w:rsidP="00A464EB">
      <w:pPr>
        <w:pStyle w:val="ListParagraph"/>
        <w:rPr>
          <w:del w:id="649" w:author="Robin Van Leemput" w:date="2012-05-30T22:21:00Z"/>
        </w:rPr>
      </w:pPr>
      <w:moveFrom w:id="650" w:author="Administrator" w:date="2012-05-30T11:01:00Z">
        <w:del w:id="651" w:author="Robin Van Leemput" w:date="2012-05-30T22:21:00Z">
          <w:r w:rsidRPr="004E22FB" w:rsidDel="00B51469">
            <w:delText>For other cases, set flag for allowSendPassword to false.</w:delText>
          </w:r>
        </w:del>
      </w:moveFrom>
    </w:p>
    <w:p w:rsidR="004E22FB" w:rsidDel="00B51469" w:rsidRDefault="004E22FB" w:rsidP="004E22FB">
      <w:pPr>
        <w:pStyle w:val="Subtitle"/>
        <w:rPr>
          <w:del w:id="652" w:author="Robin Van Leemput" w:date="2012-05-30T22:21:00Z"/>
        </w:rPr>
      </w:pPr>
      <w:moveFrom w:id="653" w:author="Administrator" w:date="2012-05-30T11:01:00Z">
        <w:del w:id="654" w:author="Robin Van Leemput" w:date="2012-05-30T22:21:00Z">
          <w:r w:rsidDel="00B51469">
            <w:delText>For user type ACQID</w:delText>
          </w:r>
        </w:del>
      </w:moveFrom>
    </w:p>
    <w:p w:rsidR="004E22FB" w:rsidRPr="004E22FB" w:rsidDel="00B51469" w:rsidRDefault="004E22FB" w:rsidP="00A464EB">
      <w:pPr>
        <w:pStyle w:val="ListParagraph"/>
        <w:rPr>
          <w:del w:id="655" w:author="Robin Van Leemput" w:date="2012-05-30T22:21:00Z"/>
        </w:rPr>
      </w:pPr>
      <w:moveFrom w:id="656" w:author="Administrator" w:date="2012-05-30T11:01:00Z">
        <w:del w:id="657" w:author="Robin Van Leemput" w:date="2012-05-30T22:21:00Z">
          <w:r w:rsidRPr="004E22FB" w:rsidDel="00B51469">
            <w:delText>Check for session value of ABSSYS, if it is there then set flag for allowSendPassword to true.</w:delText>
          </w:r>
        </w:del>
      </w:moveFrom>
    </w:p>
    <w:p w:rsidR="004E22FB" w:rsidRPr="004E22FB" w:rsidDel="00B51469" w:rsidRDefault="004E22FB" w:rsidP="00A464EB">
      <w:pPr>
        <w:pStyle w:val="ListParagraph"/>
        <w:rPr>
          <w:del w:id="658" w:author="Robin Van Leemput" w:date="2012-05-30T22:21:00Z"/>
        </w:rPr>
      </w:pPr>
      <w:moveFrom w:id="659" w:author="Administrator" w:date="2012-05-30T11:01:00Z">
        <w:del w:id="660" w:author="Robin Van Leemput" w:date="2012-05-30T22:21:00Z">
          <w:r w:rsidRPr="004E22FB" w:rsidDel="00B51469">
            <w:delText>Check for session value of ISPID, if it is there then set flag for allowSendPassword to false.</w:delText>
          </w:r>
        </w:del>
      </w:moveFrom>
    </w:p>
    <w:p w:rsidR="004E22FB" w:rsidRPr="004E22FB" w:rsidDel="00B51469" w:rsidRDefault="004E22FB" w:rsidP="00A464EB">
      <w:pPr>
        <w:pStyle w:val="ListParagraph"/>
        <w:rPr>
          <w:del w:id="661" w:author="Robin Van Leemput" w:date="2012-05-30T22:21:00Z"/>
        </w:rPr>
      </w:pPr>
      <w:moveFrom w:id="662" w:author="Administrator" w:date="2012-05-30T11:01:00Z">
        <w:del w:id="663" w:author="Robin Van Leemput" w:date="2012-05-30T22:21:00Z">
          <w:r w:rsidRPr="004E22FB" w:rsidDel="00B51469">
            <w:delText>Check for session value of CUSTID, if it is there then set flag for allowSendPassword to false.</w:delText>
          </w:r>
        </w:del>
      </w:moveFrom>
    </w:p>
    <w:p w:rsidR="004E22FB" w:rsidRPr="004E22FB" w:rsidDel="00B51469" w:rsidRDefault="004E22FB" w:rsidP="00A464EB">
      <w:pPr>
        <w:pStyle w:val="ListParagraph"/>
        <w:rPr>
          <w:del w:id="664" w:author="Robin Van Leemput" w:date="2012-05-30T22:21:00Z"/>
        </w:rPr>
      </w:pPr>
      <w:moveFrom w:id="665" w:author="Administrator" w:date="2012-05-30T11:01:00Z">
        <w:del w:id="666" w:author="Robin Van Leemput" w:date="2012-05-30T22:21:00Z">
          <w:r w:rsidRPr="004E22FB" w:rsidDel="00B51469">
            <w:delText>Check for session value of MGID, if it is there then set flag for allowSendPassword to false.</w:delText>
          </w:r>
        </w:del>
      </w:moveFrom>
    </w:p>
    <w:p w:rsidR="004E22FB" w:rsidRPr="004E22FB" w:rsidDel="00B51469" w:rsidRDefault="004E22FB" w:rsidP="00A464EB">
      <w:pPr>
        <w:pStyle w:val="ListParagraph"/>
        <w:rPr>
          <w:del w:id="667" w:author="Robin Van Leemput" w:date="2012-05-30T22:21:00Z"/>
        </w:rPr>
      </w:pPr>
      <w:moveFrom w:id="668" w:author="Administrator" w:date="2012-05-30T11:01:00Z">
        <w:del w:id="669" w:author="Robin Van Leemput" w:date="2012-05-30T22:21:00Z">
          <w:r w:rsidRPr="004E22FB" w:rsidDel="00B51469">
            <w:delText>Check for session value of PSPID, if it is there then set flag for allowSendPassword to false.</w:delText>
          </w:r>
        </w:del>
      </w:moveFrom>
    </w:p>
    <w:p w:rsidR="004E22FB" w:rsidDel="00B51469" w:rsidRDefault="004E22FB" w:rsidP="00A464EB">
      <w:pPr>
        <w:pStyle w:val="ListParagraph"/>
        <w:rPr>
          <w:del w:id="670" w:author="Robin Van Leemput" w:date="2012-05-30T22:21:00Z"/>
        </w:rPr>
      </w:pPr>
      <w:moveFrom w:id="671" w:author="Administrator" w:date="2012-05-30T11:01:00Z">
        <w:del w:id="672" w:author="Robin Van Leemput" w:date="2012-05-30T22:21:00Z">
          <w:r w:rsidRPr="004E22FB" w:rsidDel="00B51469">
            <w:delText>Check for session value of ACQID, if it is there then check that user record's user id is not equal to record's reference id and user record's user id is not equal to session of USERID then set allowSendPassword to true. Otherwise set it to false.</w:delText>
          </w:r>
        </w:del>
      </w:moveFrom>
    </w:p>
    <w:p w:rsidR="004E22FB" w:rsidDel="00B51469" w:rsidRDefault="004E22FB" w:rsidP="004E22FB">
      <w:pPr>
        <w:pStyle w:val="Subtitle"/>
        <w:rPr>
          <w:del w:id="673" w:author="Robin Van Leemput" w:date="2012-05-30T22:21:00Z"/>
        </w:rPr>
      </w:pPr>
      <w:moveFrom w:id="674" w:author="Administrator" w:date="2012-05-30T11:01:00Z">
        <w:del w:id="675" w:author="Robin Van Leemput" w:date="2012-05-30T22:21:00Z">
          <w:r w:rsidDel="00B51469">
            <w:delText>For user type ABSSYS</w:delText>
          </w:r>
        </w:del>
      </w:moveFrom>
    </w:p>
    <w:p w:rsidR="004E22FB" w:rsidRPr="000A4327" w:rsidDel="00B51469" w:rsidRDefault="004E22FB" w:rsidP="00A464EB">
      <w:pPr>
        <w:pStyle w:val="ListParagraph"/>
        <w:rPr>
          <w:del w:id="676" w:author="Robin Van Leemput" w:date="2012-05-30T22:21:00Z"/>
        </w:rPr>
      </w:pPr>
      <w:moveFrom w:id="677" w:author="Administrator" w:date="2012-05-30T11:01:00Z">
        <w:del w:id="678" w:author="Robin Van Leemput" w:date="2012-05-30T22:21:00Z">
          <w:r w:rsidDel="00B51469">
            <w:delText>S</w:delText>
          </w:r>
          <w:r w:rsidRPr="000A4327" w:rsidDel="00B51469">
            <w:delText>et flag for allowSendPassword to true.</w:delText>
          </w:r>
        </w:del>
      </w:moveFrom>
    </w:p>
    <w:p w:rsidR="004E22FB" w:rsidDel="00B51469" w:rsidRDefault="004E22FB" w:rsidP="004E22FB">
      <w:pPr>
        <w:pStyle w:val="Subtitle"/>
        <w:rPr>
          <w:del w:id="679" w:author="Robin Van Leemput" w:date="2012-05-30T22:21:00Z"/>
        </w:rPr>
      </w:pPr>
      <w:moveFrom w:id="680" w:author="Administrator" w:date="2012-05-30T11:01:00Z">
        <w:del w:id="681" w:author="Robin Van Leemput" w:date="2012-05-30T22:21:00Z">
          <w:r w:rsidDel="00B51469">
            <w:delText>For other cases</w:delText>
          </w:r>
        </w:del>
      </w:moveFrom>
    </w:p>
    <w:p w:rsidR="00855622" w:rsidRPr="00E61156" w:rsidDel="00B51469" w:rsidRDefault="004E22FB" w:rsidP="00E61156">
      <w:pPr>
        <w:pStyle w:val="ListParagraph"/>
        <w:rPr>
          <w:del w:id="682" w:author="Robin Van Leemput" w:date="2012-05-30T22:21:00Z"/>
          <w:lang w:val="en-GB"/>
        </w:rPr>
      </w:pPr>
      <w:moveFrom w:id="683" w:author="Administrator" w:date="2012-05-30T11:01:00Z">
        <w:del w:id="684" w:author="Robin Van Leemput" w:date="2012-05-30T22:21:00Z">
          <w:r w:rsidDel="00B51469">
            <w:delText>Set flag for allowSendPassword to false.</w:delText>
          </w:r>
        </w:del>
      </w:moveFrom>
      <w:moveFromRangeEnd w:id="454"/>
    </w:p>
    <w:p w:rsidR="003311B0" w:rsidRPr="003311B0" w:rsidRDefault="003311B0" w:rsidP="00E61156">
      <w:pPr>
        <w:pStyle w:val="Heading3"/>
        <w:rPr>
          <w:rStyle w:val="IntenseEmphasis"/>
          <w:b w:val="0"/>
          <w:i w:val="0"/>
          <w:iCs w:val="0"/>
          <w:color w:val="auto"/>
        </w:rPr>
      </w:pPr>
      <w:bookmarkStart w:id="685" w:name="_Toc322348645"/>
      <w:bookmarkStart w:id="686" w:name="_Toc326143016"/>
      <w:r w:rsidRPr="003311B0">
        <w:rPr>
          <w:rStyle w:val="IntenseEmphasis"/>
          <w:b w:val="0"/>
          <w:i w:val="0"/>
          <w:iCs w:val="0"/>
          <w:color w:val="auto"/>
        </w:rPr>
        <w:t>Show Inactive users</w:t>
      </w:r>
      <w:bookmarkEnd w:id="685"/>
      <w:bookmarkEnd w:id="686"/>
    </w:p>
    <w:p w:rsidR="003311B0" w:rsidRPr="003311B0" w:rsidRDefault="003311B0" w:rsidP="003311B0">
      <w:pPr>
        <w:jc w:val="both"/>
        <w:rPr>
          <w:rFonts w:cs="Calibri"/>
          <w:color w:val="000000"/>
          <w:szCs w:val="20"/>
          <w:lang w:val="en-US"/>
        </w:rPr>
      </w:pPr>
      <w:r w:rsidRPr="003311B0">
        <w:rPr>
          <w:rFonts w:cs="Calibri"/>
          <w:color w:val="000000"/>
          <w:szCs w:val="20"/>
          <w:lang w:val="en-US"/>
        </w:rPr>
        <w:t>This option is used to show the list of inactive users.</w:t>
      </w:r>
    </w:p>
    <w:p w:rsidR="003311B0" w:rsidRPr="003311B0" w:rsidRDefault="003311B0" w:rsidP="003311B0">
      <w:pPr>
        <w:jc w:val="both"/>
        <w:rPr>
          <w:rFonts w:cs="Calibri"/>
          <w:szCs w:val="20"/>
        </w:rPr>
      </w:pPr>
      <w:r w:rsidRPr="003311B0">
        <w:rPr>
          <w:rFonts w:cs="Calibri"/>
          <w:color w:val="000000"/>
          <w:szCs w:val="20"/>
          <w:lang w:val="en-US"/>
        </w:rPr>
        <w:t xml:space="preserve">When user clicks on the Show inactive user button, session for showInative will be set. And load </w:t>
      </w:r>
      <w:r w:rsidRPr="003311B0">
        <w:rPr>
          <w:rFonts w:cs="Calibri"/>
          <w:szCs w:val="20"/>
        </w:rPr>
        <w:t>the user details such as  user id, reference id, reference kind, number of error, lib prompt id, type, LTU from USERS and PROFILES table based on reference id, reference kind and status is Actif or Inactif.</w:t>
      </w:r>
    </w:p>
    <w:p w:rsidR="003311B0" w:rsidRPr="003311B0" w:rsidRDefault="003311B0" w:rsidP="00E61156">
      <w:pPr>
        <w:pStyle w:val="Heading3"/>
        <w:rPr>
          <w:rStyle w:val="IntenseEmphasis"/>
          <w:b w:val="0"/>
          <w:i w:val="0"/>
          <w:iCs w:val="0"/>
          <w:color w:val="auto"/>
        </w:rPr>
      </w:pPr>
      <w:bookmarkStart w:id="687" w:name="_Toc322348646"/>
      <w:bookmarkStart w:id="688" w:name="_Toc326143017"/>
      <w:r w:rsidRPr="003311B0">
        <w:rPr>
          <w:rStyle w:val="IntenseEmphasis"/>
          <w:b w:val="0"/>
          <w:i w:val="0"/>
          <w:iCs w:val="0"/>
          <w:color w:val="auto"/>
        </w:rPr>
        <w:t>Hide Inactive users</w:t>
      </w:r>
      <w:bookmarkEnd w:id="687"/>
      <w:bookmarkEnd w:id="688"/>
    </w:p>
    <w:p w:rsidR="003311B0" w:rsidRPr="003311B0" w:rsidRDefault="003311B0" w:rsidP="003311B0">
      <w:pPr>
        <w:jc w:val="both"/>
        <w:rPr>
          <w:rFonts w:cs="Calibri"/>
          <w:color w:val="000000"/>
          <w:szCs w:val="20"/>
          <w:lang w:val="en-US"/>
        </w:rPr>
      </w:pPr>
      <w:r w:rsidRPr="003311B0">
        <w:rPr>
          <w:rFonts w:cs="Calibri"/>
          <w:color w:val="000000"/>
          <w:szCs w:val="20"/>
          <w:lang w:val="en-US"/>
        </w:rPr>
        <w:t>This option is used to hide the list of inactive users.</w:t>
      </w:r>
    </w:p>
    <w:p w:rsidR="003311B0" w:rsidRPr="003311B0" w:rsidRDefault="003311B0" w:rsidP="003311B0">
      <w:pPr>
        <w:jc w:val="both"/>
        <w:rPr>
          <w:rFonts w:cs="Calibri"/>
          <w:szCs w:val="20"/>
        </w:rPr>
      </w:pPr>
      <w:r w:rsidRPr="003311B0">
        <w:rPr>
          <w:rFonts w:cs="Calibri"/>
          <w:color w:val="000000"/>
          <w:szCs w:val="20"/>
        </w:rPr>
        <w:t xml:space="preserve">When user clicks on the hide inactive user button, session for showInative will be set to false. And load </w:t>
      </w:r>
      <w:r w:rsidRPr="003311B0">
        <w:rPr>
          <w:rFonts w:cs="Calibri"/>
          <w:szCs w:val="20"/>
        </w:rPr>
        <w:t>the user details such as  user id, reference id, reference kind, number of error, lib prompt id, type, LTU from USERS and PROFILES table based on reference id, reference kind and status is Actif .</w:t>
      </w:r>
    </w:p>
    <w:p w:rsidR="003311B0" w:rsidRPr="003311B0" w:rsidRDefault="003311B0" w:rsidP="00E61156">
      <w:pPr>
        <w:pStyle w:val="Heading3"/>
        <w:rPr>
          <w:rStyle w:val="IntenseEmphasis"/>
          <w:b w:val="0"/>
          <w:i w:val="0"/>
          <w:iCs w:val="0"/>
          <w:color w:val="auto"/>
        </w:rPr>
      </w:pPr>
      <w:bookmarkStart w:id="689" w:name="_Toc322348647"/>
      <w:bookmarkStart w:id="690" w:name="_Toc326143018"/>
      <w:r w:rsidRPr="003311B0">
        <w:rPr>
          <w:rStyle w:val="IntenseEmphasis"/>
          <w:b w:val="0"/>
          <w:i w:val="0"/>
          <w:iCs w:val="0"/>
          <w:color w:val="auto"/>
        </w:rPr>
        <w:t>Reset user</w:t>
      </w:r>
      <w:bookmarkEnd w:id="689"/>
      <w:bookmarkEnd w:id="690"/>
    </w:p>
    <w:p w:rsidR="003311B0" w:rsidRDefault="003311B0" w:rsidP="003311B0">
      <w:r>
        <w:t>Using this option, logged in user can reset details like STATUS to 'Actif' and NBRERR to 0 for current selected user.</w:t>
      </w:r>
    </w:p>
    <w:p w:rsidR="003311B0" w:rsidRDefault="003311B0" w:rsidP="003311B0">
      <w:r>
        <w:t>Update the user details using query, “Update users set STATUS=Actif and NBRERR=0 where USERID=</w:t>
      </w:r>
      <w:r>
        <w:rPr>
          <w:i/>
          <w:iCs/>
        </w:rPr>
        <w:t>current selected user</w:t>
      </w:r>
      <w:r>
        <w:t>” but this is possible only if any of following condition is satisfied:</w:t>
      </w:r>
    </w:p>
    <w:p w:rsidR="003311B0" w:rsidRDefault="003311B0">
      <w:pPr>
        <w:pStyle w:val="ListParagraph"/>
        <w:pPrChange w:id="691" w:author="Robin Van Leemput" w:date="2012-05-30T22:23:00Z">
          <w:pPr>
            <w:pStyle w:val="Heading3"/>
          </w:pPr>
        </w:pPrChange>
      </w:pPr>
      <w:r>
        <w:t>session of abssys has a value</w:t>
      </w:r>
    </w:p>
    <w:p w:rsidR="003311B0" w:rsidRDefault="003311B0">
      <w:pPr>
        <w:pStyle w:val="ListParagraph"/>
      </w:pPr>
      <w:r>
        <w:t>session of ISPID has a value</w:t>
      </w:r>
    </w:p>
    <w:p w:rsidR="003311B0" w:rsidRDefault="003311B0">
      <w:pPr>
        <w:pStyle w:val="ListParagraph"/>
      </w:pPr>
      <w:r>
        <w:t>user id is not same as current selected user id</w:t>
      </w:r>
    </w:p>
    <w:p w:rsidR="003311B0" w:rsidRPr="003311B0" w:rsidRDefault="003311B0" w:rsidP="00E61156">
      <w:pPr>
        <w:pStyle w:val="Heading3"/>
        <w:rPr>
          <w:rStyle w:val="IntenseEmphasis"/>
          <w:b w:val="0"/>
          <w:i w:val="0"/>
          <w:iCs w:val="0"/>
          <w:color w:val="auto"/>
        </w:rPr>
      </w:pPr>
      <w:bookmarkStart w:id="692" w:name="_Toc322348648"/>
      <w:bookmarkStart w:id="693" w:name="_Toc326143019"/>
      <w:r w:rsidRPr="003311B0">
        <w:rPr>
          <w:rStyle w:val="IntenseEmphasis"/>
          <w:b w:val="0"/>
          <w:i w:val="0"/>
          <w:iCs w:val="0"/>
          <w:color w:val="auto"/>
        </w:rPr>
        <w:t>Activate user</w:t>
      </w:r>
      <w:bookmarkEnd w:id="692"/>
      <w:bookmarkEnd w:id="693"/>
    </w:p>
    <w:p w:rsidR="003311B0" w:rsidRDefault="003311B0" w:rsidP="003311B0">
      <w:r>
        <w:t>Using this option, logged in user can activate the selected user. The constraint is, maximum number of users allowed for that user should be less than maximum limit or user should be default API user.</w:t>
      </w:r>
    </w:p>
    <w:p w:rsidR="003311B0" w:rsidRDefault="003311B0" w:rsidP="003311B0">
      <w:r>
        <w:t>In order to activate user, first of all, get user count based on user type and user id. If user count is greater than maximum users allowed and user is not default API user, then display message like, “The maximum allowed number of users has been reached. Please contact us in order to upgrade your account”. Otherwise update user with STATUS as 'Actif' and NBRERR as 0 if any of the following condition is satisfied:</w:t>
      </w:r>
    </w:p>
    <w:p w:rsidR="003311B0" w:rsidRDefault="003311B0">
      <w:pPr>
        <w:pStyle w:val="ListParagraph"/>
      </w:pPr>
      <w:r>
        <w:t>session of ABSSYS has a value</w:t>
      </w:r>
    </w:p>
    <w:p w:rsidR="003311B0" w:rsidRDefault="003311B0">
      <w:pPr>
        <w:pStyle w:val="ListParagraph"/>
      </w:pPr>
      <w:r>
        <w:t>session of ISPID has a value</w:t>
      </w:r>
    </w:p>
    <w:p w:rsidR="003311B0" w:rsidRDefault="003311B0">
      <w:pPr>
        <w:pStyle w:val="ListParagraph"/>
      </w:pPr>
      <w:r>
        <w:t>user id is not same as current selected user id</w:t>
      </w:r>
    </w:p>
    <w:p w:rsidR="003311B0" w:rsidRDefault="003311B0" w:rsidP="003311B0">
      <w:pPr>
        <w:pStyle w:val="Title"/>
      </w:pPr>
      <w:r>
        <w:t>Send change notification mail</w:t>
      </w:r>
    </w:p>
    <w:p w:rsidR="003311B0" w:rsidRDefault="003311B0" w:rsidP="003311B0">
      <w:r>
        <w:lastRenderedPageBreak/>
        <w:t>After successful completion of user activation process, send a change notification mail to user.</w:t>
      </w:r>
    </w:p>
    <w:p w:rsidR="003311B0" w:rsidRDefault="003311B0" w:rsidP="003311B0">
      <w:r>
        <w:t>If user type is PSPID, then get merchant's ISP, and LANGUE details based on PSPID. These ISP and LANGUE detail will be used in mail data. If merchant status is ACTIF then set flag to send mail.</w:t>
      </w:r>
    </w:p>
    <w:p w:rsidR="003311B0" w:rsidRDefault="003311B0" w:rsidP="003311B0">
      <w:r>
        <w:t>If user type is MGID, then get merchant's ISP, and LANGUE details based on PSPID and set flag to send mail. These ISP and LANGUE detail will be used in mail data.</w:t>
      </w:r>
    </w:p>
    <w:p w:rsidR="003311B0" w:rsidRDefault="003311B0" w:rsidP="003311B0">
      <w:r>
        <w:t>For any other user type, set flag to send mail.</w:t>
      </w:r>
    </w:p>
    <w:p w:rsidR="003311B0" w:rsidRDefault="003311B0" w:rsidP="003311B0">
      <w:r>
        <w:t>If flag to send mail is set, then load appropriate format for mail and send mail to the user.</w:t>
      </w:r>
    </w:p>
    <w:p w:rsidR="003311B0" w:rsidRPr="003311B0" w:rsidRDefault="003311B0" w:rsidP="00E61156">
      <w:pPr>
        <w:pStyle w:val="Heading3"/>
        <w:rPr>
          <w:rStyle w:val="IntenseEmphasis"/>
          <w:b w:val="0"/>
          <w:i w:val="0"/>
          <w:iCs w:val="0"/>
          <w:color w:val="auto"/>
        </w:rPr>
      </w:pPr>
      <w:bookmarkStart w:id="694" w:name="_Toc322348649"/>
      <w:bookmarkStart w:id="695" w:name="_Toc326143020"/>
      <w:r w:rsidRPr="003311B0">
        <w:rPr>
          <w:rStyle w:val="IntenseEmphasis"/>
          <w:b w:val="0"/>
          <w:i w:val="0"/>
          <w:iCs w:val="0"/>
          <w:color w:val="auto"/>
        </w:rPr>
        <w:t>Deactivate user</w:t>
      </w:r>
      <w:bookmarkEnd w:id="694"/>
      <w:bookmarkEnd w:id="695"/>
    </w:p>
    <w:p w:rsidR="003311B0" w:rsidRDefault="003311B0" w:rsidP="003311B0">
      <w:r>
        <w:t>Using this option, logged in user can deactivate the selected user.</w:t>
      </w:r>
    </w:p>
    <w:p w:rsidR="003311B0" w:rsidRDefault="003311B0" w:rsidP="003311B0">
      <w:r>
        <w:t>Update the user details using query, “Update users set STATUS=Inactif where USERID=</w:t>
      </w:r>
      <w:r>
        <w:rPr>
          <w:i/>
          <w:iCs/>
        </w:rPr>
        <w:t>current selected user</w:t>
      </w:r>
      <w:r>
        <w:t>” but this is possible only if any of following condition is satisfied:</w:t>
      </w:r>
    </w:p>
    <w:p w:rsidR="003311B0" w:rsidRDefault="003311B0">
      <w:pPr>
        <w:pStyle w:val="ListParagraph"/>
      </w:pPr>
      <w:r>
        <w:t>session of ABSSYS has a value</w:t>
      </w:r>
    </w:p>
    <w:p w:rsidR="003311B0" w:rsidRDefault="003311B0">
      <w:pPr>
        <w:pStyle w:val="ListParagraph"/>
      </w:pPr>
      <w:r>
        <w:t>session of ISPID has a value</w:t>
      </w:r>
    </w:p>
    <w:p w:rsidR="003311B0" w:rsidRDefault="003311B0">
      <w:pPr>
        <w:pStyle w:val="ListParagraph"/>
      </w:pPr>
      <w:r>
        <w:t>user id is not same as current selected user id</w:t>
      </w:r>
    </w:p>
    <w:p w:rsidR="003311B0" w:rsidRDefault="003311B0" w:rsidP="003311B0">
      <w:pPr>
        <w:pStyle w:val="Title"/>
      </w:pPr>
      <w:r>
        <w:t>Send change notification mail</w:t>
      </w:r>
    </w:p>
    <w:p w:rsidR="003311B0" w:rsidRDefault="003311B0" w:rsidP="003311B0">
      <w:r>
        <w:t>After successful completion of user activation process, send a change notification mail to user.</w:t>
      </w:r>
    </w:p>
    <w:p w:rsidR="003311B0" w:rsidRDefault="003311B0" w:rsidP="003311B0">
      <w:r>
        <w:t>If user type is PSPID, then get merchant's ISP, and LANGUE details based on PSPID. These ISP and LANGUE detail will be used in mail data. If merchant status is ACTIF then set flag to send mail.</w:t>
      </w:r>
    </w:p>
    <w:p w:rsidR="003311B0" w:rsidRDefault="003311B0" w:rsidP="003311B0">
      <w:r>
        <w:t>If user type is MGID, then get merchant's ISP, and LANGUE details based on PSPID and set flag to send mail. These ISP and LANGUE detail will be used in mail data.</w:t>
      </w:r>
    </w:p>
    <w:p w:rsidR="003311B0" w:rsidRDefault="003311B0" w:rsidP="003311B0">
      <w:r>
        <w:t>For any other user type, set flag to send mail.</w:t>
      </w:r>
    </w:p>
    <w:p w:rsidR="003311B0" w:rsidRDefault="003311B0" w:rsidP="003311B0">
      <w:r>
        <w:t>If flag to send mail is set, then load appropriate format for mail and send mail to the user.</w:t>
      </w:r>
    </w:p>
    <w:p w:rsidR="003311B0" w:rsidRPr="003311B0" w:rsidRDefault="003311B0" w:rsidP="00E61156">
      <w:pPr>
        <w:pStyle w:val="Heading3"/>
        <w:rPr>
          <w:rStyle w:val="IntenseEmphasis"/>
          <w:b w:val="0"/>
          <w:i w:val="0"/>
          <w:iCs w:val="0"/>
          <w:color w:val="auto"/>
        </w:rPr>
      </w:pPr>
      <w:bookmarkStart w:id="696" w:name="_Toc322348650"/>
      <w:bookmarkStart w:id="697" w:name="_Toc326143021"/>
      <w:r w:rsidRPr="003311B0">
        <w:rPr>
          <w:rStyle w:val="IntenseEmphasis"/>
          <w:b w:val="0"/>
          <w:i w:val="0"/>
          <w:iCs w:val="0"/>
          <w:color w:val="auto"/>
        </w:rPr>
        <w:t>Send new password</w:t>
      </w:r>
      <w:bookmarkEnd w:id="696"/>
      <w:bookmarkEnd w:id="697"/>
    </w:p>
    <w:p w:rsidR="003311B0" w:rsidRDefault="003311B0" w:rsidP="003311B0">
      <w:r>
        <w:t>Using this option, logged in user can send new password to the user. If flag for allow send password and send new password are set then only user can send new password to user.</w:t>
      </w:r>
    </w:p>
    <w:p w:rsidR="003311B0" w:rsidRDefault="003311B0" w:rsidP="003311B0">
      <w:r>
        <w:t>If user type is PSPID, then get ISP, LANGUE details from merchant based on PSPID and set it as current ISP and current Language. If user type is MGID then get merchant details like LANGUE and ISP based on PSPID and STATUS as 'group' and set it as current ISP and current language. If user type is ISPID then set his/her reference if as current ISP.</w:t>
      </w:r>
    </w:p>
    <w:p w:rsidR="003311B0" w:rsidRDefault="003311B0" w:rsidP="003311B0">
      <w:r>
        <w:t>Based on the value of current ISP, get ISP details like, DISTRIBUTORFLAG, NAME, EMAIL, TELNO, BRANDING, ISPCONFIG2.</w:t>
      </w:r>
    </w:p>
    <w:p w:rsidR="003311B0" w:rsidRDefault="003311B0" w:rsidP="003311B0">
      <w:r>
        <w:t>Password will not be send by mail if following conditions are satisfied:</w:t>
      </w:r>
    </w:p>
    <w:p w:rsidR="003311B0" w:rsidRDefault="003311B0">
      <w:pPr>
        <w:pStyle w:val="ListParagraph"/>
      </w:pPr>
      <w:r>
        <w:t>AND operation between ISPCONFIG2 and 64 is equal to 64 (as per the bit field document)</w:t>
      </w:r>
    </w:p>
    <w:p w:rsidR="003311B0" w:rsidRDefault="003311B0">
      <w:pPr>
        <w:pStyle w:val="ListParagraph"/>
      </w:pPr>
      <w:r>
        <w:t>session of refkind is ABSSYS or ISPID</w:t>
      </w:r>
    </w:p>
    <w:p w:rsidR="003311B0" w:rsidRDefault="003311B0">
      <w:pPr>
        <w:pStyle w:val="ListParagraph"/>
      </w:pPr>
      <w:r>
        <w:t>user type should not be ISPID</w:t>
      </w:r>
    </w:p>
    <w:p w:rsidR="003311B0" w:rsidRDefault="003311B0" w:rsidP="003311B0">
      <w:r>
        <w:lastRenderedPageBreak/>
        <w:t>If current language is null then set it from language session value.</w:t>
      </w:r>
    </w:p>
    <w:p w:rsidR="003311B0" w:rsidRDefault="003311B0" w:rsidP="003311B0">
      <w:r>
        <w:t>Now based on the user's detail like, user id, reference id, and reference kind get the last password and type of user.</w:t>
      </w:r>
    </w:p>
    <w:p w:rsidR="003311B0" w:rsidRDefault="003311B0" w:rsidP="003311B0">
      <w:r>
        <w:t>Generate the new password for user and hash it. If user is set to send password by mail then send it to the user's email id using appropriate mail format. Otherwise set screen password message with new password.</w:t>
      </w:r>
    </w:p>
    <w:p w:rsidR="003311B0" w:rsidRDefault="003311B0" w:rsidP="003311B0">
      <w:r>
        <w:t>Update the USERS table with new password, updated last password, password date, password NBU and number of error.</w:t>
      </w:r>
    </w:p>
    <w:p w:rsidR="003311B0" w:rsidRDefault="003311B0" w:rsidP="003311B0">
      <w:r>
        <w:t>If password successfully changed then set flag for send new password.</w:t>
      </w:r>
    </w:p>
    <w:p w:rsidR="00AB7823" w:rsidRPr="00AB7823" w:rsidRDefault="004F4926" w:rsidP="00E61156">
      <w:pPr>
        <w:pStyle w:val="Heading3"/>
      </w:pPr>
      <w:bookmarkStart w:id="698" w:name="_Toc326143022"/>
      <w:bookmarkStart w:id="699" w:name="_Toc322348644"/>
      <w:bookmarkStart w:id="700" w:name="_Toc322348651"/>
      <w:r>
        <w:t>Retrieve u</w:t>
      </w:r>
      <w:r w:rsidR="00AB7823" w:rsidRPr="00AB7823">
        <w:t>ser detail</w:t>
      </w:r>
      <w:bookmarkEnd w:id="698"/>
    </w:p>
    <w:p w:rsidR="00851829" w:rsidRDefault="00851829" w:rsidP="00851829">
      <w:pPr>
        <w:jc w:val="both"/>
        <w:rPr>
          <w:rFonts w:cs="Calibri"/>
          <w:szCs w:val="20"/>
        </w:rPr>
      </w:pPr>
      <w:r>
        <w:rPr>
          <w:rFonts w:cs="Calibri"/>
          <w:szCs w:val="20"/>
        </w:rPr>
        <w:t>Check for the sufficient profile rights to access the button controls for “create user” or “modify user”. (</w:t>
      </w:r>
      <w:hyperlink w:anchor="_toc2014" w:history="1">
        <w:r>
          <w:rPr>
            <w:rStyle w:val="Hyperlink"/>
          </w:rPr>
          <w:t>See security section for more details</w:t>
        </w:r>
      </w:hyperlink>
      <w:r>
        <w:rPr>
          <w:rFonts w:cs="Calibri"/>
          <w:szCs w:val="20"/>
        </w:rPr>
        <w:t>).</w:t>
      </w:r>
    </w:p>
    <w:p w:rsidR="00AB7823" w:rsidRDefault="00AB7823" w:rsidP="00AB7823">
      <w:pPr>
        <w:jc w:val="both"/>
        <w:rPr>
          <w:rFonts w:cs="Calibri"/>
          <w:szCs w:val="20"/>
        </w:rPr>
      </w:pPr>
      <w:r>
        <w:rPr>
          <w:rFonts w:cs="Calibri"/>
          <w:szCs w:val="20"/>
        </w:rPr>
        <w:t>Get user id, reference id, and user reference kind from requested page and generate hash using these values and compare generated hash with hash got from requested page. If they are not same then display error message “Your account is not yet registered as active. You have to complete the registration procedure before managing your payments”.</w:t>
      </w:r>
    </w:p>
    <w:p w:rsidR="00AB7823" w:rsidRDefault="00AB7823" w:rsidP="00AB7823">
      <w:pPr>
        <w:jc w:val="both"/>
        <w:rPr>
          <w:rFonts w:cs="Calibri"/>
          <w:szCs w:val="20"/>
        </w:rPr>
      </w:pPr>
      <w:r>
        <w:rPr>
          <w:rFonts w:cs="Calibri"/>
          <w:b/>
          <w:bCs/>
          <w:szCs w:val="20"/>
          <w:u w:val="single"/>
        </w:rPr>
        <w:t>Check for the SAML login</w:t>
      </w:r>
      <w:r>
        <w:rPr>
          <w:rFonts w:cs="Calibri"/>
          <w:szCs w:val="20"/>
        </w:rPr>
        <w:t xml:space="preserve"> (SAML login is part of phase-3)</w:t>
      </w:r>
    </w:p>
    <w:p w:rsidR="00AB7823" w:rsidRDefault="00AB7823" w:rsidP="00AB7823">
      <w:pPr>
        <w:numPr>
          <w:ilvl w:val="0"/>
          <w:numId w:val="9"/>
        </w:numPr>
        <w:tabs>
          <w:tab w:val="left" w:pos="3840"/>
        </w:tabs>
        <w:suppressAutoHyphens/>
        <w:jc w:val="both"/>
        <w:rPr>
          <w:rFonts w:cs="Calibri"/>
          <w:szCs w:val="20"/>
        </w:rPr>
      </w:pPr>
      <w:r>
        <w:rPr>
          <w:rFonts w:cs="Calibri"/>
          <w:szCs w:val="20"/>
        </w:rPr>
        <w:t>Get value of loginSAML from users table based on the user id, reference id and reference kind. If value is there then it indicates that, there is no requirement of password in order to update the user detail or add new user. If value is not there then, check for the reference kind is ISPID, if it is so, then get loginSAML from ISP. If loginSAML is there again password is not required to update/add user.</w:t>
      </w:r>
    </w:p>
    <w:p w:rsidR="00AB7823" w:rsidRDefault="00AB7823" w:rsidP="00851829">
      <w:pPr>
        <w:rPr>
          <w:ins w:id="701" w:author="Robin Van Leemput" w:date="2012-05-30T22:22:00Z"/>
          <w:rFonts w:cs="Calibri"/>
          <w:szCs w:val="20"/>
        </w:rPr>
      </w:pPr>
      <w:r>
        <w:rPr>
          <w:rFonts w:cs="Calibri"/>
          <w:szCs w:val="20"/>
        </w:rPr>
        <w:t>If user type is PSPID, then get his/her ISP value and if ISP is FEDICT then exclude main user for further procedure.</w:t>
      </w:r>
      <w:bookmarkEnd w:id="699"/>
    </w:p>
    <w:p w:rsidR="00B51469" w:rsidRDefault="00B51469">
      <w:pPr>
        <w:pStyle w:val="Title"/>
        <w:rPr>
          <w:rFonts w:cs="Calibri"/>
          <w:szCs w:val="20"/>
        </w:rPr>
        <w:pPrChange w:id="702" w:author="Robin Van Leemput" w:date="2012-05-30T22:22:00Z">
          <w:pPr/>
        </w:pPrChange>
      </w:pPr>
      <w:ins w:id="703" w:author="Robin Van Leemput" w:date="2012-05-30T22:22:00Z">
        <w:r>
          <w:t>Page having user creation mode</w:t>
        </w:r>
      </w:ins>
    </w:p>
    <w:p w:rsidR="00851829" w:rsidRDefault="00851829" w:rsidP="00851829">
      <w:pPr>
        <w:jc w:val="both"/>
        <w:rPr>
          <w:rFonts w:cs="Calibri"/>
          <w:szCs w:val="20"/>
        </w:rPr>
      </w:pPr>
      <w:r>
        <w:rPr>
          <w:rFonts w:cs="Calibri"/>
          <w:szCs w:val="20"/>
        </w:rPr>
        <w:t>If page having user creation mode and user type is ISPID then get ISPLIST and PSPIDLIST from USERS based on reference kind ISPID. These ISP list is used in input control for ISP list (see page rendering section for more details).</w:t>
      </w:r>
    </w:p>
    <w:p w:rsidR="00851829" w:rsidRDefault="00851829" w:rsidP="00851829">
      <w:pPr>
        <w:jc w:val="both"/>
        <w:rPr>
          <w:rFonts w:cs="Calibri"/>
          <w:szCs w:val="20"/>
        </w:rPr>
      </w:pPr>
      <w:r>
        <w:rPr>
          <w:rFonts w:cs="Calibri"/>
          <w:szCs w:val="20"/>
        </w:rPr>
        <w:t>If page having user creation mode and user type is MGID then get ISPLIST and PSPIDLIST from USERS based on reference kind MGID. These PSPID list is used in input control for PSPID list (see page rendering section for more details).</w:t>
      </w:r>
    </w:p>
    <w:p w:rsidR="00851829" w:rsidRDefault="00851829" w:rsidP="00851829">
      <w:pPr>
        <w:pStyle w:val="Title"/>
      </w:pPr>
      <w:r>
        <w:t xml:space="preserve">Page having user creation mode or updation mode </w:t>
      </w:r>
    </w:p>
    <w:p w:rsidR="00851829" w:rsidRDefault="00851829">
      <w:pPr>
        <w:pPrChange w:id="704" w:author="Robin Van Leemput" w:date="2012-05-30T22:22:00Z">
          <w:pPr>
            <w:numPr>
              <w:numId w:val="33"/>
            </w:numPr>
            <w:tabs>
              <w:tab w:val="num" w:pos="720"/>
            </w:tabs>
            <w:suppressAutoHyphens/>
            <w:ind w:left="720" w:hanging="360"/>
            <w:jc w:val="both"/>
          </w:pPr>
        </w:pPrChange>
      </w:pPr>
      <w:r>
        <w:t xml:space="preserve">Retrieve user and his profile details from USERS, PROFILES based on the user id, reference id and user type. If retrieved user id is same as retrieved reference id and user is not ABSSYS user then check-box controls for access rights are disabled. </w:t>
      </w:r>
    </w:p>
    <w:p w:rsidR="00851829" w:rsidRDefault="00851829">
      <w:pPr>
        <w:pStyle w:val="Subtitle"/>
        <w:pPrChange w:id="705" w:author="Robin Van Leemput" w:date="2012-05-30T22:24:00Z">
          <w:pPr>
            <w:numPr>
              <w:numId w:val="33"/>
            </w:numPr>
            <w:tabs>
              <w:tab w:val="num" w:pos="720"/>
            </w:tabs>
            <w:suppressAutoHyphens/>
            <w:ind w:left="720" w:hanging="360"/>
            <w:jc w:val="both"/>
          </w:pPr>
        </w:pPrChange>
      </w:pPr>
      <w:r>
        <w:t>For ABSSYS  user type</w:t>
      </w:r>
    </w:p>
    <w:p w:rsidR="00851829" w:rsidRDefault="00851829">
      <w:pPr>
        <w:pStyle w:val="ListParagraph"/>
        <w:pPrChange w:id="706" w:author="Robin Van Leemput" w:date="2012-05-30T22:23:00Z">
          <w:pPr>
            <w:numPr>
              <w:ilvl w:val="2"/>
              <w:numId w:val="34"/>
            </w:numPr>
            <w:tabs>
              <w:tab w:val="num" w:pos="1440"/>
              <w:tab w:val="left" w:pos="3240"/>
            </w:tabs>
            <w:suppressAutoHyphens/>
            <w:ind w:left="1440" w:hanging="360"/>
            <w:jc w:val="both"/>
          </w:pPr>
        </w:pPrChange>
      </w:pPr>
      <w:r>
        <w:t>Get THISUSERCONFIG from USERS based on the user id. And binary AND operation between THISUSERCONFIG and 1024 is equal to 1024(as per the bit field description  document) and profile rights are not less than 800 then button s for 'modify' and 'create user' are displayed.</w:t>
      </w:r>
    </w:p>
    <w:p w:rsidR="00851829" w:rsidRDefault="00851829">
      <w:pPr>
        <w:pStyle w:val="ListParagraph"/>
        <w:pPrChange w:id="707" w:author="Robin Van Leemput" w:date="2012-05-30T22:23:00Z">
          <w:pPr>
            <w:numPr>
              <w:ilvl w:val="2"/>
              <w:numId w:val="34"/>
            </w:numPr>
            <w:tabs>
              <w:tab w:val="num" w:pos="1440"/>
              <w:tab w:val="left" w:pos="3240"/>
            </w:tabs>
            <w:suppressAutoHyphens/>
            <w:ind w:left="1440" w:hanging="360"/>
            <w:jc w:val="both"/>
          </w:pPr>
        </w:pPrChange>
      </w:pPr>
      <w:r>
        <w:lastRenderedPageBreak/>
        <w:t>For TEST environment, get IDDOMAIN and SUPID from USERS based on userid which will be user to get selected item from drop-down list of AC_ADMIN Domain. Get records from TS_DOMAINS to fill the drop-down list of AC_ADMIN Domain.</w:t>
      </w:r>
    </w:p>
    <w:p w:rsidR="00851829" w:rsidRDefault="00851829">
      <w:pPr>
        <w:pStyle w:val="ListParagraph"/>
        <w:pPrChange w:id="708" w:author="Robin Van Leemput" w:date="2012-05-30T22:23:00Z">
          <w:pPr>
            <w:numPr>
              <w:ilvl w:val="2"/>
              <w:numId w:val="34"/>
            </w:numPr>
            <w:tabs>
              <w:tab w:val="num" w:pos="1440"/>
              <w:tab w:val="left" w:pos="3270"/>
              <w:tab w:val="left" w:pos="4755"/>
            </w:tabs>
            <w:suppressAutoHyphens/>
            <w:ind w:left="1440" w:hanging="360"/>
            <w:jc w:val="both"/>
          </w:pPr>
        </w:pPrChange>
      </w:pPr>
      <w:r>
        <w:t>Get IDDOMAIN field value from INCIDENT_TYPE_USER based on the user id.</w:t>
      </w:r>
    </w:p>
    <w:p w:rsidR="00851829" w:rsidRDefault="00851829" w:rsidP="00851829">
      <w:pPr>
        <w:jc w:val="both"/>
      </w:pPr>
      <w:r>
        <w:t>Based on the user type and profile rights get the users and its profile details which will be used to render drop-down list of 'profile'.</w:t>
      </w:r>
    </w:p>
    <w:p w:rsidR="00851829" w:rsidRDefault="00851829" w:rsidP="00851829">
      <w:pPr>
        <w:jc w:val="both"/>
      </w:pPr>
      <w:r>
        <w:t>Set flags to show various options for 'Access rights' based on the user type and merchant's enabled options. Set flags for ShowAccessType, ShowAccessCAP, ShowAccessTechPM and ShowAccessReco based on the following conditions. The default value for flag  ShowAccessType is true and ShowAccessCAP, ShowAccessTechPM, ShowAccessReco is set to false.</w:t>
      </w:r>
    </w:p>
    <w:p w:rsidR="00851829" w:rsidRDefault="00851829">
      <w:pPr>
        <w:pStyle w:val="Subtitle"/>
        <w:pPrChange w:id="709" w:author="Robin Van Leemput" w:date="2012-05-30T22:24:00Z">
          <w:pPr>
            <w:numPr>
              <w:numId w:val="19"/>
            </w:numPr>
            <w:tabs>
              <w:tab w:val="num" w:pos="720"/>
            </w:tabs>
            <w:suppressAutoHyphens/>
            <w:ind w:left="720" w:hanging="360"/>
            <w:jc w:val="both"/>
          </w:pPr>
        </w:pPrChange>
      </w:pPr>
      <w:r>
        <w:t>For user type – MGID or ISPID or ABSSYS</w:t>
      </w:r>
    </w:p>
    <w:p w:rsidR="00851829" w:rsidRDefault="00851829">
      <w:pPr>
        <w:pStyle w:val="ListParagraph"/>
        <w:pPrChange w:id="710" w:author="Robin Van Leemput" w:date="2012-05-30T22:24:00Z">
          <w:pPr>
            <w:numPr>
              <w:numId w:val="35"/>
            </w:numPr>
            <w:suppressAutoHyphens/>
            <w:ind w:left="1440" w:hanging="360"/>
            <w:jc w:val="both"/>
          </w:pPr>
        </w:pPrChange>
      </w:pPr>
      <w:r>
        <w:t>Set values for flags ShowAccessCAP, ShowAccessTechPM, ShowAccessReco to true.</w:t>
      </w:r>
    </w:p>
    <w:p w:rsidR="00851829" w:rsidRDefault="00851829">
      <w:pPr>
        <w:pStyle w:val="Subtitle"/>
        <w:pPrChange w:id="711" w:author="Robin Van Leemput" w:date="2012-05-30T22:25:00Z">
          <w:pPr>
            <w:numPr>
              <w:numId w:val="19"/>
            </w:numPr>
            <w:tabs>
              <w:tab w:val="num" w:pos="720"/>
            </w:tabs>
            <w:suppressAutoHyphens/>
            <w:ind w:left="720" w:hanging="360"/>
            <w:jc w:val="both"/>
          </w:pPr>
        </w:pPrChange>
      </w:pPr>
      <w:r>
        <w:t>For user type – PSPID</w:t>
      </w:r>
    </w:p>
    <w:p w:rsidR="00851829" w:rsidRPr="00B51469" w:rsidRDefault="00851829">
      <w:pPr>
        <w:pStyle w:val="ListParagraph"/>
        <w:rPr>
          <w:rPrChange w:id="712" w:author="Robin Van Leemput" w:date="2012-05-30T22:24:00Z">
            <w:rPr/>
          </w:rPrChange>
        </w:rPr>
        <w:pPrChange w:id="713" w:author="Robin Van Leemput" w:date="2012-05-30T22:24:00Z">
          <w:pPr>
            <w:numPr>
              <w:ilvl w:val="1"/>
              <w:numId w:val="36"/>
            </w:numPr>
            <w:tabs>
              <w:tab w:val="num" w:pos="1080"/>
            </w:tabs>
            <w:suppressAutoHyphens/>
            <w:ind w:left="1080" w:hanging="360"/>
            <w:jc w:val="both"/>
          </w:pPr>
        </w:pPrChange>
      </w:pPr>
      <w:r w:rsidRPr="0049292E">
        <w:t>Get the merchant details based on the PSPID.</w:t>
      </w:r>
    </w:p>
    <w:p w:rsidR="00851829" w:rsidRPr="00B51469" w:rsidRDefault="00851829">
      <w:pPr>
        <w:pStyle w:val="ListParagraph"/>
        <w:rPr>
          <w:rPrChange w:id="714" w:author="Robin Van Leemput" w:date="2012-05-30T22:24:00Z">
            <w:rPr/>
          </w:rPrChange>
        </w:rPr>
        <w:pPrChange w:id="715" w:author="Robin Van Leemput" w:date="2012-05-30T22:24:00Z">
          <w:pPr>
            <w:numPr>
              <w:ilvl w:val="1"/>
              <w:numId w:val="36"/>
            </w:numPr>
            <w:tabs>
              <w:tab w:val="num" w:pos="1080"/>
            </w:tabs>
            <w:suppressAutoHyphens/>
            <w:ind w:left="1080" w:hanging="360"/>
            <w:jc w:val="both"/>
          </w:pPr>
        </w:pPrChange>
      </w:pPr>
      <w:r w:rsidRPr="00B51469">
        <w:rPr>
          <w:rPrChange w:id="716" w:author="Robin Van Leemput" w:date="2012-05-30T22:24:00Z">
            <w:rPr/>
          </w:rPrChange>
        </w:rPr>
        <w:t>If merchant has enabled option DPR or AFU or MTR or AFD or DMT or DQY then set flag ShowAccessType to true.</w:t>
      </w:r>
    </w:p>
    <w:p w:rsidR="00851829" w:rsidRPr="00B51469" w:rsidRDefault="00851829">
      <w:pPr>
        <w:pStyle w:val="ListParagraph"/>
        <w:rPr>
          <w:rPrChange w:id="717" w:author="Robin Van Leemput" w:date="2012-05-30T22:24:00Z">
            <w:rPr/>
          </w:rPrChange>
        </w:rPr>
        <w:pPrChange w:id="718" w:author="Robin Van Leemput" w:date="2012-05-30T22:24:00Z">
          <w:pPr>
            <w:numPr>
              <w:ilvl w:val="1"/>
              <w:numId w:val="36"/>
            </w:numPr>
            <w:tabs>
              <w:tab w:val="num" w:pos="1080"/>
            </w:tabs>
            <w:suppressAutoHyphens/>
            <w:ind w:left="1080" w:hanging="360"/>
            <w:jc w:val="both"/>
          </w:pPr>
        </w:pPrChange>
      </w:pPr>
      <w:r w:rsidRPr="00B51469">
        <w:rPr>
          <w:rPrChange w:id="719" w:author="Robin Van Leemput" w:date="2012-05-30T22:24:00Z">
            <w:rPr/>
          </w:rPrChange>
        </w:rPr>
        <w:t>If merchant has enabled option CAP or CAP1 or CAP2 then set flag ShowAccessCAP to true.</w:t>
      </w:r>
    </w:p>
    <w:p w:rsidR="00851829" w:rsidRPr="00851829" w:rsidRDefault="00851829" w:rsidP="00851829">
      <w:pPr>
        <w:rPr>
          <w:rStyle w:val="IntenseEmphasis"/>
          <w:b w:val="0"/>
          <w:bCs w:val="0"/>
          <w:iCs w:val="0"/>
          <w:color w:val="E36C0A" w:themeColor="accent6" w:themeShade="BF"/>
          <w:lang w:val="en-US"/>
        </w:rPr>
      </w:pPr>
      <w:r>
        <w:t>If merchant has enabled option RECO1 or COL then set flag ShowAccessReco to true.</w:t>
      </w:r>
    </w:p>
    <w:p w:rsidR="00855622" w:rsidRDefault="009A341E" w:rsidP="00E61156">
      <w:pPr>
        <w:pStyle w:val="Heading3"/>
      </w:pPr>
      <w:bookmarkStart w:id="720" w:name="_Toc326143023"/>
      <w:bookmarkEnd w:id="700"/>
      <w:r>
        <w:t>Create new</w:t>
      </w:r>
      <w:r w:rsidR="004F4926">
        <w:t xml:space="preserve"> user</w:t>
      </w:r>
      <w:bookmarkEnd w:id="720"/>
    </w:p>
    <w:p w:rsidR="004F4926" w:rsidRDefault="004F4926" w:rsidP="004F4926">
      <w:pPr>
        <w:pStyle w:val="Title"/>
      </w:pPr>
      <w:r>
        <w:t>Check the password</w:t>
      </w:r>
    </w:p>
    <w:p w:rsidR="004F4926" w:rsidRDefault="004F4926" w:rsidP="004F4926">
      <w:pPr>
        <w:rPr>
          <w:rFonts w:cs="Calibri"/>
          <w:szCs w:val="20"/>
        </w:rPr>
      </w:pPr>
      <w:r>
        <w:rPr>
          <w:rFonts w:cs="Calibri"/>
          <w:szCs w:val="20"/>
        </w:rPr>
        <w:t>First of all, system checks user has sufficient access rights in order to insert new record or modify user details. (</w:t>
      </w:r>
      <w:hyperlink w:anchor="_toc1947" w:history="1">
        <w:r>
          <w:rPr>
            <w:rStyle w:val="Hyperlink"/>
          </w:rPr>
          <w:t>See security section for more details</w:t>
        </w:r>
      </w:hyperlink>
      <w:r>
        <w:rPr>
          <w:rFonts w:cs="Calibri"/>
          <w:szCs w:val="20"/>
        </w:rPr>
        <w:t>)</w:t>
      </w:r>
    </w:p>
    <w:p w:rsidR="004F4926" w:rsidRDefault="004F4926" w:rsidP="004F4926">
      <w:pPr>
        <w:rPr>
          <w:rFonts w:cs="Calibri"/>
          <w:szCs w:val="20"/>
        </w:rPr>
      </w:pPr>
      <w:r>
        <w:rPr>
          <w:rFonts w:cs="Calibri"/>
          <w:szCs w:val="20"/>
        </w:rPr>
        <w:t>While modify or inserting record system check the password provided by the user and the password available in the database by doing the hash string comparison.</w:t>
      </w:r>
    </w:p>
    <w:p w:rsidR="004F4926" w:rsidRDefault="004F4926">
      <w:pPr>
        <w:pStyle w:val="Subtitle"/>
        <w:pPrChange w:id="721" w:author="Robin Van Leemput" w:date="2012-05-30T22:25:00Z">
          <w:pPr/>
        </w:pPrChange>
      </w:pPr>
      <w:r>
        <w:t>For invalid password</w:t>
      </w:r>
    </w:p>
    <w:p w:rsidR="004F4926" w:rsidRDefault="004F4926">
      <w:pPr>
        <w:pStyle w:val="ListParagraph"/>
        <w:pPrChange w:id="722" w:author="Robin Van Leemput" w:date="2012-05-30T22:23:00Z">
          <w:pPr/>
        </w:pPrChange>
      </w:pPr>
      <w:r>
        <w:t>Increment the value of NBRERR field by 1 in USERS table of current logged in user.</w:t>
      </w:r>
    </w:p>
    <w:p w:rsidR="004F4926" w:rsidRDefault="004F4926">
      <w:pPr>
        <w:pStyle w:val="ListParagraph"/>
      </w:pPr>
      <w:r>
        <w:t>If Number of error (NBRERR) is greater than 3 then display error message “Password is incorrect or disable due to number of errors” otherwise display error message to “Wrong Password” and system stops further processing.</w:t>
      </w:r>
    </w:p>
    <w:p w:rsidR="00A464EB" w:rsidRDefault="00A464EB">
      <w:pPr>
        <w:pStyle w:val="Subtitle"/>
        <w:pPrChange w:id="723" w:author="Robin Van Leemput" w:date="2012-05-30T22:25:00Z">
          <w:pPr/>
        </w:pPrChange>
      </w:pPr>
      <w:r>
        <w:t>For valid password</w:t>
      </w:r>
    </w:p>
    <w:p w:rsidR="004F4926" w:rsidRPr="004F4926" w:rsidRDefault="00A464EB">
      <w:pPr>
        <w:pStyle w:val="ListParagraph"/>
        <w:pPrChange w:id="724" w:author="Robin Van Leemput" w:date="2012-05-30T22:23:00Z">
          <w:pPr/>
        </w:pPrChange>
      </w:pPr>
      <w:r>
        <w:t>U</w:t>
      </w:r>
      <w:r w:rsidR="004F4926">
        <w:t>pdate the USERS details. It updates the NBRERR field value to 0 for current logged in user.</w:t>
      </w:r>
    </w:p>
    <w:p w:rsidR="00E61156" w:rsidRDefault="00E61156" w:rsidP="00E61156">
      <w:pPr>
        <w:pStyle w:val="Title"/>
      </w:pPr>
      <w:bookmarkStart w:id="725" w:name="_Toc322348672"/>
      <w:r>
        <w:t>User limit</w:t>
      </w:r>
    </w:p>
    <w:p w:rsidR="00E61156" w:rsidRDefault="00E61156" w:rsidP="00E61156">
      <w:pPr>
        <w:rPr>
          <w:rStyle w:val="IntenseEmphasis"/>
          <w:bCs w:val="0"/>
          <w:iCs w:val="0"/>
          <w:color w:val="auto"/>
        </w:rPr>
      </w:pPr>
      <w:r>
        <w:t xml:space="preserve">If page is requested to add new user and maximum allowed users has a value then get number of users from USERS based on reference id, reference kind and status having ACTIF value. If count is greater than maximum allowed user then display error message “The maximum allowed number of users has been reached. Please contact us in order to upgrade your account”. </w:t>
      </w:r>
    </w:p>
    <w:p w:rsidR="00DF49A6" w:rsidRPr="00B51469" w:rsidRDefault="009A341E">
      <w:pPr>
        <w:pStyle w:val="Title"/>
        <w:rPr>
          <w:rStyle w:val="IntenseEmphasis"/>
          <w:b/>
          <w:bCs w:val="0"/>
          <w:i/>
          <w:iCs w:val="0"/>
          <w:color w:val="auto"/>
          <w:rPrChange w:id="726" w:author="Robin Van Leemput" w:date="2012-05-30T22:25:00Z">
            <w:rPr>
              <w:rStyle w:val="IntenseEmphasis"/>
              <w:b/>
              <w:bCs w:val="0"/>
              <w:i/>
              <w:iCs w:val="0"/>
              <w:color w:val="auto"/>
              <w:u w:val="none"/>
            </w:rPr>
          </w:rPrChange>
        </w:rPr>
      </w:pPr>
      <w:r w:rsidRPr="0049292E">
        <w:rPr>
          <w:rStyle w:val="IntenseEmphasis"/>
          <w:b/>
          <w:bCs w:val="0"/>
          <w:i/>
          <w:iCs w:val="0"/>
          <w:color w:val="auto"/>
        </w:rPr>
        <w:t>Creat</w:t>
      </w:r>
      <w:bookmarkEnd w:id="725"/>
      <w:r w:rsidRPr="0049292E">
        <w:rPr>
          <w:rStyle w:val="IntenseEmphasis"/>
          <w:b/>
          <w:bCs w:val="0"/>
          <w:i/>
          <w:iCs w:val="0"/>
          <w:color w:val="auto"/>
        </w:rPr>
        <w:t>ion</w:t>
      </w:r>
    </w:p>
    <w:p w:rsidR="00DF49A6" w:rsidRDefault="00DF49A6" w:rsidP="00DF49A6">
      <w:pPr>
        <w:rPr>
          <w:rFonts w:cs="Calibri"/>
          <w:szCs w:val="20"/>
        </w:rPr>
      </w:pPr>
      <w:r>
        <w:rPr>
          <w:rFonts w:cs="Calibri"/>
          <w:szCs w:val="20"/>
        </w:rPr>
        <w:lastRenderedPageBreak/>
        <w:t>Based on the user type, get the values of ISPID list and PSPID list. If user type is ISPID then get ISPID list and if user type is ISPID or MGID then get PSPID list.</w:t>
      </w:r>
    </w:p>
    <w:p w:rsidR="00DF49A6" w:rsidRDefault="00DF49A6" w:rsidP="00DF49A6">
      <w:pPr>
        <w:rPr>
          <w:rFonts w:cs="Calibri"/>
          <w:szCs w:val="20"/>
        </w:rPr>
      </w:pPr>
      <w:r>
        <w:rPr>
          <w:rFonts w:cs="Calibri"/>
          <w:szCs w:val="20"/>
        </w:rPr>
        <w:t>Check for the valid email address. If email id is invalid then, prompt error message.</w:t>
      </w:r>
    </w:p>
    <w:p w:rsidR="009A341E" w:rsidRDefault="009A341E" w:rsidP="009A341E">
      <w:pPr>
        <w:rPr>
          <w:rFonts w:cs="Calibri"/>
          <w:szCs w:val="20"/>
        </w:rPr>
      </w:pPr>
      <w:r>
        <w:rPr>
          <w:rFonts w:cs="Calibri"/>
          <w:szCs w:val="20"/>
        </w:rPr>
        <w:t>Otherwise,</w:t>
      </w:r>
    </w:p>
    <w:p w:rsidR="00DF49A6" w:rsidRDefault="00DF49A6" w:rsidP="009A341E">
      <w:pPr>
        <w:rPr>
          <w:rFonts w:cs="Calibri"/>
          <w:szCs w:val="20"/>
        </w:rPr>
      </w:pPr>
      <w:r>
        <w:rPr>
          <w:rFonts w:cs="Calibri"/>
          <w:szCs w:val="20"/>
        </w:rPr>
        <w:t>Get field values from requested form based on the user type.</w:t>
      </w:r>
    </w:p>
    <w:p w:rsidR="00DF49A6" w:rsidRDefault="00DF49A6" w:rsidP="009A341E">
      <w:pPr>
        <w:rPr>
          <w:rFonts w:cs="Calibri"/>
          <w:szCs w:val="20"/>
        </w:rPr>
      </w:pPr>
      <w:r>
        <w:rPr>
          <w:rFonts w:cs="Calibri"/>
          <w:szCs w:val="20"/>
        </w:rPr>
        <w:t>Generate password for new user and generate hash for the same.</w:t>
      </w:r>
    </w:p>
    <w:p w:rsidR="00DF49A6" w:rsidRDefault="00DF49A6" w:rsidP="009A341E">
      <w:pPr>
        <w:rPr>
          <w:rFonts w:cs="Calibri"/>
          <w:szCs w:val="20"/>
        </w:rPr>
      </w:pPr>
      <w:r>
        <w:rPr>
          <w:rFonts w:cs="Calibri"/>
          <w:szCs w:val="20"/>
        </w:rPr>
        <w:t>Get number of users from USERS and PROFILE based on the user id, reference id, reference kind and profile. If user count has reached the maximum allowed user's limit then display error message “The maximum allowed number of users has been reached. Please contact us in order to upgrade your account”.</w:t>
      </w:r>
    </w:p>
    <w:p w:rsidR="00DF49A6" w:rsidRDefault="00DF49A6" w:rsidP="009A341E">
      <w:pPr>
        <w:rPr>
          <w:rFonts w:cs="Calibri"/>
          <w:szCs w:val="20"/>
        </w:rPr>
      </w:pPr>
      <w:r>
        <w:rPr>
          <w:rFonts w:cs="Calibri"/>
          <w:szCs w:val="20"/>
        </w:rPr>
        <w:t>Based on the user type get profile details and if no profile record found then 'viewer of merchant' will be set as a default profile for that user.</w:t>
      </w:r>
    </w:p>
    <w:p w:rsidR="00DF49A6" w:rsidRDefault="00DF49A6" w:rsidP="009A341E">
      <w:pPr>
        <w:rPr>
          <w:rFonts w:cs="Calibri"/>
          <w:szCs w:val="20"/>
        </w:rPr>
      </w:pPr>
      <w:r>
        <w:rPr>
          <w:rFonts w:cs="Calibri"/>
          <w:szCs w:val="20"/>
        </w:rPr>
        <w:t>If user has enabled “scope limited to user” then set user's LTU field value to 1.</w:t>
      </w:r>
    </w:p>
    <w:p w:rsidR="00DF49A6" w:rsidRDefault="00DF49A6" w:rsidP="009A341E">
      <w:pPr>
        <w:rPr>
          <w:rFonts w:cs="Calibri"/>
          <w:szCs w:val="20"/>
        </w:rPr>
      </w:pPr>
      <w:r>
        <w:rPr>
          <w:rFonts w:cs="Calibri"/>
          <w:szCs w:val="20"/>
        </w:rPr>
        <w:t>If user type is MGID then get merchant using merchant group id  and PSPID (PSPID from requested form's “merchant by default” field value) and if merchant found then set user's DEFPSPID to requested form's “ merchant by default” field value.</w:t>
      </w:r>
    </w:p>
    <w:p w:rsidR="00DF49A6" w:rsidRDefault="00DF49A6" w:rsidP="009A341E">
      <w:pPr>
        <w:rPr>
          <w:rFonts w:cs="Calibri"/>
          <w:szCs w:val="20"/>
        </w:rPr>
      </w:pPr>
      <w:r>
        <w:rPr>
          <w:rFonts w:cs="Calibri"/>
          <w:szCs w:val="20"/>
        </w:rPr>
        <w:t>Based on the selected value of “Email notification”, perform binary OR operation between selected values.</w:t>
      </w:r>
    </w:p>
    <w:p w:rsidR="00DF49A6" w:rsidRDefault="00DF49A6" w:rsidP="009A341E">
      <w:pPr>
        <w:rPr>
          <w:rFonts w:cs="Calibri"/>
          <w:szCs w:val="20"/>
        </w:rPr>
      </w:pPr>
      <w:r>
        <w:rPr>
          <w:rFonts w:cs="Calibri"/>
          <w:szCs w:val="20"/>
        </w:rPr>
        <w:t xml:space="preserve">Check for user existence with the same user id, reference id and reference kind. If such user exists then display </w:t>
      </w:r>
      <w:r>
        <w:rPr>
          <w:rFonts w:cs="Calibri"/>
          <w:color w:val="000000"/>
          <w:szCs w:val="20"/>
        </w:rPr>
        <w:t>error message '</w:t>
      </w:r>
      <w:r>
        <w:rPr>
          <w:rFonts w:eastAsia="Consolas" w:cs="Calibri"/>
          <w:color w:val="000000"/>
          <w:szCs w:val="20"/>
        </w:rPr>
        <w:t>This user id already exists, please choose another one</w:t>
      </w:r>
      <w:r>
        <w:rPr>
          <w:rFonts w:cs="Calibri"/>
          <w:szCs w:val="20"/>
        </w:rPr>
        <w:t>' and systems stops further execution.</w:t>
      </w:r>
    </w:p>
    <w:p w:rsidR="00DF49A6" w:rsidRDefault="00DF49A6" w:rsidP="009A341E">
      <w:pPr>
        <w:rPr>
          <w:rFonts w:cs="Calibri"/>
          <w:szCs w:val="20"/>
        </w:rPr>
      </w:pPr>
      <w:r>
        <w:rPr>
          <w:rFonts w:cs="Calibri"/>
          <w:szCs w:val="20"/>
        </w:rPr>
        <w:t>Check for the validity of user id. For ABSSYS user, if user id is not between 2 and 14 then display error message. And other than ABSSYS user, if user id is not between 2 and 14 then display error message.</w:t>
      </w:r>
    </w:p>
    <w:p w:rsidR="00DF49A6" w:rsidRDefault="00DF49A6" w:rsidP="009A341E">
      <w:pPr>
        <w:rPr>
          <w:rFonts w:eastAsia="Consolas" w:cs="Calibri"/>
          <w:color w:val="000000"/>
          <w:szCs w:val="20"/>
        </w:rPr>
      </w:pPr>
      <w:r>
        <w:rPr>
          <w:rFonts w:cs="Calibri"/>
          <w:szCs w:val="20"/>
        </w:rPr>
        <w:t>After all validations, insert new user record in USERS table with details:</w:t>
      </w:r>
      <w:r>
        <w:rPr>
          <w:rFonts w:eastAsia="Consolas" w:cs="Calibri"/>
          <w:color w:val="800000"/>
          <w:szCs w:val="20"/>
        </w:rPr>
        <w:t xml:space="preserve"> </w:t>
      </w:r>
      <w:r>
        <w:rPr>
          <w:rFonts w:eastAsia="Consolas" w:cs="Calibri"/>
          <w:color w:val="000000"/>
          <w:szCs w:val="20"/>
        </w:rPr>
        <w:t>userid, refkind, refid, loginsaml,name, PASSWD, lastpswd, pswddate, pswdnbu, email, status, creuseridfk, crerefkindfk, crerefidfk, profilefk, ltu, ipcreator, defpspid, type, IspList, pspidlist, thisuserconfig, extuserid, ticket_email_priority,  TIMEZONEID,USEDAYLIGHTSAVINGTIME.</w:t>
      </w:r>
    </w:p>
    <w:p w:rsidR="00DF49A6" w:rsidRDefault="00DF49A6">
      <w:pPr>
        <w:pStyle w:val="Subtitle"/>
        <w:pPrChange w:id="727" w:author="Robin Van Leemput" w:date="2012-05-30T22:26:00Z">
          <w:pPr/>
        </w:pPrChange>
      </w:pPr>
      <w:r>
        <w:t>For ABSSYS user</w:t>
      </w:r>
    </w:p>
    <w:p w:rsidR="00DF49A6" w:rsidRPr="00A464EB" w:rsidRDefault="00A464EB">
      <w:pPr>
        <w:pStyle w:val="ListParagraph"/>
        <w:pPrChange w:id="728" w:author="Robin Van Leemput" w:date="2012-05-30T22:23:00Z">
          <w:pPr/>
        </w:pPrChange>
      </w:pPr>
      <w:r>
        <w:rPr>
          <w:lang w:val="en-GB"/>
        </w:rPr>
        <w:t>F</w:t>
      </w:r>
      <w:r w:rsidR="00DF49A6" w:rsidRPr="00A464EB">
        <w:t>or other than TEST environment, check for value of supervisor, if it is not there then get it s value from TS_DOMAINS  based on ID_DOMAIN. After available of all required fields insert user record into USERS table of AC_ADMIN_INT database and also made a new entry in TS_APPARTENACES for that user with values of USERID and IDDOMAIN.</w:t>
      </w:r>
    </w:p>
    <w:p w:rsidR="00DF49A6" w:rsidRPr="00A464EB" w:rsidRDefault="00A464EB">
      <w:pPr>
        <w:pStyle w:val="ListParagraph"/>
      </w:pPr>
      <w:r>
        <w:t>I</w:t>
      </w:r>
      <w:r w:rsidR="00DF49A6" w:rsidRPr="00A464EB">
        <w:t>f user has selected item for “Incident domain” drop-down list then get record from INCIDENT_TYPE_USER of NC_ADMIN_INT database based on USERID. If no such record found then insert new record for that user with USERID and IDDOMAIN values. Otherwise update existing record with new value of “Incident domain” value.</w:t>
      </w:r>
    </w:p>
    <w:p w:rsidR="00E61156" w:rsidRPr="00E61156" w:rsidRDefault="00E61156" w:rsidP="00E61156">
      <w:pPr>
        <w:pStyle w:val="Heading3"/>
        <w:rPr>
          <w:rStyle w:val="IntenseEmphasis"/>
          <w:b w:val="0"/>
          <w:i w:val="0"/>
          <w:iCs w:val="0"/>
          <w:color w:val="auto"/>
        </w:rPr>
      </w:pPr>
      <w:bookmarkStart w:id="729" w:name="_Toc326143024"/>
      <w:bookmarkStart w:id="730" w:name="_Toc322348673"/>
      <w:r>
        <w:rPr>
          <w:rStyle w:val="IntenseEmphasis"/>
          <w:b w:val="0"/>
          <w:i w:val="0"/>
          <w:iCs w:val="0"/>
          <w:color w:val="auto"/>
        </w:rPr>
        <w:t>Update</w:t>
      </w:r>
      <w:r w:rsidRPr="00E61156">
        <w:rPr>
          <w:rStyle w:val="IntenseEmphasis"/>
          <w:b w:val="0"/>
          <w:i w:val="0"/>
          <w:iCs w:val="0"/>
          <w:color w:val="auto"/>
        </w:rPr>
        <w:t xml:space="preserve"> customer</w:t>
      </w:r>
      <w:bookmarkEnd w:id="729"/>
    </w:p>
    <w:p w:rsidR="00E61156" w:rsidRDefault="00E61156" w:rsidP="00E61156">
      <w:commentRangeStart w:id="731"/>
      <w:commentRangeStart w:id="732"/>
      <w:r w:rsidRPr="003311B0">
        <w:t>If user is a customer user then he/she will be redirected to different edit page.</w:t>
      </w:r>
      <w:commentRangeEnd w:id="731"/>
      <w:r>
        <w:rPr>
          <w:rStyle w:val="CommentReference"/>
        </w:rPr>
        <w:commentReference w:id="731"/>
      </w:r>
      <w:commentRangeEnd w:id="732"/>
      <w:r w:rsidR="00E203D4">
        <w:rPr>
          <w:rStyle w:val="CommentReference"/>
        </w:rPr>
        <w:commentReference w:id="732"/>
      </w:r>
    </w:p>
    <w:p w:rsidR="009A341E" w:rsidRDefault="009A341E" w:rsidP="00E61156">
      <w:pPr>
        <w:pStyle w:val="Heading3"/>
      </w:pPr>
      <w:bookmarkStart w:id="733" w:name="_Toc326143025"/>
      <w:r>
        <w:lastRenderedPageBreak/>
        <w:t>Update user</w:t>
      </w:r>
      <w:bookmarkEnd w:id="733"/>
    </w:p>
    <w:p w:rsidR="00E61156" w:rsidRPr="00E61156" w:rsidRDefault="00E61156" w:rsidP="00E61156">
      <w:pPr>
        <w:rPr>
          <w:lang w:val="en-US"/>
        </w:rPr>
      </w:pPr>
      <w:r>
        <w:rPr>
          <w:rFonts w:cs="Calibri"/>
          <w:szCs w:val="20"/>
        </w:rPr>
        <w:t>If page is requested to update user details then, get user type, user id and reference id from requested page. If these details are not match with session details then it indicates that required parameters are tampered or missing and display error message.</w:t>
      </w:r>
    </w:p>
    <w:p w:rsidR="009A341E" w:rsidRDefault="009A341E" w:rsidP="009A341E">
      <w:pPr>
        <w:pStyle w:val="Title"/>
      </w:pPr>
      <w:r>
        <w:t>Check the password</w:t>
      </w:r>
    </w:p>
    <w:p w:rsidR="009A341E" w:rsidRDefault="009A341E" w:rsidP="009A341E">
      <w:pPr>
        <w:rPr>
          <w:rFonts w:cs="Calibri"/>
          <w:szCs w:val="20"/>
        </w:rPr>
      </w:pPr>
      <w:r>
        <w:rPr>
          <w:rFonts w:cs="Calibri"/>
          <w:szCs w:val="20"/>
        </w:rPr>
        <w:t>First of all, system checks user has sufficient access rights in order to insert new record or modify user details. (</w:t>
      </w:r>
      <w:hyperlink w:anchor="_toc1947" w:history="1">
        <w:r>
          <w:rPr>
            <w:rStyle w:val="Hyperlink"/>
          </w:rPr>
          <w:t>See security section for more details</w:t>
        </w:r>
      </w:hyperlink>
      <w:r>
        <w:rPr>
          <w:rFonts w:cs="Calibri"/>
          <w:szCs w:val="20"/>
        </w:rPr>
        <w:t>)</w:t>
      </w:r>
    </w:p>
    <w:p w:rsidR="009A341E" w:rsidRDefault="009A341E" w:rsidP="009A341E">
      <w:pPr>
        <w:rPr>
          <w:rFonts w:cs="Calibri"/>
          <w:szCs w:val="20"/>
        </w:rPr>
      </w:pPr>
      <w:r>
        <w:rPr>
          <w:rFonts w:cs="Calibri"/>
          <w:szCs w:val="20"/>
        </w:rPr>
        <w:t>While modify or inserting record system check the password provided by the user and the password available in the database by doing the hash string comparison.</w:t>
      </w:r>
    </w:p>
    <w:p w:rsidR="009A341E" w:rsidRDefault="009A341E">
      <w:pPr>
        <w:pStyle w:val="Subtitle"/>
        <w:pPrChange w:id="734" w:author="Robin Van Leemput" w:date="2012-05-30T22:26:00Z">
          <w:pPr>
            <w:suppressAutoHyphens/>
          </w:pPr>
        </w:pPrChange>
      </w:pPr>
      <w:r>
        <w:t>For invalid password</w:t>
      </w:r>
    </w:p>
    <w:p w:rsidR="009A341E" w:rsidRDefault="009A341E">
      <w:pPr>
        <w:pStyle w:val="ListParagraph"/>
        <w:pPrChange w:id="735" w:author="Robin Van Leemput" w:date="2012-05-30T22:23:00Z">
          <w:pPr>
            <w:suppressAutoHyphens/>
          </w:pPr>
        </w:pPrChange>
      </w:pPr>
      <w:r>
        <w:t>Increment the value of NBRERR field by 1 in USERS table of current logged in user.</w:t>
      </w:r>
    </w:p>
    <w:p w:rsidR="009A341E" w:rsidRDefault="009A341E">
      <w:pPr>
        <w:pStyle w:val="ListParagraph"/>
      </w:pPr>
      <w:r>
        <w:t>If Number of error (NBRERR) is greater than 3 then display error message “Password is incorrect or disable due to number of errors” otherwise display error message to “Wrong Password” and system stops further processing.</w:t>
      </w:r>
    </w:p>
    <w:p w:rsidR="00A464EB" w:rsidRDefault="00A464EB">
      <w:pPr>
        <w:pStyle w:val="Subtitle"/>
        <w:pPrChange w:id="736" w:author="Robin Van Leemput" w:date="2012-05-30T22:26:00Z">
          <w:pPr/>
        </w:pPrChange>
      </w:pPr>
      <w:r>
        <w:t>For valid password</w:t>
      </w:r>
      <w:r w:rsidR="009A341E">
        <w:t xml:space="preserve"> </w:t>
      </w:r>
    </w:p>
    <w:p w:rsidR="009A341E" w:rsidRDefault="00A464EB">
      <w:pPr>
        <w:pStyle w:val="ListParagraph"/>
        <w:pPrChange w:id="737" w:author="Robin Van Leemput" w:date="2012-05-30T22:23:00Z">
          <w:pPr/>
        </w:pPrChange>
      </w:pPr>
      <w:r>
        <w:t>U</w:t>
      </w:r>
      <w:r w:rsidR="009A341E">
        <w:t>pdate the USERS details. It updates the NBRERR field value to 0 for current logged in user.</w:t>
      </w:r>
    </w:p>
    <w:p w:rsidR="00083EE6" w:rsidRPr="00083EE6" w:rsidRDefault="009A341E" w:rsidP="00083EE6">
      <w:pPr>
        <w:pStyle w:val="Title"/>
      </w:pPr>
      <w:r>
        <w:t>Update</w:t>
      </w:r>
      <w:bookmarkEnd w:id="730"/>
    </w:p>
    <w:p w:rsidR="00083EE6" w:rsidRPr="00083EE6" w:rsidRDefault="00083EE6" w:rsidP="00083EE6">
      <w:r w:rsidRPr="00083EE6">
        <w:t>Based on the user type, get the values of ISPID list and PSPID list. If user type is ISPID then get ISPID list and if user type is ISPID or MGID then get PSPID list.</w:t>
      </w:r>
    </w:p>
    <w:p w:rsidR="00083EE6" w:rsidRDefault="00083EE6" w:rsidP="00083EE6">
      <w:pPr>
        <w:rPr>
          <w:rFonts w:cs="Calibri"/>
          <w:szCs w:val="20"/>
        </w:rPr>
      </w:pPr>
      <w:r>
        <w:rPr>
          <w:rFonts w:cs="Calibri"/>
          <w:szCs w:val="20"/>
        </w:rPr>
        <w:t>Check for the valid email address. If email id is invalid then prompt error message.</w:t>
      </w:r>
    </w:p>
    <w:p w:rsidR="00083EE6" w:rsidRDefault="009A341E" w:rsidP="009A341E">
      <w:pPr>
        <w:rPr>
          <w:b/>
        </w:rPr>
      </w:pPr>
      <w:r>
        <w:t>Otherwise,</w:t>
      </w:r>
    </w:p>
    <w:p w:rsidR="00083EE6" w:rsidRDefault="00083EE6" w:rsidP="009A341E">
      <w:r>
        <w:t>Get field values from requested form based on the user type.</w:t>
      </w:r>
    </w:p>
    <w:p w:rsidR="00083EE6" w:rsidRDefault="00083EE6" w:rsidP="009A341E">
      <w:r>
        <w:t>For PSPID user type, if user record's user id is same as reference id then  get the value of Email field from users table using USERID, REFID and REFKIND.</w:t>
      </w:r>
    </w:p>
    <w:p w:rsidR="00083EE6" w:rsidRDefault="00083EE6" w:rsidP="009A341E">
      <w:r>
        <w:t>User's email and new requested email are not same then, display link to change account email address and link is rendered as “do you want to change also account email address?”, if user click on the link then user will be redirected to change technical information page.</w:t>
      </w:r>
    </w:p>
    <w:p w:rsidR="00083EE6" w:rsidRDefault="00083EE6" w:rsidP="009A341E">
      <w:r>
        <w:t>Based on the user type get profile details and if no profile record found then 'viewer of merchant' will be set as a default profile for that user.</w:t>
      </w:r>
    </w:p>
    <w:p w:rsidR="00083EE6" w:rsidRDefault="00083EE6" w:rsidP="009A341E">
      <w:r>
        <w:t>If user has enabled “scope limited to user” then set user's LTU field value to 1.</w:t>
      </w:r>
    </w:p>
    <w:p w:rsidR="00083EE6" w:rsidRDefault="00083EE6" w:rsidP="009A341E">
      <w:r>
        <w:t>If user type is MGID then get merchant using merchant group id  and PSPID(PSPID from requested form's “merchant by default” field value) and if merchant found then set user's DEFPSPID to requested form's “ merchant by default” field value.</w:t>
      </w:r>
    </w:p>
    <w:p w:rsidR="00083EE6" w:rsidRDefault="00083EE6" w:rsidP="009A341E">
      <w:r>
        <w:t>Based on the selected value of “Email notification”, perform binary OR operation between selected values.</w:t>
      </w:r>
    </w:p>
    <w:p w:rsidR="00083EE6" w:rsidRDefault="00083EE6" w:rsidP="009A341E">
      <w:r>
        <w:t>After getting all field values, update the user details. The following fields are updated based on the various conditions:</w:t>
      </w:r>
    </w:p>
    <w:p w:rsidR="00083EE6" w:rsidRDefault="00083EE6">
      <w:pPr>
        <w:pStyle w:val="ListParagraph"/>
      </w:pPr>
      <w:r>
        <w:lastRenderedPageBreak/>
        <w:t>ticket_email_priority, loginsaml, name, email, ltu, defpspid, thisuserconfig, extuserid, timezoneid, usedaylightsavingtime fields are updated.</w:t>
      </w:r>
    </w:p>
    <w:p w:rsidR="00083EE6" w:rsidRDefault="00083EE6">
      <w:pPr>
        <w:pStyle w:val="ListParagraph"/>
      </w:pPr>
      <w:r>
        <w:t>If user is ABBSYS user then TELNO is also updated.</w:t>
      </w:r>
    </w:p>
    <w:p w:rsidR="00083EE6" w:rsidRDefault="00083EE6">
      <w:pPr>
        <w:pStyle w:val="ListParagraph"/>
      </w:pPr>
      <w:r>
        <w:t>If user has changed the profile then PROFILEFK is updated.</w:t>
      </w:r>
    </w:p>
    <w:p w:rsidR="00083EE6" w:rsidRDefault="00083EE6">
      <w:pPr>
        <w:pStyle w:val="ListParagraph"/>
      </w:pPr>
      <w:r>
        <w:t>If access type is modified then CONFIGFLAG value is updated with 0 value.</w:t>
      </w:r>
    </w:p>
    <w:p w:rsidR="00083EE6" w:rsidRDefault="00083EE6">
      <w:pPr>
        <w:pStyle w:val="ListParagraph"/>
      </w:pPr>
      <w:r>
        <w:t>ISPLIST and PSPIDLIST are updated based on user type.</w:t>
      </w:r>
    </w:p>
    <w:p w:rsidR="00083EE6" w:rsidRDefault="00083EE6">
      <w:pPr>
        <w:pStyle w:val="Subtitle"/>
        <w:pPrChange w:id="738" w:author="Robin Van Leemput" w:date="2012-05-30T22:26:00Z">
          <w:pPr/>
        </w:pPrChange>
      </w:pPr>
      <w:r>
        <w:t>For ABBSYS user</w:t>
      </w:r>
    </w:p>
    <w:p w:rsidR="00083EE6" w:rsidRDefault="00083EE6">
      <w:pPr>
        <w:pStyle w:val="ListParagraph"/>
        <w:pPrChange w:id="739" w:author="Robin Van Leemput" w:date="2012-05-30T22:23:00Z">
          <w:pPr/>
        </w:pPrChange>
      </w:pPr>
      <w:r>
        <w:t>For other than TEST environment Update Users table of AC_ADMIN_INT database with value of IDOMAIN and Supervisor ID and also update TS_APPARTENACES table with value of IDDOMAIN.</w:t>
      </w:r>
    </w:p>
    <w:p w:rsidR="00083EE6" w:rsidRDefault="00083EE6">
      <w:pPr>
        <w:pStyle w:val="ListParagraph"/>
      </w:pPr>
      <w:r>
        <w:t>If user has selected item for “Incident domain” drop-down list then get record from INCIDENT_TYPE_USER of NC_ADMIN_INT database based on USERID. If no such record found then insert new record for that user with USERID and IDDOMAIN values. Otherwise update existing record with new value of “Incident domain” value.</w:t>
      </w:r>
    </w:p>
    <w:p w:rsidR="00083EE6" w:rsidRPr="00083EE6" w:rsidRDefault="00083EE6" w:rsidP="00DF49A6">
      <w:pPr>
        <w:sectPr w:rsidR="00083EE6" w:rsidRPr="00083EE6" w:rsidSect="00A11612">
          <w:pgSz w:w="11906" w:h="16838"/>
          <w:pgMar w:top="1418" w:right="1418" w:bottom="2268" w:left="1418" w:header="709" w:footer="709" w:gutter="0"/>
          <w:cols w:space="708"/>
          <w:titlePg/>
          <w:docGrid w:linePitch="360"/>
        </w:sectPr>
      </w:pPr>
    </w:p>
    <w:p w:rsidR="00A95FF1" w:rsidRPr="00A95FF1" w:rsidRDefault="004E22FB" w:rsidP="004E22FB">
      <w:pPr>
        <w:pStyle w:val="Heading2"/>
      </w:pPr>
      <w:bookmarkStart w:id="740" w:name="_Toc326143026"/>
      <w:r>
        <w:lastRenderedPageBreak/>
        <w:t>Page Rendering</w:t>
      </w:r>
      <w:bookmarkEnd w:id="740"/>
    </w:p>
    <w:p w:rsidR="004E22FB" w:rsidRPr="004E22FB" w:rsidRDefault="003311B0" w:rsidP="00E61156">
      <w:pPr>
        <w:pStyle w:val="Heading3"/>
        <w:rPr>
          <w:iCs/>
          <w:sz w:val="32"/>
          <w:szCs w:val="32"/>
        </w:rPr>
      </w:pPr>
      <w:bookmarkStart w:id="741" w:name="_Toc326143027"/>
      <w:r>
        <w:t>Common</w:t>
      </w:r>
      <w:bookmarkEnd w:id="741"/>
    </w:p>
    <w:p w:rsidR="004E22FB" w:rsidRDefault="004E22FB" w:rsidP="004E22FB">
      <w:pPr>
        <w:jc w:val="both"/>
        <w:rPr>
          <w:lang w:val="en-US"/>
        </w:rPr>
      </w:pPr>
      <w:r>
        <w:rPr>
          <w:lang w:val="en-US"/>
        </w:rPr>
        <w:t>Render the header message texted as “User Management”.</w:t>
      </w:r>
    </w:p>
    <w:p w:rsidR="004E22FB" w:rsidRDefault="004E22FB" w:rsidP="004E22FB">
      <w:pPr>
        <w:jc w:val="both"/>
      </w:pPr>
      <w:r>
        <w:rPr>
          <w:lang w:val="en-US"/>
        </w:rPr>
        <w:t xml:space="preserve">Display success/error message regarding send new password if flags sendPassword and allowSendPassword are set then </w:t>
      </w:r>
      <w:r>
        <w:t>check that sendNewPassword flag is set then check that flag for sendPasswordByMail is set then display warning message “A new password has been correctly sent to userid”.  Otherwise display message “New password allocated to</w:t>
      </w:r>
      <w:r w:rsidRPr="000A4327">
        <w:t xml:space="preserve"> user </w:t>
      </w:r>
      <w:r>
        <w:t>userid</w:t>
      </w:r>
      <w:r w:rsidRPr="000A4327">
        <w:t>: password</w:t>
      </w:r>
      <w:r>
        <w:t>. (NO EMAIL SENT TO USER!)”.</w:t>
      </w:r>
    </w:p>
    <w:p w:rsidR="004E22FB" w:rsidRDefault="004E22FB" w:rsidP="004E22FB">
      <w:r>
        <w:t>SendNewPassword flag is not set then, display warning message “Due to a technical error a new password could not be sent to userid”.</w:t>
      </w:r>
    </w:p>
    <w:p w:rsidR="004E22FB" w:rsidRDefault="004E22FB" w:rsidP="00E61156">
      <w:pPr>
        <w:pStyle w:val="Heading3"/>
      </w:pPr>
      <w:bookmarkStart w:id="742" w:name="_Toc326143028"/>
      <w:r>
        <w:t>Select user account</w:t>
      </w:r>
      <w:bookmarkEnd w:id="742"/>
    </w:p>
    <w:p w:rsidR="004E22FB" w:rsidRDefault="004E22FB" w:rsidP="004E22FB">
      <w:pPr>
        <w:jc w:val="both"/>
        <w:rPr>
          <w:lang w:val="en-US"/>
        </w:rPr>
      </w:pPr>
      <w:r>
        <w:rPr>
          <w:lang w:val="en-US"/>
        </w:rPr>
        <w:t>Form is rendered to select the account for user of having user type MGID, ISPID, ABSSYS, CUSTID and ACQID. The form for selecting account is rendered in page only if the user has selected another user using “other merchant”.</w:t>
      </w:r>
    </w:p>
    <w:p w:rsidR="004E22FB" w:rsidRDefault="004E22FB" w:rsidP="004E22FB">
      <w:pPr>
        <w:jc w:val="both"/>
        <w:rPr>
          <w:lang w:val="en-US"/>
        </w:rPr>
      </w:pPr>
      <w:r>
        <w:rPr>
          <w:lang w:val="en-US"/>
        </w:rPr>
        <w:t>For ABSSYS user, check that  reference kind, reference id should be ABSSYS and session of ABSSYS has a value, then load the option for drop-down list  having value formatted like, “ABSSYS/</w:t>
      </w:r>
      <w:r>
        <w:rPr>
          <w:i/>
          <w:iCs/>
          <w:lang w:val="en-US"/>
        </w:rPr>
        <w:t>session value of refid</w:t>
      </w:r>
      <w:r>
        <w:rPr>
          <w:lang w:val="en-US"/>
        </w:rPr>
        <w:t>” and text “ABSSYS Consulting”. And also check for session values of ISPID, MGID, CUSTID and ACQID. If any of this session has a value then load another option value for drop down list for respective reference kind and value for that option is like, for example, ISPID reference kind, “ISPID/</w:t>
      </w:r>
      <w:r>
        <w:rPr>
          <w:i/>
          <w:iCs/>
          <w:lang w:val="en-US"/>
        </w:rPr>
        <w:t>session value of ISPID</w:t>
      </w:r>
      <w:r>
        <w:rPr>
          <w:lang w:val="en-US"/>
        </w:rPr>
        <w:t>” and text “ISP / ISPID=</w:t>
      </w:r>
      <w:r>
        <w:rPr>
          <w:i/>
          <w:iCs/>
          <w:lang w:val="en-US"/>
        </w:rPr>
        <w:t>session value of ISPID</w:t>
      </w:r>
      <w:r>
        <w:rPr>
          <w:lang w:val="en-US"/>
        </w:rPr>
        <w:t>”</w:t>
      </w:r>
    </w:p>
    <w:p w:rsidR="004E22FB" w:rsidRDefault="004E22FB" w:rsidP="004E22FB">
      <w:pPr>
        <w:jc w:val="both"/>
        <w:rPr>
          <w:lang w:val="en-US"/>
        </w:rPr>
      </w:pPr>
      <w:r>
        <w:rPr>
          <w:lang w:val="en-US"/>
        </w:rPr>
        <w:t>For ISPID user, check that reference kind is “ISPID” and session if reference id is equal to session of ISPID. Then load option for drop down list having value like, “ISPID/</w:t>
      </w:r>
      <w:r>
        <w:rPr>
          <w:i/>
          <w:iCs/>
          <w:lang w:val="en-US"/>
        </w:rPr>
        <w:t>session value of ISPID</w:t>
      </w:r>
      <w:r>
        <w:rPr>
          <w:lang w:val="en-US"/>
        </w:rPr>
        <w:t>” and text “ISP / ISPID=</w:t>
      </w:r>
      <w:r>
        <w:rPr>
          <w:i/>
          <w:iCs/>
          <w:lang w:val="en-US"/>
        </w:rPr>
        <w:t>session value of ISPID</w:t>
      </w:r>
      <w:r>
        <w:rPr>
          <w:lang w:val="en-US"/>
        </w:rPr>
        <w:t>”. Again check for session value of PSPID, if it is there then loads another option having value “PSPID/</w:t>
      </w:r>
      <w:r>
        <w:rPr>
          <w:i/>
          <w:iCs/>
          <w:lang w:val="en-US"/>
        </w:rPr>
        <w:t>session value for PSPID</w:t>
      </w:r>
      <w:r>
        <w:rPr>
          <w:lang w:val="en-US"/>
        </w:rPr>
        <w:t>”.</w:t>
      </w:r>
    </w:p>
    <w:p w:rsidR="004E22FB" w:rsidRDefault="004E22FB" w:rsidP="004E22FB">
      <w:pPr>
        <w:jc w:val="both"/>
        <w:rPr>
          <w:lang w:val="en-US"/>
        </w:rPr>
      </w:pPr>
      <w:r>
        <w:rPr>
          <w:lang w:val="en-US"/>
        </w:rPr>
        <w:t>For MGID user, check that reference kind is “MGID” and session if reference id is equal to session of MGID. Then load option for drop down list having value like, “MGID/</w:t>
      </w:r>
      <w:r>
        <w:rPr>
          <w:i/>
          <w:iCs/>
          <w:lang w:val="en-US"/>
        </w:rPr>
        <w:t>session value of IMGID</w:t>
      </w:r>
      <w:r>
        <w:rPr>
          <w:lang w:val="en-US"/>
        </w:rPr>
        <w:t>” and text “Merchant Group / MGID=</w:t>
      </w:r>
      <w:r>
        <w:rPr>
          <w:i/>
          <w:iCs/>
          <w:lang w:val="en-US"/>
        </w:rPr>
        <w:t>session value of MGID</w:t>
      </w:r>
      <w:r>
        <w:rPr>
          <w:lang w:val="en-US"/>
        </w:rPr>
        <w:t>”. Again check for session value of PSPID, if it is there then loads another option having value “PSPID/</w:t>
      </w:r>
      <w:r>
        <w:rPr>
          <w:i/>
          <w:iCs/>
          <w:lang w:val="en-US"/>
        </w:rPr>
        <w:t>session value for PSPID</w:t>
      </w:r>
      <w:r>
        <w:rPr>
          <w:lang w:val="en-US"/>
        </w:rPr>
        <w:t>”.</w:t>
      </w:r>
    </w:p>
    <w:p w:rsidR="004E22FB" w:rsidRDefault="004E22FB" w:rsidP="004E22FB">
      <w:pPr>
        <w:jc w:val="both"/>
        <w:rPr>
          <w:lang w:val="en-US"/>
        </w:rPr>
      </w:pPr>
      <w:r>
        <w:rPr>
          <w:lang w:val="en-US"/>
        </w:rPr>
        <w:t>Button having text “Select” for selecting the user account will be displayed beside the drop down list.</w:t>
      </w:r>
    </w:p>
    <w:p w:rsidR="004E22FB" w:rsidRDefault="004E22FB" w:rsidP="004E22FB">
      <w:pPr>
        <w:jc w:val="both"/>
        <w:rPr>
          <w:lang w:val="en-US"/>
        </w:rPr>
      </w:pPr>
      <w:r>
        <w:rPr>
          <w:lang w:val="en-US"/>
        </w:rPr>
        <w:t>Render the error message “You haven't the required rights to administrate that account…” if selected user from drop down list is not match with the respective session value. For example, for MGID user type, selected user id should match with session value of MGID.</w:t>
      </w:r>
    </w:p>
    <w:p w:rsidR="003311B0" w:rsidRDefault="004E22FB" w:rsidP="004E22FB">
      <w:pPr>
        <w:rPr>
          <w:lang w:val="en-US"/>
        </w:rPr>
      </w:pPr>
      <w:r>
        <w:rPr>
          <w:lang w:val="en-US"/>
        </w:rPr>
        <w:t>Render the text for current user account as “</w:t>
      </w:r>
      <w:r>
        <w:rPr>
          <w:i/>
          <w:iCs/>
          <w:lang w:val="en-US"/>
        </w:rPr>
        <w:t>user type:</w:t>
      </w:r>
      <w:r>
        <w:rPr>
          <w:lang w:val="en-US"/>
        </w:rPr>
        <w:t xml:space="preserve"> </w:t>
      </w:r>
      <w:r>
        <w:rPr>
          <w:i/>
          <w:iCs/>
          <w:lang w:val="en-US"/>
        </w:rPr>
        <w:t>user id</w:t>
      </w:r>
      <w:r>
        <w:rPr>
          <w:lang w:val="en-US"/>
        </w:rPr>
        <w:t>”.</w:t>
      </w:r>
    </w:p>
    <w:p w:rsidR="00A631EC" w:rsidRDefault="00A631EC">
      <w:pPr>
        <w:spacing w:before="0" w:after="0" w:line="240" w:lineRule="auto"/>
        <w:rPr>
          <w:rFonts w:eastAsia="Times New Roman"/>
          <w:bCs/>
          <w:sz w:val="28"/>
          <w:szCs w:val="28"/>
          <w:lang w:val="en-US"/>
        </w:rPr>
      </w:pPr>
      <w:r>
        <w:br w:type="page"/>
      </w:r>
    </w:p>
    <w:p w:rsidR="003311B0" w:rsidRDefault="003311B0" w:rsidP="00E61156">
      <w:pPr>
        <w:pStyle w:val="Heading3"/>
      </w:pPr>
      <w:bookmarkStart w:id="743" w:name="_Toc326143029"/>
      <w:r>
        <w:lastRenderedPageBreak/>
        <w:t>User list</w:t>
      </w:r>
      <w:bookmarkEnd w:id="743"/>
    </w:p>
    <w:p w:rsidR="00962A22" w:rsidRPr="00962A22" w:rsidRDefault="00962A22" w:rsidP="00962A22">
      <w:pPr>
        <w:pStyle w:val="Title"/>
        <w:rPr>
          <w:lang w:val="en-US"/>
        </w:rPr>
      </w:pPr>
      <w:r>
        <w:rPr>
          <w:lang w:val="en-US"/>
        </w:rPr>
        <w:t>Datagrid</w:t>
      </w:r>
    </w:p>
    <w:p w:rsidR="003311B0" w:rsidRDefault="003311B0" w:rsidP="003311B0">
      <w:pPr>
        <w:jc w:val="both"/>
        <w:rPr>
          <w:lang w:val="en-US"/>
        </w:rPr>
      </w:pPr>
      <w:r>
        <w:rPr>
          <w:lang w:val="en-US"/>
        </w:rPr>
        <w:t>Display the grid having columns user id, status, profile, scope and action buttons like activate/deactivate, send new password, etc. For each grid row, values for user id comes from USERID field of USERS table, status from STATUS field, profile from LIB_PROMPTID and scope based on LTU field value, If LTU is 1 then scope value is  “User” otherwise scope value is “Account”.</w:t>
      </w:r>
    </w:p>
    <w:p w:rsidR="003311B0" w:rsidRDefault="003311B0" w:rsidP="003311B0">
      <w:pPr>
        <w:jc w:val="both"/>
        <w:rPr>
          <w:lang w:val="en-US"/>
        </w:rPr>
      </w:pPr>
      <w:r>
        <w:rPr>
          <w:lang w:val="en-US"/>
        </w:rPr>
        <w:t>Grid contains the following action buttons:</w:t>
      </w:r>
    </w:p>
    <w:p w:rsidR="003311B0" w:rsidRDefault="003311B0" w:rsidP="003311B0">
      <w:pPr>
        <w:numPr>
          <w:ilvl w:val="0"/>
          <w:numId w:val="23"/>
        </w:numPr>
        <w:suppressAutoHyphens/>
        <w:jc w:val="both"/>
        <w:rPr>
          <w:lang w:val="en-US"/>
        </w:rPr>
      </w:pPr>
      <w:r>
        <w:rPr>
          <w:lang w:val="en-US"/>
        </w:rPr>
        <w:t>Edit</w:t>
      </w:r>
    </w:p>
    <w:p w:rsidR="003311B0" w:rsidRDefault="003311B0" w:rsidP="003311B0">
      <w:pPr>
        <w:numPr>
          <w:ilvl w:val="0"/>
          <w:numId w:val="23"/>
        </w:numPr>
        <w:suppressAutoHyphens/>
        <w:jc w:val="both"/>
        <w:rPr>
          <w:lang w:val="en-US"/>
        </w:rPr>
      </w:pPr>
      <w:r>
        <w:rPr>
          <w:lang w:val="en-US"/>
        </w:rPr>
        <w:t>Reset - This button is only displayed if user is ABSSYS user or session of ISPID has a value or current user id is not equal to user id get from record. Based in the following conditions it is rendered as different text.</w:t>
      </w:r>
    </w:p>
    <w:p w:rsidR="003311B0" w:rsidRDefault="003311B0" w:rsidP="003311B0">
      <w:pPr>
        <w:numPr>
          <w:ilvl w:val="1"/>
          <w:numId w:val="23"/>
        </w:numPr>
        <w:suppressAutoHyphens/>
        <w:jc w:val="both"/>
        <w:rPr>
          <w:lang w:val="en-US"/>
        </w:rPr>
      </w:pPr>
      <w:r>
        <w:rPr>
          <w:lang w:val="en-US"/>
        </w:rPr>
        <w:t xml:space="preserve">For user having number of error greater than 4, text rendered for the button is “Activate </w:t>
      </w:r>
      <w:r>
        <w:rPr>
          <w:i/>
          <w:iCs/>
          <w:lang w:val="en-US"/>
        </w:rPr>
        <w:t xml:space="preserve">nbrerr </w:t>
      </w:r>
      <w:r>
        <w:rPr>
          <w:lang w:val="en-US"/>
        </w:rPr>
        <w:t>error(s)”.</w:t>
      </w:r>
    </w:p>
    <w:p w:rsidR="003311B0" w:rsidRDefault="003311B0" w:rsidP="003311B0">
      <w:pPr>
        <w:numPr>
          <w:ilvl w:val="1"/>
          <w:numId w:val="23"/>
        </w:numPr>
        <w:suppressAutoHyphens/>
        <w:jc w:val="both"/>
        <w:rPr>
          <w:lang w:val="en-US"/>
        </w:rPr>
      </w:pPr>
      <w:r>
        <w:rPr>
          <w:lang w:val="en-US"/>
        </w:rPr>
        <w:t xml:space="preserve">For user having number of error greater than 0, text rendered for the button is “Reset </w:t>
      </w:r>
      <w:r>
        <w:rPr>
          <w:i/>
          <w:iCs/>
          <w:lang w:val="en-US"/>
        </w:rPr>
        <w:t xml:space="preserve">nbrerr </w:t>
      </w:r>
      <w:r>
        <w:rPr>
          <w:lang w:val="en-US"/>
        </w:rPr>
        <w:t>error(s)”.</w:t>
      </w:r>
    </w:p>
    <w:p w:rsidR="003311B0" w:rsidRDefault="003311B0" w:rsidP="003311B0">
      <w:pPr>
        <w:numPr>
          <w:ilvl w:val="1"/>
          <w:numId w:val="23"/>
        </w:numPr>
        <w:suppressAutoHyphens/>
        <w:jc w:val="both"/>
        <w:rPr>
          <w:lang w:val="en-US"/>
        </w:rPr>
      </w:pPr>
      <w:r>
        <w:rPr>
          <w:lang w:val="en-US"/>
        </w:rPr>
        <w:t>Other than above cases, button is rendered based on following conditions. And if user type is API and status is Actif, then confirm window will be opened having message like, “Are you sure you want to deactivate the API user account?”</w:t>
      </w:r>
    </w:p>
    <w:p w:rsidR="003311B0" w:rsidRDefault="003311B0" w:rsidP="003311B0">
      <w:pPr>
        <w:numPr>
          <w:ilvl w:val="2"/>
          <w:numId w:val="23"/>
        </w:numPr>
        <w:suppressAutoHyphens/>
        <w:jc w:val="both"/>
        <w:rPr>
          <w:lang w:val="en-US"/>
        </w:rPr>
      </w:pPr>
      <w:r>
        <w:rPr>
          <w:lang w:val="en-US"/>
        </w:rPr>
        <w:t>For user status  Actif, text for button is “Activate”</w:t>
      </w:r>
    </w:p>
    <w:p w:rsidR="003311B0" w:rsidRDefault="003311B0" w:rsidP="003311B0">
      <w:pPr>
        <w:numPr>
          <w:ilvl w:val="2"/>
          <w:numId w:val="23"/>
        </w:numPr>
        <w:suppressAutoHyphens/>
        <w:jc w:val="both"/>
        <w:rPr>
          <w:lang w:val="en-US"/>
        </w:rPr>
      </w:pPr>
      <w:r>
        <w:rPr>
          <w:lang w:val="en-US"/>
        </w:rPr>
        <w:t>For user status  Inactif, text for button is “Deactivate”</w:t>
      </w:r>
    </w:p>
    <w:p w:rsidR="003311B0" w:rsidRDefault="003311B0" w:rsidP="003311B0">
      <w:pPr>
        <w:numPr>
          <w:ilvl w:val="0"/>
          <w:numId w:val="23"/>
        </w:numPr>
        <w:suppressAutoHyphens/>
        <w:jc w:val="both"/>
        <w:rPr>
          <w:lang w:val="en-US"/>
        </w:rPr>
      </w:pPr>
      <w:r>
        <w:rPr>
          <w:lang w:val="en-US"/>
        </w:rPr>
        <w:t xml:space="preserve">Send new password – This button is displayed based on flag values of alloweSendPassword and sendPassword, if both flags are set then button will be displayed. If user is of API type, then confirm message “Are you sure you want to reset the API user password?” will appear before sending the new password. </w:t>
      </w:r>
    </w:p>
    <w:p w:rsidR="003311B0" w:rsidRDefault="003311B0" w:rsidP="003311B0">
      <w:pPr>
        <w:numPr>
          <w:ilvl w:val="0"/>
          <w:numId w:val="23"/>
        </w:numPr>
        <w:suppressAutoHyphens/>
        <w:jc w:val="both"/>
        <w:rPr>
          <w:lang w:val="en-US"/>
        </w:rPr>
      </w:pPr>
      <w:r>
        <w:rPr>
          <w:lang w:val="en-US"/>
        </w:rPr>
        <w:t>Delete -  This button is displayed if following conditions are satisfied:</w:t>
      </w:r>
    </w:p>
    <w:p w:rsidR="003311B0" w:rsidRDefault="003311B0" w:rsidP="003311B0">
      <w:pPr>
        <w:numPr>
          <w:ilvl w:val="1"/>
          <w:numId w:val="23"/>
        </w:numPr>
        <w:suppressAutoHyphens/>
        <w:jc w:val="both"/>
        <w:rPr>
          <w:lang w:val="en-US"/>
        </w:rPr>
      </w:pPr>
      <w:r>
        <w:rPr>
          <w:lang w:val="en-US"/>
        </w:rPr>
        <w:t>User id for current user record item has a value.</w:t>
      </w:r>
    </w:p>
    <w:p w:rsidR="003311B0" w:rsidRDefault="003311B0" w:rsidP="003311B0">
      <w:pPr>
        <w:numPr>
          <w:ilvl w:val="1"/>
          <w:numId w:val="23"/>
        </w:numPr>
        <w:suppressAutoHyphens/>
        <w:jc w:val="both"/>
        <w:rPr>
          <w:lang w:val="en-US"/>
        </w:rPr>
      </w:pPr>
      <w:r>
        <w:rPr>
          <w:lang w:val="en-US"/>
        </w:rPr>
        <w:t>Current user record's user id not equals reference id OR session of ABSSYS has a value and user rights greater than or equal to 100.</w:t>
      </w:r>
    </w:p>
    <w:p w:rsidR="003311B0" w:rsidRDefault="003311B0" w:rsidP="003311B0">
      <w:pPr>
        <w:numPr>
          <w:ilvl w:val="1"/>
          <w:numId w:val="23"/>
        </w:numPr>
        <w:suppressAutoHyphens/>
        <w:jc w:val="both"/>
        <w:rPr>
          <w:lang w:val="en-US"/>
        </w:rPr>
      </w:pPr>
      <w:r>
        <w:rPr>
          <w:lang w:val="en-US"/>
        </w:rPr>
        <w:t>User type is CUSTID.</w:t>
      </w:r>
    </w:p>
    <w:p w:rsidR="003311B0" w:rsidRDefault="003311B0" w:rsidP="003311B0">
      <w:pPr>
        <w:jc w:val="both"/>
        <w:rPr>
          <w:lang w:val="en-US"/>
        </w:rPr>
      </w:pPr>
      <w:r>
        <w:rPr>
          <w:lang w:val="en-US"/>
        </w:rPr>
        <w:t>Render the message for number of</w:t>
      </w:r>
      <w:r w:rsidRPr="003311B0">
        <w:t xml:space="preserve"> users allowed from maximum allowed users. The text for message is “Users nbruser of maxalloweusers allowed”</w:t>
      </w:r>
      <w:r>
        <w:rPr>
          <w:lang w:val="en-US"/>
        </w:rPr>
        <w:t>.</w:t>
      </w:r>
    </w:p>
    <w:p w:rsidR="003311B0" w:rsidRDefault="003311B0" w:rsidP="003311B0">
      <w:pPr>
        <w:pStyle w:val="Title"/>
        <w:rPr>
          <w:lang w:val="en-US"/>
        </w:rPr>
      </w:pPr>
      <w:r>
        <w:rPr>
          <w:lang w:val="en-US"/>
        </w:rPr>
        <w:t>New user button</w:t>
      </w:r>
    </w:p>
    <w:p w:rsidR="003311B0" w:rsidRDefault="003311B0" w:rsidP="003311B0">
      <w:pPr>
        <w:jc w:val="both"/>
        <w:rPr>
          <w:lang w:val="en-US"/>
        </w:rPr>
      </w:pPr>
      <w:r>
        <w:rPr>
          <w:lang w:val="en-US"/>
        </w:rPr>
        <w:t xml:space="preserve">This section renders the buttons to add new user/new customer user, hide inactive users and show inactive users. </w:t>
      </w:r>
    </w:p>
    <w:p w:rsidR="003311B0" w:rsidRDefault="003311B0" w:rsidP="003311B0">
      <w:pPr>
        <w:jc w:val="both"/>
        <w:rPr>
          <w:lang w:val="en-US"/>
        </w:rPr>
      </w:pPr>
      <w:r>
        <w:rPr>
          <w:lang w:val="en-US"/>
        </w:rPr>
        <w:t>The button render to add new user will be available for user type other than CUSTID and it will be in disable mode if maximum number of allowed users limit is reached otherwise it will be in enable mode.</w:t>
      </w:r>
    </w:p>
    <w:p w:rsidR="003311B0" w:rsidRDefault="003311B0" w:rsidP="003311B0">
      <w:pPr>
        <w:jc w:val="both"/>
        <w:rPr>
          <w:lang w:val="en-US"/>
        </w:rPr>
      </w:pPr>
      <w:r>
        <w:rPr>
          <w:lang w:val="en-US"/>
        </w:rPr>
        <w:t>The button render to add new customer user will be available for user type CUSTID and it will be in disable mode if maximum number of allowed users limit is reached otherwise it will be in enable mode.</w:t>
      </w:r>
    </w:p>
    <w:p w:rsidR="003311B0" w:rsidRDefault="003311B0" w:rsidP="003311B0">
      <w:pPr>
        <w:pStyle w:val="Title"/>
        <w:rPr>
          <w:lang w:val="en-US"/>
        </w:rPr>
      </w:pPr>
      <w:r>
        <w:rPr>
          <w:lang w:val="en-US"/>
        </w:rPr>
        <w:lastRenderedPageBreak/>
        <w:t>Hide/show inactive users button</w:t>
      </w:r>
    </w:p>
    <w:p w:rsidR="004F4926" w:rsidRDefault="003311B0" w:rsidP="003311B0">
      <w:pPr>
        <w:rPr>
          <w:lang w:val="en-US"/>
        </w:rPr>
      </w:pPr>
      <w:r>
        <w:rPr>
          <w:lang w:val="en-US"/>
        </w:rPr>
        <w:t>The button rendered to show inactive user if the session of “showactif” has not a value, otherwise hide active users button will be displayed.</w:t>
      </w:r>
    </w:p>
    <w:p w:rsidR="004F4926" w:rsidRDefault="004F4926" w:rsidP="00E61156">
      <w:pPr>
        <w:pStyle w:val="Heading3"/>
      </w:pPr>
      <w:bookmarkStart w:id="744" w:name="_Toc326143030"/>
      <w:r>
        <w:t>User detail</w:t>
      </w:r>
      <w:bookmarkEnd w:id="744"/>
    </w:p>
    <w:p w:rsidR="004F4926" w:rsidRDefault="004F4926" w:rsidP="004F4926">
      <w:pPr>
        <w:jc w:val="both"/>
        <w:rPr>
          <w:lang w:val="en-US"/>
        </w:rPr>
      </w:pPr>
      <w:r>
        <w:rPr>
          <w:lang w:val="en-US"/>
        </w:rPr>
        <w:t>Render the header message “User Management” and sub header message “User's data”.</w:t>
      </w:r>
    </w:p>
    <w:p w:rsidR="004F4926" w:rsidRDefault="004F4926" w:rsidP="004F4926">
      <w:pPr>
        <w:jc w:val="both"/>
        <w:rPr>
          <w:lang w:val="en-US"/>
        </w:rPr>
      </w:pPr>
      <w:r>
        <w:rPr>
          <w:lang w:val="en-US"/>
        </w:rPr>
        <w:t>Render input controls for 'User id', 'Ref id', 'User type', 'User name' and 'Email Address'.</w:t>
      </w:r>
    </w:p>
    <w:p w:rsidR="004F4926" w:rsidRDefault="004F4926" w:rsidP="004F4926">
      <w:pPr>
        <w:jc w:val="both"/>
        <w:rPr>
          <w:lang w:val="en-US"/>
        </w:rPr>
      </w:pPr>
      <w:r>
        <w:rPr>
          <w:lang w:val="en-US"/>
        </w:rPr>
        <w:t>Render input control for 'Phone number' if parent user is ABSSYS and user reference kind is ABSSYS.</w:t>
      </w:r>
    </w:p>
    <w:p w:rsidR="004F4926" w:rsidRDefault="004F4926" w:rsidP="004F4926">
      <w:pPr>
        <w:jc w:val="both"/>
        <w:rPr>
          <w:lang w:val="en-US"/>
        </w:rPr>
      </w:pPr>
      <w:r>
        <w:rPr>
          <w:lang w:val="en-US"/>
        </w:rPr>
        <w:t xml:space="preserve">Render drop-down list to select the time zone. Drop-down list for timezone contains items which are retrieved using TIMEZONE table.  </w:t>
      </w:r>
    </w:p>
    <w:p w:rsidR="004F4926" w:rsidRDefault="004F4926" w:rsidP="004F4926">
      <w:pPr>
        <w:jc w:val="both"/>
        <w:rPr>
          <w:lang w:val="en-US"/>
        </w:rPr>
      </w:pPr>
      <w:r>
        <w:rPr>
          <w:lang w:val="en-US"/>
        </w:rPr>
        <w:t>Render input control for 'external user id'.</w:t>
      </w:r>
    </w:p>
    <w:p w:rsidR="004F4926" w:rsidRDefault="00A631EC" w:rsidP="004F4926">
      <w:pPr>
        <w:pStyle w:val="Title"/>
        <w:rPr>
          <w:lang w:val="en-US"/>
        </w:rPr>
      </w:pPr>
      <w:r>
        <w:rPr>
          <w:lang w:val="en-US"/>
        </w:rPr>
        <w:t>Update user controls</w:t>
      </w:r>
    </w:p>
    <w:p w:rsidR="004F4926" w:rsidRDefault="004F4926" w:rsidP="004F4926">
      <w:pPr>
        <w:numPr>
          <w:ilvl w:val="0"/>
          <w:numId w:val="23"/>
        </w:numPr>
        <w:suppressAutoHyphens/>
        <w:jc w:val="both"/>
        <w:rPr>
          <w:lang w:val="en-US"/>
        </w:rPr>
      </w:pPr>
      <w:r>
        <w:rPr>
          <w:lang w:val="en-US"/>
        </w:rPr>
        <w:t>Render input control for 'creation date'.</w:t>
      </w:r>
    </w:p>
    <w:p w:rsidR="004F4926" w:rsidRDefault="004F4926" w:rsidP="004F4926">
      <w:pPr>
        <w:numPr>
          <w:ilvl w:val="0"/>
          <w:numId w:val="23"/>
        </w:numPr>
        <w:suppressAutoHyphens/>
        <w:jc w:val="both"/>
        <w:rPr>
          <w:lang w:val="en-US"/>
        </w:rPr>
      </w:pPr>
      <w:r>
        <w:rPr>
          <w:lang w:val="en-US"/>
        </w:rPr>
        <w:t>Render input control for 'User create by' if user record's field CREUSERIDFK, CREREFIDFK and CREREFKINDFK have values.</w:t>
      </w:r>
    </w:p>
    <w:p w:rsidR="004F4926" w:rsidRDefault="004F4926" w:rsidP="004F4926">
      <w:pPr>
        <w:numPr>
          <w:ilvl w:val="0"/>
          <w:numId w:val="21"/>
        </w:numPr>
        <w:suppressAutoHyphens/>
        <w:jc w:val="both"/>
        <w:rPr>
          <w:lang w:val="en-US"/>
        </w:rPr>
      </w:pPr>
      <w:r>
        <w:rPr>
          <w:lang w:val="en-US"/>
        </w:rPr>
        <w:t>Render drop-down list for 'Profile'</w:t>
      </w:r>
    </w:p>
    <w:p w:rsidR="004F4926" w:rsidRDefault="004F4926" w:rsidP="004F4926">
      <w:pPr>
        <w:numPr>
          <w:ilvl w:val="0"/>
          <w:numId w:val="39"/>
        </w:numPr>
        <w:suppressAutoHyphens/>
        <w:jc w:val="both"/>
        <w:rPr>
          <w:lang w:val="en-US"/>
        </w:rPr>
      </w:pPr>
      <w:r>
        <w:rPr>
          <w:lang w:val="en-US"/>
        </w:rPr>
        <w:t>if user record's user id is same as the reference id  and profile record set have  values then for each profile value, user's profile rights is matched with profile, then add that profile item in drop-down list.</w:t>
      </w:r>
    </w:p>
    <w:p w:rsidR="004F4926" w:rsidRDefault="004F4926" w:rsidP="004F4926">
      <w:pPr>
        <w:numPr>
          <w:ilvl w:val="0"/>
          <w:numId w:val="39"/>
        </w:numPr>
        <w:suppressAutoHyphens/>
        <w:jc w:val="both"/>
        <w:rPr>
          <w:lang w:val="en-US"/>
        </w:rPr>
      </w:pPr>
      <w:r>
        <w:rPr>
          <w:lang w:val="en-US"/>
        </w:rPr>
        <w:t>Otherwise, load all profiles in drop-down list. And mark user's profile as selected.</w:t>
      </w:r>
    </w:p>
    <w:p w:rsidR="004F4926" w:rsidRDefault="00A631EC" w:rsidP="004F4926">
      <w:pPr>
        <w:pStyle w:val="Title"/>
        <w:rPr>
          <w:lang w:val="en-US"/>
        </w:rPr>
      </w:pPr>
      <w:r>
        <w:rPr>
          <w:lang w:val="en-US"/>
        </w:rPr>
        <w:t>Create user controls</w:t>
      </w:r>
    </w:p>
    <w:p w:rsidR="004F4926" w:rsidRDefault="004F4926" w:rsidP="004F4926">
      <w:pPr>
        <w:numPr>
          <w:ilvl w:val="0"/>
          <w:numId w:val="23"/>
        </w:numPr>
        <w:suppressAutoHyphens/>
        <w:jc w:val="both"/>
        <w:rPr>
          <w:lang w:val="en-US"/>
        </w:rPr>
      </w:pPr>
      <w:r>
        <w:rPr>
          <w:lang w:val="en-US"/>
        </w:rPr>
        <w:t>Render input control for 'User created by' having default value from session (sessions of userid, refid, refkind).</w:t>
      </w:r>
    </w:p>
    <w:p w:rsidR="004F4926" w:rsidRDefault="004F4926" w:rsidP="004F4926">
      <w:pPr>
        <w:numPr>
          <w:ilvl w:val="0"/>
          <w:numId w:val="21"/>
        </w:numPr>
        <w:suppressAutoHyphens/>
        <w:jc w:val="both"/>
        <w:rPr>
          <w:lang w:val="en-US"/>
        </w:rPr>
      </w:pPr>
      <w:r>
        <w:rPr>
          <w:lang w:val="en-US"/>
        </w:rPr>
        <w:t>Render drop-down list for 'Profile'. And load all profiles in drop-down list.</w:t>
      </w:r>
    </w:p>
    <w:p w:rsidR="00A631EC" w:rsidRDefault="00A631EC" w:rsidP="004F4926">
      <w:pPr>
        <w:pStyle w:val="Title"/>
        <w:rPr>
          <w:lang w:val="en-US"/>
        </w:rPr>
      </w:pPr>
      <w:r>
        <w:rPr>
          <w:lang w:val="en-US"/>
        </w:rPr>
        <w:t>Common user controls</w:t>
      </w:r>
    </w:p>
    <w:p w:rsidR="004F4926" w:rsidRDefault="004F4926" w:rsidP="00A631EC">
      <w:pPr>
        <w:pStyle w:val="Subtitle"/>
      </w:pPr>
      <w:r>
        <w:t>For ABSSYS user and other than TEST environment</w:t>
      </w:r>
    </w:p>
    <w:p w:rsidR="004F4926" w:rsidRDefault="004F4926" w:rsidP="004F4926">
      <w:pPr>
        <w:numPr>
          <w:ilvl w:val="0"/>
          <w:numId w:val="10"/>
        </w:numPr>
        <w:suppressAutoHyphens/>
        <w:jc w:val="both"/>
        <w:rPr>
          <w:lang w:val="en-US"/>
        </w:rPr>
      </w:pPr>
      <w:r>
        <w:rPr>
          <w:lang w:val="en-US"/>
        </w:rPr>
        <w:t>If page having updation mode or creation mode then render drop-down list for 'AC_ADMIN domain'. If one of item in this list is same as user's IDDOMAIN then mark it selected item.</w:t>
      </w:r>
    </w:p>
    <w:p w:rsidR="004F4926" w:rsidRDefault="004F4926" w:rsidP="004F4926">
      <w:pPr>
        <w:numPr>
          <w:ilvl w:val="0"/>
          <w:numId w:val="10"/>
        </w:numPr>
        <w:suppressAutoHyphens/>
        <w:jc w:val="both"/>
        <w:rPr>
          <w:lang w:val="en-US"/>
        </w:rPr>
      </w:pPr>
      <w:r>
        <w:rPr>
          <w:lang w:val="en-US"/>
        </w:rPr>
        <w:t>Render input control for 'Supervisor' having value from user's SUPID.</w:t>
      </w:r>
    </w:p>
    <w:p w:rsidR="004F4926" w:rsidRDefault="004F4926" w:rsidP="004F4926">
      <w:pPr>
        <w:numPr>
          <w:ilvl w:val="0"/>
          <w:numId w:val="10"/>
        </w:numPr>
        <w:suppressAutoHyphens/>
        <w:jc w:val="both"/>
        <w:rPr>
          <w:lang w:val="en-US"/>
        </w:rPr>
      </w:pPr>
      <w:r>
        <w:rPr>
          <w:lang w:val="en-US"/>
        </w:rPr>
        <w:t>Render drop-down list for 'Incident domain' with the following items:</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 "1", Text - "ADMINISTRATIVE"</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–"16", Text - "DBA"</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–"18", Text - "FINANCE"</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–"17,19,20", "INTERNAL SUPPORT"</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–"0,1,2,3,4,9,10,11,12,13,14,15", Text - "L1 CUSTOMER CARE"</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lastRenderedPageBreak/>
        <w:t>Value –"0,1,2,3,4,9,10,11,12,13,14,15,21", Text - "L2 SUPPORT"</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–"6",Text -  "L3 BACK-END"</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–"5", Text - "L3 FRONT-END"</w:t>
      </w:r>
    </w:p>
    <w:p w:rsidR="004F4926" w:rsidRDefault="004F4926" w:rsidP="004F4926">
      <w:pPr>
        <w:numPr>
          <w:ilvl w:val="0"/>
          <w:numId w:val="40"/>
        </w:numPr>
        <w:suppressAutoHyphens/>
        <w:jc w:val="both"/>
        <w:rPr>
          <w:rFonts w:eastAsia="Consolas" w:cs="Consolas"/>
          <w:color w:val="000000"/>
          <w:szCs w:val="20"/>
          <w:lang w:val="en-US"/>
        </w:rPr>
      </w:pPr>
      <w:r>
        <w:rPr>
          <w:rFonts w:eastAsia="Consolas" w:cs="Consolas"/>
          <w:color w:val="000000"/>
          <w:szCs w:val="20"/>
          <w:lang w:val="en-US"/>
        </w:rPr>
        <w:t>Value –"7", Text - "L3 SECURITY"</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–"7,8", Text - "L3 SYSTEM"</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–"5,6,16,21", Text - "MGMT DEV"</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–"5,6,7,8,16,17,19,20,21", Text - "MGMT IT"</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–"7,8,17,19,20,21", Text - "MGMT SYS"</w:t>
      </w:r>
    </w:p>
    <w:p w:rsidR="004F4926" w:rsidRDefault="004F4926" w:rsidP="004F4926">
      <w:pPr>
        <w:numPr>
          <w:ilvl w:val="0"/>
          <w:numId w:val="40"/>
        </w:numPr>
        <w:suppressAutoHyphens/>
        <w:jc w:val="both"/>
        <w:rPr>
          <w:rFonts w:eastAsia="Consolas" w:cs="Consolas"/>
          <w:color w:val="000000"/>
          <w:szCs w:val="20"/>
        </w:rPr>
      </w:pPr>
      <w:r>
        <w:rPr>
          <w:rFonts w:eastAsia="Consolas" w:cs="Consolas"/>
          <w:color w:val="000000"/>
          <w:szCs w:val="20"/>
        </w:rPr>
        <w:t>Value –"3", Text - "SALES"</w:t>
      </w:r>
    </w:p>
    <w:p w:rsidR="004F4926" w:rsidRDefault="004F4926" w:rsidP="004F4926">
      <w:pPr>
        <w:jc w:val="both"/>
        <w:rPr>
          <w:rFonts w:eastAsia="Consolas" w:cs="Consolas"/>
          <w:color w:val="000000"/>
          <w:szCs w:val="20"/>
          <w:lang w:val="en-US"/>
        </w:rPr>
      </w:pPr>
      <w:r>
        <w:rPr>
          <w:rFonts w:eastAsia="Consolas" w:cs="Consolas"/>
          <w:color w:val="000000"/>
          <w:szCs w:val="20"/>
          <w:lang w:val="en-US"/>
        </w:rPr>
        <w:tab/>
        <w:t xml:space="preserve">If any record from this drop-down is match with INCIDENT_TYPE_USER's IDDOMAIN then mark it </w:t>
      </w:r>
      <w:r>
        <w:rPr>
          <w:rFonts w:eastAsia="Consolas" w:cs="Consolas"/>
          <w:color w:val="000000"/>
          <w:szCs w:val="20"/>
          <w:lang w:val="en-US"/>
        </w:rPr>
        <w:tab/>
        <w:t>selected item.</w:t>
      </w:r>
    </w:p>
    <w:p w:rsidR="00A631EC" w:rsidRDefault="00A631EC" w:rsidP="00A631EC">
      <w:pPr>
        <w:pStyle w:val="Subtitle"/>
      </w:pPr>
      <w:r>
        <w:t>For all users</w:t>
      </w:r>
    </w:p>
    <w:p w:rsidR="004F4926" w:rsidRDefault="004F4926" w:rsidP="004F4926">
      <w:pPr>
        <w:jc w:val="both"/>
        <w:rPr>
          <w:lang w:val="en-US"/>
        </w:rPr>
      </w:pPr>
      <w:r>
        <w:rPr>
          <w:lang w:val="en-US"/>
        </w:rPr>
        <w:t>If SAML login is there then render input control for 'External SAML login'.</w:t>
      </w:r>
    </w:p>
    <w:p w:rsidR="004F4926" w:rsidRDefault="004F4926" w:rsidP="004F4926">
      <w:pPr>
        <w:jc w:val="both"/>
        <w:rPr>
          <w:lang w:val="en-US"/>
        </w:rPr>
      </w:pPr>
      <w:r>
        <w:rPr>
          <w:lang w:val="en-US"/>
        </w:rPr>
        <w:t>Render check-box control for 'scope limited to user', it is selected if user's LTU field value is 1and page having updation mode.</w:t>
      </w:r>
    </w:p>
    <w:p w:rsidR="004F4926" w:rsidRDefault="004F4926" w:rsidP="004F4926">
      <w:pPr>
        <w:jc w:val="both"/>
        <w:rPr>
          <w:lang w:val="en-US"/>
        </w:rPr>
      </w:pPr>
      <w:r>
        <w:rPr>
          <w:lang w:val="en-US"/>
        </w:rPr>
        <w:t>Render input control for ISP list, PSPID list or radio button control for 'Access type' based on the following criteria:</w:t>
      </w:r>
    </w:p>
    <w:p w:rsidR="004F4926" w:rsidRDefault="004F4926" w:rsidP="004F4926">
      <w:pPr>
        <w:numPr>
          <w:ilvl w:val="0"/>
          <w:numId w:val="24"/>
        </w:numPr>
        <w:suppressAutoHyphens/>
        <w:jc w:val="both"/>
        <w:rPr>
          <w:lang w:val="en-US"/>
        </w:rPr>
      </w:pPr>
      <w:r>
        <w:rPr>
          <w:lang w:val="en-US"/>
        </w:rPr>
        <w:t>For ABSSYS user</w:t>
      </w:r>
    </w:p>
    <w:p w:rsidR="004F4926" w:rsidRDefault="004F4926" w:rsidP="004F4926">
      <w:pPr>
        <w:numPr>
          <w:ilvl w:val="1"/>
          <w:numId w:val="24"/>
        </w:numPr>
        <w:suppressAutoHyphens/>
        <w:jc w:val="both"/>
        <w:rPr>
          <w:lang w:val="en-US"/>
        </w:rPr>
      </w:pPr>
      <w:r>
        <w:rPr>
          <w:lang w:val="en-US"/>
        </w:rPr>
        <w:t>Render the radio button control to select 'Access type' either ADM or API based on the following conditions:</w:t>
      </w:r>
    </w:p>
    <w:p w:rsidR="004F4926" w:rsidRDefault="004F4926" w:rsidP="004F4926">
      <w:pPr>
        <w:numPr>
          <w:ilvl w:val="2"/>
          <w:numId w:val="24"/>
        </w:numPr>
        <w:suppressAutoHyphens/>
        <w:jc w:val="both"/>
        <w:rPr>
          <w:lang w:val="en-US"/>
        </w:rPr>
      </w:pPr>
      <w:r>
        <w:rPr>
          <w:lang w:val="en-US"/>
        </w:rPr>
        <w:t>Render 'API only' and mark it as selected if page is in updation mode and user's reference id and user id are not same and user's type is API.</w:t>
      </w:r>
    </w:p>
    <w:p w:rsidR="004F4926" w:rsidRDefault="004F4926" w:rsidP="004F4926">
      <w:pPr>
        <w:numPr>
          <w:ilvl w:val="2"/>
          <w:numId w:val="24"/>
        </w:numPr>
        <w:suppressAutoHyphens/>
        <w:jc w:val="both"/>
        <w:rPr>
          <w:lang w:val="en-US"/>
        </w:rPr>
      </w:pPr>
      <w:r>
        <w:rPr>
          <w:lang w:val="en-US"/>
        </w:rPr>
        <w:t>Render 'ADM only' and mark it as selected if page is in updation mode and user's reference id and user id are not same and user's type is ADM.</w:t>
      </w:r>
    </w:p>
    <w:p w:rsidR="004F4926" w:rsidRDefault="004F4926" w:rsidP="004F4926">
      <w:pPr>
        <w:numPr>
          <w:ilvl w:val="1"/>
          <w:numId w:val="24"/>
        </w:numPr>
        <w:suppressAutoHyphens/>
        <w:jc w:val="both"/>
        <w:rPr>
          <w:lang w:val="en-US"/>
        </w:rPr>
      </w:pPr>
      <w:r>
        <w:rPr>
          <w:lang w:val="en-US"/>
        </w:rPr>
        <w:t>Render input control for 'ISP list' if one of the following condition is satisfied:</w:t>
      </w:r>
    </w:p>
    <w:p w:rsidR="004F4926" w:rsidRDefault="004F4926" w:rsidP="004F4926">
      <w:pPr>
        <w:numPr>
          <w:ilvl w:val="2"/>
          <w:numId w:val="24"/>
        </w:numPr>
        <w:suppressAutoHyphens/>
        <w:jc w:val="both"/>
        <w:rPr>
          <w:lang w:val="en-US"/>
        </w:rPr>
      </w:pPr>
      <w:r>
        <w:rPr>
          <w:lang w:val="en-US"/>
        </w:rPr>
        <w:t>Page having updation mode and user's reference kind is ISPID.</w:t>
      </w:r>
    </w:p>
    <w:p w:rsidR="004F4926" w:rsidRDefault="004F4926" w:rsidP="004F4926">
      <w:pPr>
        <w:numPr>
          <w:ilvl w:val="2"/>
          <w:numId w:val="24"/>
        </w:numPr>
        <w:suppressAutoHyphens/>
        <w:jc w:val="both"/>
        <w:rPr>
          <w:lang w:val="en-US"/>
        </w:rPr>
      </w:pPr>
      <w:r>
        <w:rPr>
          <w:lang w:val="en-US"/>
        </w:rPr>
        <w:t>User type is ISPID</w:t>
      </w:r>
    </w:p>
    <w:p w:rsidR="004F4926" w:rsidRDefault="004F4926" w:rsidP="004F4926">
      <w:pPr>
        <w:numPr>
          <w:ilvl w:val="1"/>
          <w:numId w:val="24"/>
        </w:numPr>
        <w:suppressAutoHyphens/>
        <w:jc w:val="both"/>
        <w:rPr>
          <w:lang w:val="en-US"/>
        </w:rPr>
      </w:pPr>
      <w:r>
        <w:rPr>
          <w:lang w:val="en-US"/>
        </w:rPr>
        <w:t>Render input control for 'PSPID list' if one of the following condition is satisfied:</w:t>
      </w:r>
    </w:p>
    <w:p w:rsidR="004F4926" w:rsidRDefault="004F4926" w:rsidP="004F4926">
      <w:pPr>
        <w:numPr>
          <w:ilvl w:val="2"/>
          <w:numId w:val="24"/>
        </w:numPr>
        <w:suppressAutoHyphens/>
        <w:jc w:val="both"/>
        <w:rPr>
          <w:lang w:val="en-US"/>
        </w:rPr>
      </w:pPr>
      <w:r>
        <w:rPr>
          <w:lang w:val="en-US"/>
        </w:rPr>
        <w:t>Page having updation mode and user's reference kind is ISPID or MGID.</w:t>
      </w:r>
    </w:p>
    <w:p w:rsidR="004F4926" w:rsidRDefault="004F4926" w:rsidP="004F4926">
      <w:pPr>
        <w:numPr>
          <w:ilvl w:val="2"/>
          <w:numId w:val="24"/>
        </w:numPr>
        <w:suppressAutoHyphens/>
        <w:jc w:val="both"/>
        <w:rPr>
          <w:lang w:val="en-US"/>
        </w:rPr>
      </w:pPr>
      <w:r>
        <w:rPr>
          <w:lang w:val="en-US"/>
        </w:rPr>
        <w:t>User type is ISPID or MGID</w:t>
      </w:r>
    </w:p>
    <w:p w:rsidR="004F4926" w:rsidRDefault="004F4926" w:rsidP="004F4926">
      <w:pPr>
        <w:numPr>
          <w:ilvl w:val="0"/>
          <w:numId w:val="24"/>
        </w:numPr>
        <w:suppressAutoHyphens/>
        <w:jc w:val="both"/>
        <w:rPr>
          <w:lang w:val="en-US"/>
        </w:rPr>
      </w:pPr>
      <w:r>
        <w:rPr>
          <w:lang w:val="en-US"/>
        </w:rPr>
        <w:t xml:space="preserve">Flag set to true for ShowAccessType </w:t>
      </w:r>
    </w:p>
    <w:p w:rsidR="004F4926" w:rsidRDefault="004F4926" w:rsidP="004F4926">
      <w:pPr>
        <w:numPr>
          <w:ilvl w:val="1"/>
          <w:numId w:val="24"/>
        </w:numPr>
        <w:suppressAutoHyphens/>
        <w:jc w:val="both"/>
        <w:rPr>
          <w:lang w:val="en-US"/>
        </w:rPr>
      </w:pPr>
      <w:r>
        <w:rPr>
          <w:lang w:val="en-US"/>
        </w:rPr>
        <w:t>Render input control for 'PSPID list' if one of the following condition is satisfied:</w:t>
      </w:r>
    </w:p>
    <w:p w:rsidR="004F4926" w:rsidRDefault="004F4926" w:rsidP="004F4926">
      <w:pPr>
        <w:numPr>
          <w:ilvl w:val="2"/>
          <w:numId w:val="24"/>
        </w:numPr>
        <w:suppressAutoHyphens/>
        <w:jc w:val="both"/>
        <w:rPr>
          <w:lang w:val="en-US"/>
        </w:rPr>
      </w:pPr>
      <w:r>
        <w:rPr>
          <w:lang w:val="en-US"/>
        </w:rPr>
        <w:t>Page having updation mode and user's reference kind is ISPID.</w:t>
      </w:r>
    </w:p>
    <w:p w:rsidR="004F4926" w:rsidRDefault="004F4926" w:rsidP="004F4926">
      <w:pPr>
        <w:numPr>
          <w:ilvl w:val="2"/>
          <w:numId w:val="24"/>
        </w:numPr>
        <w:suppressAutoHyphens/>
        <w:jc w:val="both"/>
        <w:rPr>
          <w:lang w:val="en-US"/>
        </w:rPr>
      </w:pPr>
      <w:r>
        <w:rPr>
          <w:lang w:val="en-US"/>
        </w:rPr>
        <w:t>User type is ISPID.</w:t>
      </w:r>
    </w:p>
    <w:p w:rsidR="004F4926" w:rsidRDefault="004F4926" w:rsidP="004F4926">
      <w:pPr>
        <w:numPr>
          <w:ilvl w:val="1"/>
          <w:numId w:val="24"/>
        </w:numPr>
        <w:suppressAutoHyphens/>
        <w:jc w:val="both"/>
        <w:rPr>
          <w:lang w:val="en-US"/>
        </w:rPr>
      </w:pPr>
      <w:r>
        <w:rPr>
          <w:lang w:val="en-US"/>
        </w:rPr>
        <w:t>Render the radio button control to select 'Access type' having only one option 'API' if page having updation mode and user's reference kind is ISPID. Mark it as selected if user's type is API.</w:t>
      </w:r>
    </w:p>
    <w:p w:rsidR="004F4926" w:rsidRDefault="004F4926" w:rsidP="004F4926">
      <w:pPr>
        <w:numPr>
          <w:ilvl w:val="0"/>
          <w:numId w:val="24"/>
        </w:numPr>
        <w:suppressAutoHyphens/>
        <w:jc w:val="both"/>
        <w:rPr>
          <w:lang w:val="en-US"/>
        </w:rPr>
      </w:pPr>
      <w:r>
        <w:rPr>
          <w:lang w:val="en-US"/>
        </w:rPr>
        <w:lastRenderedPageBreak/>
        <w:t>Other than above cases</w:t>
      </w:r>
    </w:p>
    <w:p w:rsidR="004F4926" w:rsidRDefault="004F4926" w:rsidP="004F4926">
      <w:pPr>
        <w:numPr>
          <w:ilvl w:val="1"/>
          <w:numId w:val="24"/>
        </w:numPr>
        <w:suppressAutoHyphens/>
        <w:jc w:val="both"/>
        <w:rPr>
          <w:lang w:val="en-US"/>
        </w:rPr>
      </w:pPr>
      <w:r>
        <w:rPr>
          <w:lang w:val="en-US"/>
        </w:rPr>
        <w:t>Render input control for 'PSPID list' if one of the following condition is satisfied:</w:t>
      </w:r>
    </w:p>
    <w:p w:rsidR="004F4926" w:rsidRDefault="004F4926" w:rsidP="004F4926">
      <w:pPr>
        <w:numPr>
          <w:ilvl w:val="2"/>
          <w:numId w:val="24"/>
        </w:numPr>
        <w:suppressAutoHyphens/>
        <w:jc w:val="both"/>
        <w:rPr>
          <w:lang w:val="en-US"/>
        </w:rPr>
      </w:pPr>
      <w:r>
        <w:rPr>
          <w:lang w:val="en-US"/>
        </w:rPr>
        <w:t>Page having updation mode and user's reference kind is ISPID.</w:t>
      </w:r>
    </w:p>
    <w:p w:rsidR="004F4926" w:rsidRDefault="004F4926" w:rsidP="004F4926">
      <w:pPr>
        <w:numPr>
          <w:ilvl w:val="2"/>
          <w:numId w:val="24"/>
        </w:numPr>
        <w:suppressAutoHyphens/>
        <w:jc w:val="both"/>
        <w:rPr>
          <w:lang w:val="en-US"/>
        </w:rPr>
      </w:pPr>
      <w:r>
        <w:rPr>
          <w:lang w:val="en-US"/>
        </w:rPr>
        <w:t>User type is ISPID.</w:t>
      </w:r>
    </w:p>
    <w:p w:rsidR="004F4926" w:rsidRDefault="004F4926" w:rsidP="004F4926">
      <w:pPr>
        <w:jc w:val="both"/>
        <w:rPr>
          <w:lang w:val="en-US"/>
        </w:rPr>
      </w:pPr>
      <w:r>
        <w:rPr>
          <w:lang w:val="en-US"/>
        </w:rPr>
        <w:t>Render check-box controls for 'Access rights' to select various rights. The check-box controls for various options are rendered based on the following conditions. For ABSSYS user THISUSERCONFIG value from user is displayed if check-box controls are in disabled mode.</w:t>
      </w:r>
    </w:p>
    <w:p w:rsidR="004F4926" w:rsidRDefault="004F4926" w:rsidP="004F4926">
      <w:pPr>
        <w:numPr>
          <w:ilvl w:val="0"/>
          <w:numId w:val="18"/>
        </w:numPr>
        <w:suppressAutoHyphens/>
        <w:jc w:val="both"/>
        <w:rPr>
          <w:lang w:val="en-US"/>
        </w:rPr>
      </w:pPr>
      <w:r>
        <w:rPr>
          <w:lang w:val="en-US"/>
        </w:rPr>
        <w:t xml:space="preserve">If ShowAccessReco is set to true then render 'reconciliation' option. Mark it as checked if boolean AND operation between user's THISUSERCONFIG value and 1 is true and page is in updation mode. </w:t>
      </w:r>
    </w:p>
    <w:p w:rsidR="004F4926" w:rsidRDefault="004F4926" w:rsidP="004F4926">
      <w:pPr>
        <w:numPr>
          <w:ilvl w:val="0"/>
          <w:numId w:val="18"/>
        </w:numPr>
        <w:suppressAutoHyphens/>
        <w:jc w:val="both"/>
        <w:rPr>
          <w:lang w:val="en-US"/>
        </w:rPr>
      </w:pPr>
      <w:r>
        <w:rPr>
          <w:lang w:val="en-US"/>
        </w:rPr>
        <w:t>If ShowAccessCAP is set to true then render 'Fraud detection' option. Mark it as checked if boolean AND operation between user's THISUSERCONFIG value and 16 is true and page is in updation mode.</w:t>
      </w:r>
    </w:p>
    <w:p w:rsidR="004F4926" w:rsidRDefault="004F4926" w:rsidP="004F4926">
      <w:pPr>
        <w:numPr>
          <w:ilvl w:val="0"/>
          <w:numId w:val="18"/>
        </w:numPr>
        <w:suppressAutoHyphens/>
        <w:jc w:val="both"/>
        <w:rPr>
          <w:lang w:val="en-US"/>
        </w:rPr>
      </w:pPr>
      <w:r>
        <w:rPr>
          <w:lang w:val="en-US"/>
        </w:rPr>
        <w:t>If ShowAccessTechPM is set to true</w:t>
      </w:r>
    </w:p>
    <w:p w:rsidR="004F4926" w:rsidRDefault="004F4926" w:rsidP="004F4926">
      <w:pPr>
        <w:numPr>
          <w:ilvl w:val="1"/>
          <w:numId w:val="18"/>
        </w:numPr>
        <w:suppressAutoHyphens/>
        <w:jc w:val="both"/>
        <w:rPr>
          <w:lang w:val="en-US"/>
        </w:rPr>
      </w:pPr>
      <w:r>
        <w:rPr>
          <w:lang w:val="en-US"/>
        </w:rPr>
        <w:t xml:space="preserve">Render 'Payment methods' option. Mark it as checked if Boolean AND operation between user's THISUSERCONFIG value and 4 is true and page is in updation mode. </w:t>
      </w:r>
    </w:p>
    <w:p w:rsidR="004F4926" w:rsidRDefault="004F4926" w:rsidP="004F4926">
      <w:pPr>
        <w:numPr>
          <w:ilvl w:val="1"/>
          <w:numId w:val="18"/>
        </w:numPr>
        <w:suppressAutoHyphens/>
        <w:jc w:val="both"/>
        <w:rPr>
          <w:lang w:val="en-US"/>
        </w:rPr>
      </w:pPr>
      <w:r>
        <w:rPr>
          <w:lang w:val="en-US"/>
        </w:rPr>
        <w:t xml:space="preserve">Render 'Technical information' option. Mark it as checked if boolean AND operation between user's THISUSERCONFIG value and 8 is true and page is in updation mode. </w:t>
      </w:r>
    </w:p>
    <w:p w:rsidR="004F4926" w:rsidRDefault="004F4926" w:rsidP="004F4926">
      <w:pPr>
        <w:numPr>
          <w:ilvl w:val="1"/>
          <w:numId w:val="18"/>
        </w:numPr>
        <w:suppressAutoHyphens/>
        <w:jc w:val="both"/>
        <w:rPr>
          <w:lang w:val="en-US"/>
        </w:rPr>
      </w:pPr>
      <w:r>
        <w:rPr>
          <w:lang w:val="en-US"/>
        </w:rPr>
        <w:t xml:space="preserve">Render 'Snooze Application Alert' option if user is ABSSYS user. Mark it as checked if boolean AND operation between user's THISUSERCONFIG value and 512 is true and page is in updation mode. </w:t>
      </w:r>
    </w:p>
    <w:p w:rsidR="004F4926" w:rsidRDefault="004F4926" w:rsidP="004F4926">
      <w:pPr>
        <w:numPr>
          <w:ilvl w:val="0"/>
          <w:numId w:val="18"/>
        </w:numPr>
        <w:suppressAutoHyphens/>
        <w:jc w:val="both"/>
        <w:rPr>
          <w:lang w:val="en-US"/>
        </w:rPr>
      </w:pPr>
      <w:r>
        <w:rPr>
          <w:lang w:val="en-US"/>
        </w:rPr>
        <w:t>For ABSSYS user and page is updation or creation mode</w:t>
      </w:r>
    </w:p>
    <w:p w:rsidR="004F4926" w:rsidRDefault="004F4926" w:rsidP="004F4926">
      <w:pPr>
        <w:numPr>
          <w:ilvl w:val="1"/>
          <w:numId w:val="18"/>
        </w:numPr>
        <w:suppressAutoHyphens/>
        <w:jc w:val="both"/>
        <w:rPr>
          <w:lang w:val="en-US"/>
        </w:rPr>
      </w:pPr>
      <w:r>
        <w:rPr>
          <w:lang w:val="en-US"/>
        </w:rPr>
        <w:t xml:space="preserve">Render 'File upload' option. Mark it as checked if boolean AND operation between user's THISUSERCONFIG value and 2 is true and page is in updation mode. </w:t>
      </w:r>
    </w:p>
    <w:p w:rsidR="004F4926" w:rsidRDefault="004F4926" w:rsidP="004F4926">
      <w:pPr>
        <w:numPr>
          <w:ilvl w:val="1"/>
          <w:numId w:val="18"/>
        </w:numPr>
        <w:suppressAutoHyphens/>
        <w:jc w:val="both"/>
        <w:rPr>
          <w:lang w:val="en-US"/>
        </w:rPr>
      </w:pPr>
      <w:r>
        <w:rPr>
          <w:lang w:val="en-US"/>
        </w:rPr>
        <w:t xml:space="preserve">Render 'Direct report' option. Mark it as checked if boolean AND operation between user's THISUSERCONFIG value and 64 is true and page is in updation mode. </w:t>
      </w:r>
    </w:p>
    <w:p w:rsidR="004F4926" w:rsidRDefault="004F4926" w:rsidP="004F4926">
      <w:pPr>
        <w:numPr>
          <w:ilvl w:val="1"/>
          <w:numId w:val="18"/>
        </w:numPr>
        <w:suppressAutoHyphens/>
        <w:jc w:val="both"/>
        <w:rPr>
          <w:lang w:val="en-US"/>
        </w:rPr>
      </w:pPr>
      <w:r>
        <w:rPr>
          <w:lang w:val="en-US"/>
        </w:rPr>
        <w:t xml:space="preserve">Render 'Project/Todo...' option. Mark it as checked if boolean AND operation between user's THISUSERCONFIG value and 128 is true and page is in updation mode. </w:t>
      </w:r>
    </w:p>
    <w:p w:rsidR="004F4926" w:rsidRDefault="004F4926" w:rsidP="004F4926">
      <w:pPr>
        <w:numPr>
          <w:ilvl w:val="1"/>
          <w:numId w:val="18"/>
        </w:numPr>
        <w:suppressAutoHyphens/>
        <w:jc w:val="both"/>
        <w:rPr>
          <w:lang w:val="en-US"/>
        </w:rPr>
      </w:pPr>
      <w:r>
        <w:rPr>
          <w:lang w:val="en-US"/>
        </w:rPr>
        <w:t xml:space="preserve">Render 'Billing' option. Mark it as checked if boolean AND operation between user's THISUSERCONFIG value and 256 is true and page is in updation mode. </w:t>
      </w:r>
    </w:p>
    <w:p w:rsidR="004F4926" w:rsidRDefault="004F4926" w:rsidP="004F4926">
      <w:pPr>
        <w:numPr>
          <w:ilvl w:val="1"/>
          <w:numId w:val="18"/>
        </w:numPr>
        <w:suppressAutoHyphens/>
        <w:jc w:val="both"/>
        <w:rPr>
          <w:lang w:val="en-US"/>
        </w:rPr>
      </w:pPr>
      <w:r>
        <w:rPr>
          <w:lang w:val="en-US"/>
        </w:rPr>
        <w:t xml:space="preserve">Render 'User management' option. Mark it as checked if boolean AND operation between user's THISUSERCONFIG value and 1024 is true and page is in updation mode. </w:t>
      </w:r>
    </w:p>
    <w:p w:rsidR="004F4926" w:rsidRDefault="004F4926" w:rsidP="004F4926">
      <w:pPr>
        <w:jc w:val="both"/>
        <w:rPr>
          <w:lang w:val="en-US"/>
        </w:rPr>
      </w:pPr>
      <w:r>
        <w:rPr>
          <w:lang w:val="en-US"/>
        </w:rPr>
        <w:t>For ABSSYS user, render check-box controls for 'Email notification'. It contains two options, 'send warning email for new incident' and 'Send warning email for new document'. This control is rendered if any of the following is satisfied:</w:t>
      </w:r>
    </w:p>
    <w:p w:rsidR="004F4926" w:rsidRDefault="004F4926" w:rsidP="004F4926">
      <w:pPr>
        <w:numPr>
          <w:ilvl w:val="0"/>
          <w:numId w:val="37"/>
        </w:numPr>
        <w:suppressAutoHyphens/>
        <w:jc w:val="both"/>
        <w:rPr>
          <w:lang w:val="en-US"/>
        </w:rPr>
      </w:pPr>
      <w:r>
        <w:rPr>
          <w:lang w:val="en-US"/>
        </w:rPr>
        <w:t>Page is in updation mode.</w:t>
      </w:r>
    </w:p>
    <w:p w:rsidR="004F4926" w:rsidRDefault="004F4926" w:rsidP="004F4926">
      <w:pPr>
        <w:numPr>
          <w:ilvl w:val="0"/>
          <w:numId w:val="37"/>
        </w:numPr>
        <w:suppressAutoHyphens/>
        <w:jc w:val="both"/>
        <w:rPr>
          <w:lang w:val="en-US"/>
        </w:rPr>
      </w:pPr>
      <w:r>
        <w:rPr>
          <w:lang w:val="en-US"/>
        </w:rPr>
        <w:t>User type is ABSSYS and reference id is ABSSYS.</w:t>
      </w:r>
    </w:p>
    <w:p w:rsidR="004F4926" w:rsidRDefault="004F4926" w:rsidP="004F4926">
      <w:pPr>
        <w:jc w:val="both"/>
        <w:rPr>
          <w:lang w:val="en-US"/>
        </w:rPr>
      </w:pPr>
      <w:r>
        <w:rPr>
          <w:lang w:val="en-US"/>
        </w:rPr>
        <w:tab/>
        <w:t xml:space="preserve">For updation mode, mark items as selected if user's reference id is ISPID or ABSSYS, and user's </w:t>
      </w:r>
      <w:r>
        <w:rPr>
          <w:lang w:val="en-US"/>
        </w:rPr>
        <w:tab/>
        <w:t>TICKET_EMAIL_PRIORITY field has value greater than 0.</w:t>
      </w:r>
    </w:p>
    <w:p w:rsidR="004F4926" w:rsidRDefault="004F4926" w:rsidP="004F4926">
      <w:pPr>
        <w:jc w:val="both"/>
        <w:rPr>
          <w:lang w:val="en-US"/>
        </w:rPr>
      </w:pPr>
      <w:r>
        <w:rPr>
          <w:lang w:val="en-US"/>
        </w:rPr>
        <w:t>Render drop-down list to select merchant. It will be displayed based on the following conditions:</w:t>
      </w:r>
    </w:p>
    <w:p w:rsidR="004F4926" w:rsidRDefault="004F4926" w:rsidP="004F4926">
      <w:pPr>
        <w:numPr>
          <w:ilvl w:val="0"/>
          <w:numId w:val="38"/>
        </w:numPr>
        <w:suppressAutoHyphens/>
        <w:jc w:val="both"/>
        <w:rPr>
          <w:lang w:val="en-US"/>
        </w:rPr>
      </w:pPr>
      <w:r>
        <w:rPr>
          <w:lang w:val="en-US"/>
        </w:rPr>
        <w:t>user type is MGID</w:t>
      </w:r>
    </w:p>
    <w:p w:rsidR="004F4926" w:rsidRDefault="004F4926" w:rsidP="004F4926">
      <w:pPr>
        <w:numPr>
          <w:ilvl w:val="0"/>
          <w:numId w:val="38"/>
        </w:numPr>
        <w:suppressAutoHyphens/>
        <w:jc w:val="both"/>
        <w:rPr>
          <w:lang w:val="en-US"/>
        </w:rPr>
      </w:pPr>
      <w:r>
        <w:rPr>
          <w:lang w:val="en-US"/>
        </w:rPr>
        <w:lastRenderedPageBreak/>
        <w:t>Get merchant's PSPID and COMPANY NAME from MERCHANT based on the MGIDFK and PSPID list. If merchants found then load all items in drop-down list. If page is in updation mode then check merchant's PSPID is same as user's user id then mark that item as selected.</w:t>
      </w:r>
    </w:p>
    <w:p w:rsidR="004F4926" w:rsidRDefault="00A631EC" w:rsidP="004F4926">
      <w:pPr>
        <w:pStyle w:val="Title"/>
        <w:rPr>
          <w:lang w:val="en-US"/>
        </w:rPr>
      </w:pPr>
      <w:r>
        <w:rPr>
          <w:lang w:val="en-US"/>
        </w:rPr>
        <w:t>Update user controls</w:t>
      </w:r>
    </w:p>
    <w:p w:rsidR="004F4926" w:rsidRDefault="004F4926" w:rsidP="004F4926">
      <w:pPr>
        <w:jc w:val="both"/>
        <w:rPr>
          <w:lang w:val="en-US"/>
        </w:rPr>
      </w:pPr>
      <w:r>
        <w:rPr>
          <w:lang w:val="en-US"/>
        </w:rPr>
        <w:t>If profile rights greater than 50, render information regarding number of utilization connection and last connection date-time information for ADM/API users.</w:t>
      </w:r>
    </w:p>
    <w:p w:rsidR="00A631EC" w:rsidRDefault="00A631EC" w:rsidP="004F4926">
      <w:pPr>
        <w:pStyle w:val="Title"/>
        <w:rPr>
          <w:lang w:val="en-US"/>
        </w:rPr>
      </w:pPr>
      <w:r>
        <w:rPr>
          <w:lang w:val="en-US"/>
        </w:rPr>
        <w:t>Common user controls</w:t>
      </w:r>
    </w:p>
    <w:p w:rsidR="004F4926" w:rsidRDefault="00A631EC" w:rsidP="00A631EC">
      <w:pPr>
        <w:rPr>
          <w:lang w:val="en-US"/>
        </w:rPr>
      </w:pPr>
      <w:r>
        <w:rPr>
          <w:lang w:val="en-US"/>
        </w:rPr>
        <w:t>If authenticatio</w:t>
      </w:r>
      <w:ins w:id="745" w:author="Administrator" w:date="2012-05-30T11:54:00Z">
        <w:r w:rsidR="00822A96">
          <w:rPr>
            <w:lang w:val="en-US"/>
          </w:rPr>
          <w:t>n</w:t>
        </w:r>
      </w:ins>
      <w:del w:id="746" w:author="Administrator" w:date="2012-05-30T11:54:00Z">
        <w:r w:rsidDel="00822A96">
          <w:rPr>
            <w:lang w:val="en-US"/>
          </w:rPr>
          <w:delText>b</w:delText>
        </w:r>
      </w:del>
      <w:r>
        <w:rPr>
          <w:lang w:val="en-US"/>
        </w:rPr>
        <w:t xml:space="preserve"> o</w:t>
      </w:r>
      <w:r w:rsidR="004F4926">
        <w:rPr>
          <w:lang w:val="en-US"/>
        </w:rPr>
        <w:t>ther than SAML login</w:t>
      </w:r>
      <w:r>
        <w:rPr>
          <w:lang w:val="en-US"/>
        </w:rPr>
        <w:t>, r</w:t>
      </w:r>
      <w:r w:rsidR="004F4926">
        <w:rPr>
          <w:lang w:val="en-US"/>
        </w:rPr>
        <w:t>ender input control for password field. Password is required in order to add new user or modify user details.</w:t>
      </w:r>
    </w:p>
    <w:p w:rsidR="004F4926" w:rsidRDefault="004F4926" w:rsidP="004F4926">
      <w:pPr>
        <w:jc w:val="both"/>
        <w:rPr>
          <w:lang w:val="en-US"/>
        </w:rPr>
      </w:pPr>
      <w:r>
        <w:rPr>
          <w:lang w:val="en-US"/>
        </w:rPr>
        <w:t>Render 'Create' button to add new user o</w:t>
      </w:r>
      <w:r w:rsidR="00A631EC">
        <w:rPr>
          <w:lang w:val="en-US"/>
        </w:rPr>
        <w:t>r</w:t>
      </w:r>
      <w:r>
        <w:rPr>
          <w:lang w:val="en-US"/>
        </w:rPr>
        <w:t xml:space="preserve"> render 'Modify' button to update user details.</w:t>
      </w:r>
    </w:p>
    <w:p w:rsidR="004F4926" w:rsidRDefault="004F4926" w:rsidP="004F4926">
      <w:pPr>
        <w:jc w:val="both"/>
        <w:rPr>
          <w:lang w:val="en-US"/>
        </w:rPr>
      </w:pPr>
      <w:r>
        <w:rPr>
          <w:lang w:val="en-US"/>
        </w:rPr>
        <w:t>Render link for 'Electronic Reporting for this User'. It will be redirect to another page.</w:t>
      </w:r>
    </w:p>
    <w:p w:rsidR="004F4926" w:rsidRDefault="004F4926" w:rsidP="004F4926">
      <w:pPr>
        <w:jc w:val="both"/>
        <w:rPr>
          <w:lang w:val="en-US"/>
        </w:rPr>
      </w:pPr>
      <w:r>
        <w:rPr>
          <w:lang w:val="en-US"/>
        </w:rPr>
        <w:t xml:space="preserve">For successful creation of new user, password notification message is displayed. And it is rendered as 'Password accorded to user: </w:t>
      </w:r>
      <w:r>
        <w:rPr>
          <w:i/>
          <w:iCs/>
          <w:lang w:val="en-US"/>
        </w:rPr>
        <w:t>password</w:t>
      </w:r>
      <w:r>
        <w:rPr>
          <w:lang w:val="en-US"/>
        </w:rPr>
        <w:t>' and system also display warning message for change password after first login.</w:t>
      </w:r>
    </w:p>
    <w:p w:rsidR="004F4926" w:rsidRDefault="004F4926" w:rsidP="004F4926">
      <w:pPr>
        <w:jc w:val="both"/>
        <w:rPr>
          <w:lang w:val="en-US"/>
        </w:rPr>
      </w:pPr>
      <w:r>
        <w:rPr>
          <w:lang w:val="en-US"/>
        </w:rPr>
        <w:t>If user details successfully updated then display success message.</w:t>
      </w:r>
    </w:p>
    <w:p w:rsidR="00541295" w:rsidRPr="004F4926" w:rsidRDefault="004F4926" w:rsidP="004F4926">
      <w:pPr>
        <w:jc w:val="both"/>
        <w:rPr>
          <w:lang w:val="en-US"/>
        </w:rPr>
      </w:pPr>
      <w:r>
        <w:rPr>
          <w:lang w:val="en-US"/>
        </w:rPr>
        <w:t>Render 'Back to list' button to go back to the user list page.</w:t>
      </w:r>
      <w:r w:rsidR="00541295">
        <w:br w:type="page"/>
      </w:r>
    </w:p>
    <w:p w:rsidR="00083EE6" w:rsidRPr="00962A22" w:rsidRDefault="001B34D0" w:rsidP="002A2FBE">
      <w:pPr>
        <w:pStyle w:val="Heading2"/>
      </w:pPr>
      <w:bookmarkStart w:id="747" w:name="_Toc326143031"/>
      <w:r>
        <w:lastRenderedPageBreak/>
        <w:t xml:space="preserve">Data transfer object and </w:t>
      </w:r>
      <w:r w:rsidR="00767667" w:rsidRPr="00632618">
        <w:t>Entities</w:t>
      </w:r>
      <w:bookmarkEnd w:id="747"/>
    </w:p>
    <w:p w:rsidR="00083EE6" w:rsidRDefault="00E83F96" w:rsidP="00083EE6">
      <w:pPr>
        <w:rPr>
          <w:rFonts w:cs="Calibri"/>
          <w:szCs w:val="20"/>
        </w:rPr>
      </w:pPr>
      <w:r>
        <w:pict>
          <v:shapetype id="_x0000_t32" coordsize="21600,21600" o:spt="32" o:oned="t" path="m,l21600,21600e" filled="f">
            <v:path arrowok="t" fillok="f" o:connecttype="none"/>
            <o:lock v:ext="edit" shapetype="t"/>
          </v:shapetype>
          <v:shape id="_x0000_s1055" type="#_x0000_t32" style="position:absolute;margin-left:.35pt;margin-top:7.75pt;width:79.65pt;height:.45pt;z-index:251663360" o:connectortype="straight" strokeweight=".26mm">
            <v:stroke endarrow="block" joinstyle="miter"/>
          </v:shape>
        </w:pict>
      </w:r>
      <w:r w:rsidR="00083EE6">
        <w:rPr>
          <w:rFonts w:cs="Calibri"/>
          <w:szCs w:val="20"/>
        </w:rPr>
        <w:tab/>
        <w:t xml:space="preserve">              </w:t>
      </w:r>
      <w:r w:rsidR="00083EE6">
        <w:rPr>
          <w:rFonts w:cs="Calibri"/>
          <w:szCs w:val="20"/>
        </w:rPr>
        <w:tab/>
      </w:r>
      <w:r w:rsidR="00083EE6">
        <w:rPr>
          <w:rFonts w:cs="Calibri"/>
          <w:szCs w:val="20"/>
        </w:rPr>
        <w:tab/>
        <w:t>Indicates one to many relationship</w:t>
      </w:r>
    </w:p>
    <w:p w:rsidR="00083EE6" w:rsidRDefault="00083EE6" w:rsidP="00083EE6">
      <w:pPr>
        <w:rPr>
          <w:rFonts w:cs="Calibri"/>
          <w:szCs w:val="20"/>
        </w:rPr>
      </w:pPr>
      <w:r>
        <w:rPr>
          <w:rFonts w:cs="Calibri"/>
          <w:szCs w:val="20"/>
        </w:rPr>
        <w:tab/>
      </w:r>
      <w:r w:rsidR="00E83F96">
        <w:pict>
          <v:shape id="_x0000_s1066" type="#_x0000_t32" style="position:absolute;margin-left:7.05pt;margin-top:7.05pt;width:71.4pt;height:.45pt;z-index:251674624;mso-position-horizontal-relative:text;mso-position-vertical-relative:text" o:connectortype="straight" strokeweight=".26mm">
            <v:stroke joinstyle="miter"/>
          </v:shape>
        </w:pict>
      </w:r>
      <w:r>
        <w:rPr>
          <w:rFonts w:cs="Calibri"/>
          <w:szCs w:val="20"/>
        </w:rPr>
        <w:t xml:space="preserve">              </w:t>
      </w:r>
      <w:r>
        <w:rPr>
          <w:rFonts w:cs="Calibri"/>
          <w:szCs w:val="20"/>
        </w:rPr>
        <w:tab/>
      </w:r>
      <w:r>
        <w:rPr>
          <w:rFonts w:cs="Calibri"/>
          <w:szCs w:val="20"/>
        </w:rPr>
        <w:tab/>
        <w:t>Indicates one to one relationship</w:t>
      </w:r>
    </w:p>
    <w:p w:rsidR="00083EE6" w:rsidRDefault="00E83F96" w:rsidP="00083EE6">
      <w:pPr>
        <w:tabs>
          <w:tab w:val="left" w:pos="2985"/>
        </w:tabs>
        <w:rPr>
          <w:rFonts w:cs="Consolas"/>
          <w:b/>
          <w:bCs/>
          <w:szCs w:val="20"/>
        </w:rPr>
      </w:pPr>
      <w:r>
        <w:pict>
          <v:shapetype id="_x0000_t202" coordsize="21600,21600" o:spt="202" path="m,l,21600r21600,l21600,xe">
            <v:stroke joinstyle="miter"/>
            <v:path gradientshapeok="t" o:connecttype="rect"/>
          </v:shapetype>
          <v:shape id="_x0000_s1052" type="#_x0000_t202" style="position:absolute;margin-left:54.25pt;margin-top:14.55pt;width:65.85pt;height:305.75pt;z-index:251660288;mso-wrap-distance-left:9.05pt;mso-wrap-distance-right:9.05pt" strokeweight=".5pt">
            <v:fill color2="black"/>
            <v:textbox style="mso-next-textbox:#_x0000_s1052" inset="7.45pt,3.85pt,7.45pt,3.85pt">
              <w:txbxContent>
                <w:p w:rsidR="00B51469" w:rsidRDefault="00B51469" w:rsidP="00083EE6"/>
                <w:p w:rsidR="00B51469" w:rsidRDefault="00B51469" w:rsidP="00083EE6"/>
                <w:p w:rsidR="00B51469" w:rsidRDefault="00B51469" w:rsidP="00083EE6"/>
                <w:p w:rsidR="00B51469" w:rsidRDefault="00B51469" w:rsidP="00083EE6"/>
                <w:p w:rsidR="00B51469" w:rsidRDefault="00B51469" w:rsidP="00083EE6"/>
                <w:p w:rsidR="00B51469" w:rsidRDefault="00B51469" w:rsidP="00083EE6"/>
                <w:p w:rsidR="00B51469" w:rsidRDefault="00B51469" w:rsidP="00083EE6"/>
                <w:p w:rsidR="00B51469" w:rsidRDefault="00B51469" w:rsidP="00083EE6">
                  <w:r>
                    <w:t xml:space="preserve">    USERS</w:t>
                  </w:r>
                </w:p>
              </w:txbxContent>
            </v:textbox>
          </v:shape>
        </w:pict>
      </w:r>
      <w:r w:rsidR="00083EE6">
        <w:rPr>
          <w:rFonts w:cs="Consolas"/>
          <w:b/>
          <w:bCs/>
          <w:szCs w:val="20"/>
        </w:rPr>
        <w:tab/>
      </w:r>
    </w:p>
    <w:p w:rsidR="00083EE6" w:rsidRDefault="00E83F96" w:rsidP="00083EE6">
      <w:pPr>
        <w:rPr>
          <w:rFonts w:cs="Consolas"/>
          <w:b/>
          <w:bCs/>
          <w:szCs w:val="20"/>
        </w:rPr>
      </w:pPr>
      <w:r>
        <w:pict>
          <v:shape id="_x0000_s1053" type="#_x0000_t202" style="position:absolute;margin-left:190.75pt;margin-top:4.7pt;width:123.95pt;height:26.85pt;z-index:251661312;mso-wrap-distance-left:9.05pt;mso-wrap-distance-right:9.05pt" strokeweight=".5pt">
            <v:fill color2="black"/>
            <v:textbox style="mso-next-textbox:#_x0000_s1053" inset="7.45pt,3.85pt,7.45pt,3.85pt">
              <w:txbxContent>
                <w:p w:rsidR="00B51469" w:rsidRDefault="00B51469" w:rsidP="00083EE6">
                  <w:pPr>
                    <w:jc w:val="center"/>
                    <w:rPr>
                      <w:rFonts w:cs="Courier New"/>
                      <w:szCs w:val="20"/>
                      <w:lang w:val="en-US"/>
                    </w:rPr>
                  </w:pPr>
                  <w:r>
                    <w:rPr>
                      <w:rFonts w:cs="Courier New"/>
                      <w:szCs w:val="20"/>
                      <w:lang w:val="en-US"/>
                    </w:rPr>
                    <w:t>MERCHANT</w:t>
                  </w:r>
                </w:p>
              </w:txbxContent>
            </v:textbox>
          </v:shape>
        </w:pict>
      </w:r>
    </w:p>
    <w:p w:rsidR="00083EE6" w:rsidRDefault="00083EE6" w:rsidP="00083EE6">
      <w:pPr>
        <w:rPr>
          <w:rFonts w:cs="Consolas"/>
          <w:b/>
          <w:bCs/>
          <w:szCs w:val="20"/>
        </w:rPr>
      </w:pPr>
    </w:p>
    <w:p w:rsidR="00083EE6" w:rsidRDefault="00E83F96" w:rsidP="00083EE6">
      <w:pPr>
        <w:rPr>
          <w:rFonts w:cs="Consolas"/>
          <w:b/>
          <w:bCs/>
          <w:szCs w:val="20"/>
          <w:lang w:val="en-US"/>
        </w:rPr>
      </w:pPr>
      <w:r>
        <w:pict>
          <v:shape id="_x0000_s1057" type="#_x0000_t202" style="position:absolute;margin-left:190.75pt;margin-top:9.1pt;width:123.95pt;height:26.85pt;z-index:251665408;mso-wrap-distance-left:9.05pt;mso-wrap-distance-right:9.05pt" strokeweight=".5pt">
            <v:fill color2="black"/>
            <v:textbox style="mso-next-textbox:#_x0000_s1057" inset="7.45pt,3.85pt,7.45pt,3.85pt">
              <w:txbxContent>
                <w:p w:rsidR="00B51469" w:rsidRDefault="00B51469" w:rsidP="00083EE6">
                  <w:pPr>
                    <w:jc w:val="center"/>
                    <w:rPr>
                      <w:rFonts w:cs="Courier New"/>
                      <w:szCs w:val="20"/>
                      <w:lang w:val="en-US"/>
                    </w:rPr>
                  </w:pPr>
                  <w:r>
                    <w:rPr>
                      <w:rFonts w:cs="Courier New"/>
                      <w:szCs w:val="20"/>
                      <w:lang w:val="en-US"/>
                    </w:rPr>
                    <w:t>PROFILE</w:t>
                  </w:r>
                </w:p>
              </w:txbxContent>
            </v:textbox>
          </v:shape>
        </w:pict>
      </w:r>
    </w:p>
    <w:p w:rsidR="00083EE6" w:rsidRDefault="00E83F96" w:rsidP="00083EE6">
      <w:pPr>
        <w:rPr>
          <w:rFonts w:cs="Consolas"/>
          <w:b/>
          <w:bCs/>
          <w:szCs w:val="20"/>
          <w:lang w:val="en-US"/>
        </w:rPr>
      </w:pPr>
      <w:r>
        <w:pict>
          <v:shape id="_x0000_s1054" type="#_x0000_t32" style="position:absolute;margin-left:120pt;margin-top:-44.75pt;width:71.4pt;height:.45pt;z-index:251662336" o:connectortype="straight" strokeweight=".26mm">
            <v:stroke endarrow="block" joinstyle="miter"/>
          </v:shape>
        </w:pict>
      </w:r>
      <w:r>
        <w:pict>
          <v:shape id="_x0000_s1056" type="#_x0000_t32" style="position:absolute;margin-left:120.45pt;margin-top:6.7pt;width:71.4pt;height:.45pt;z-index:251664384" o:connectortype="straight" strokeweight=".26mm">
            <v:stroke joinstyle="miter"/>
          </v:shape>
        </w:pict>
      </w:r>
    </w:p>
    <w:p w:rsidR="00083EE6" w:rsidRDefault="00E83F96" w:rsidP="00083EE6">
      <w:pPr>
        <w:rPr>
          <w:rFonts w:cs="Consolas"/>
          <w:b/>
          <w:bCs/>
          <w:szCs w:val="20"/>
        </w:rPr>
      </w:pPr>
      <w:r>
        <w:pict>
          <v:shape id="_x0000_s1059" type="#_x0000_t202" style="position:absolute;margin-left:190.75pt;margin-top:8.1pt;width:123.95pt;height:28.95pt;z-index:251667456;mso-wrap-distance-left:9.05pt;mso-wrap-distance-right:9.05pt" strokeweight=".5pt">
            <v:fill color2="black"/>
            <v:textbox style="mso-next-textbox:#_x0000_s1059" inset="7.45pt,3.85pt,7.45pt,3.85pt">
              <w:txbxContent>
                <w:p w:rsidR="00B51469" w:rsidRDefault="00B51469" w:rsidP="00083EE6">
                  <w:pPr>
                    <w:jc w:val="center"/>
                    <w:rPr>
                      <w:rFonts w:cs="Courier New"/>
                      <w:szCs w:val="20"/>
                      <w:lang w:val="en-US"/>
                    </w:rPr>
                  </w:pPr>
                  <w:r>
                    <w:rPr>
                      <w:rFonts w:cs="Courier New"/>
                      <w:szCs w:val="20"/>
                      <w:lang w:val="en-US"/>
                    </w:rPr>
                    <w:t>ISP</w:t>
                  </w:r>
                </w:p>
              </w:txbxContent>
            </v:textbox>
          </v:shape>
        </w:pict>
      </w:r>
    </w:p>
    <w:p w:rsidR="00083EE6" w:rsidRDefault="00E83F96" w:rsidP="00083EE6">
      <w:pPr>
        <w:rPr>
          <w:rFonts w:cs="Consolas"/>
          <w:b/>
          <w:bCs/>
          <w:szCs w:val="20"/>
        </w:rPr>
      </w:pPr>
      <w:r>
        <w:pict>
          <v:shape id="_x0000_s1058" type="#_x0000_t32" style="position:absolute;margin-left:123.3pt;margin-top:4.35pt;width:67.3pt;height:.45pt;flip:x y;z-index:251666432" o:connectortype="straight" strokeweight=".26mm">
            <v:stroke endarrow="block" joinstyle="miter"/>
          </v:shape>
        </w:pict>
      </w:r>
    </w:p>
    <w:p w:rsidR="00083EE6" w:rsidRDefault="00E83F96" w:rsidP="00083EE6">
      <w:pPr>
        <w:jc w:val="both"/>
        <w:rPr>
          <w:b/>
          <w:szCs w:val="20"/>
        </w:rPr>
      </w:pPr>
      <w:r>
        <w:pict>
          <v:shape id="_x0000_s1061" type="#_x0000_t202" style="position:absolute;left:0;text-align:left;margin-left:192.25pt;margin-top:12.6pt;width:123.95pt;height:28.95pt;z-index:251669504;mso-wrap-distance-left:9.05pt;mso-wrap-distance-right:9.05pt" strokeweight=".5pt">
            <v:fill color2="black"/>
            <v:textbox style="mso-next-textbox:#_x0000_s1061" inset="7.45pt,3.85pt,7.45pt,3.85pt">
              <w:txbxContent>
                <w:p w:rsidR="00B51469" w:rsidRDefault="00B51469" w:rsidP="00083EE6">
                  <w:pPr>
                    <w:jc w:val="center"/>
                    <w:rPr>
                      <w:rFonts w:cs="Courier New"/>
                      <w:szCs w:val="20"/>
                      <w:lang w:val="en-US"/>
                    </w:rPr>
                  </w:pPr>
                  <w:r>
                    <w:rPr>
                      <w:rFonts w:cs="Courier New"/>
                      <w:szCs w:val="20"/>
                      <w:lang w:val="en-US"/>
                    </w:rPr>
                    <w:t>TS_APPARTENANCES</w:t>
                  </w:r>
                </w:p>
              </w:txbxContent>
            </v:textbox>
          </v:shape>
        </w:pict>
      </w:r>
    </w:p>
    <w:p w:rsidR="00083EE6" w:rsidRDefault="00E83F96" w:rsidP="00083EE6">
      <w:pPr>
        <w:rPr>
          <w:b/>
          <w:bCs/>
        </w:rPr>
      </w:pPr>
      <w:r>
        <w:pict>
          <v:shape id="_x0000_s1063" type="#_x0000_t32" style="position:absolute;margin-left:120.6pt;margin-top:8.3pt;width:71.4pt;height:.45pt;z-index:251671552" o:connectortype="straight" strokeweight=".26mm">
            <v:stroke joinstyle="miter"/>
          </v:shape>
        </w:pict>
      </w:r>
    </w:p>
    <w:p w:rsidR="00083EE6" w:rsidRDefault="00E83F96" w:rsidP="00083EE6">
      <w:r>
        <w:pict>
          <v:shape id="_x0000_s1060" type="#_x0000_t202" style="position:absolute;margin-left:192.25pt;margin-top:21.1pt;width:123.95pt;height:28.95pt;z-index:251668480;mso-wrap-distance-left:9.05pt;mso-wrap-distance-right:9.05pt" strokeweight=".5pt">
            <v:fill color2="black"/>
            <v:textbox style="mso-next-textbox:#_x0000_s1060" inset="7.45pt,3.85pt,7.45pt,3.85pt">
              <w:txbxContent>
                <w:p w:rsidR="00B51469" w:rsidRDefault="00B51469" w:rsidP="00083EE6">
                  <w:pPr>
                    <w:jc w:val="center"/>
                    <w:rPr>
                      <w:rFonts w:cs="Courier New"/>
                      <w:szCs w:val="20"/>
                      <w:lang w:val="en-US"/>
                    </w:rPr>
                  </w:pPr>
                  <w:r>
                    <w:rPr>
                      <w:rFonts w:cs="Courier New"/>
                      <w:szCs w:val="20"/>
                      <w:lang w:val="en-US"/>
                    </w:rPr>
                    <w:t>INCIDENT_TYPE_USER</w:t>
                  </w:r>
                </w:p>
              </w:txbxContent>
            </v:textbox>
          </v:shape>
        </w:pict>
      </w:r>
      <w:r>
        <w:pict>
          <v:shape id="_x0000_s1062" type="#_x0000_t202" style="position:absolute;margin-left:192.25pt;margin-top:119.85pt;width:123.95pt;height:28.95pt;z-index:251670528;mso-wrap-distance-left:9.05pt;mso-wrap-distance-right:9.05pt" strokeweight=".5pt">
            <v:fill color2="black"/>
            <v:textbox style="mso-next-textbox:#_x0000_s1062" inset="7.45pt,3.85pt,7.45pt,3.85pt">
              <w:txbxContent>
                <w:p w:rsidR="00B51469" w:rsidRDefault="00B51469" w:rsidP="00083EE6">
                  <w:pPr>
                    <w:jc w:val="center"/>
                    <w:rPr>
                      <w:rFonts w:cs="Courier New"/>
                      <w:szCs w:val="20"/>
                      <w:lang w:val="en-US"/>
                    </w:rPr>
                  </w:pPr>
                  <w:r>
                    <w:rPr>
                      <w:rFonts w:cs="Courier New"/>
                      <w:szCs w:val="20"/>
                      <w:lang w:val="en-US"/>
                    </w:rPr>
                    <w:t>TS_DOMAINS</w:t>
                  </w:r>
                </w:p>
              </w:txbxContent>
            </v:textbox>
          </v:shape>
        </w:pict>
      </w:r>
      <w:r>
        <w:pict>
          <v:shape id="_x0000_s1064" type="#_x0000_t32" style="position:absolute;margin-left:120.45pt;margin-top:35.4pt;width:71.4pt;height:.45pt;z-index:251672576" o:connectortype="straight" strokeweight=".26mm">
            <v:stroke joinstyle="miter"/>
          </v:shape>
        </w:pict>
      </w:r>
      <w:r>
        <w:pict>
          <v:shape id="_x0000_s1065" type="#_x0000_t202" style="position:absolute;margin-left:193.75pt;margin-top:71.75pt;width:123.95pt;height:28.95pt;z-index:251673600;mso-wrap-distance-left:9.05pt;mso-wrap-distance-right:9.05pt" strokeweight=".5pt">
            <v:fill color2="black"/>
            <v:textbox style="mso-next-textbox:#_x0000_s1065" inset="7.45pt,3.85pt,7.45pt,3.85pt">
              <w:txbxContent>
                <w:p w:rsidR="00B51469" w:rsidRDefault="00B51469" w:rsidP="00083EE6">
                  <w:pPr>
                    <w:jc w:val="center"/>
                    <w:rPr>
                      <w:rFonts w:cs="Courier New"/>
                      <w:szCs w:val="20"/>
                      <w:lang w:val="en-US"/>
                    </w:rPr>
                  </w:pPr>
                  <w:r>
                    <w:rPr>
                      <w:rFonts w:cs="Courier New"/>
                      <w:szCs w:val="20"/>
                      <w:lang w:val="en-US"/>
                    </w:rPr>
                    <w:t>TIMEZONE</w:t>
                  </w:r>
                </w:p>
              </w:txbxContent>
            </v:textbox>
          </v:shape>
        </w:pict>
      </w:r>
    </w:p>
    <w:p w:rsidR="00083EE6" w:rsidRPr="00083EE6" w:rsidRDefault="00083EE6" w:rsidP="002A2FBE">
      <w:pPr>
        <w:rPr>
          <w:i/>
          <w:color w:val="E36C0A" w:themeColor="accent6" w:themeShade="BF"/>
        </w:rPr>
      </w:pPr>
    </w:p>
    <w:p w:rsidR="002A2FBE" w:rsidRDefault="002A2FBE" w:rsidP="002A2FBE"/>
    <w:p w:rsidR="00F11EC1" w:rsidRPr="00083EE6" w:rsidRDefault="00F11EC1" w:rsidP="001B34D0">
      <w:pPr>
        <w:rPr>
          <w:i/>
          <w:color w:val="E36C0A" w:themeColor="accent6" w:themeShade="BF"/>
        </w:rPr>
      </w:pPr>
      <w:r>
        <w:br w:type="page"/>
      </w:r>
    </w:p>
    <w:p w:rsidR="002A2FBE" w:rsidRDefault="00767667" w:rsidP="002A2FBE">
      <w:pPr>
        <w:pStyle w:val="Heading2"/>
      </w:pPr>
      <w:bookmarkStart w:id="748" w:name="_Toc326143032"/>
      <w:r w:rsidRPr="00632618">
        <w:lastRenderedPageBreak/>
        <w:t>Database Mapping</w:t>
      </w:r>
      <w:bookmarkEnd w:id="748"/>
    </w:p>
    <w:p w:rsidR="00083EE6" w:rsidRPr="00083EE6" w:rsidRDefault="00083EE6" w:rsidP="00E61156">
      <w:pPr>
        <w:pStyle w:val="Heading3"/>
      </w:pPr>
      <w:bookmarkStart w:id="749" w:name="_Toc326143033"/>
      <w:r>
        <w:t>User list</w:t>
      </w:r>
      <w:bookmarkEnd w:id="749"/>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1814"/>
        <w:gridCol w:w="1680"/>
        <w:gridCol w:w="3978"/>
      </w:tblGrid>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rPr>
                <w:b/>
              </w:rPr>
            </w:pPr>
            <w:r>
              <w:rPr>
                <w:b/>
              </w:rPr>
              <w:t>Form Field</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rPr>
                <w:b/>
              </w:rPr>
            </w:pPr>
            <w:r>
              <w:rPr>
                <w:b/>
              </w:rPr>
              <w:t>Table Field</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rPr>
                <w:b/>
              </w:rPr>
            </w:pPr>
            <w:r>
              <w:rPr>
                <w:b/>
              </w:rPr>
              <w:t>Table Name</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rPr>
                <w:b/>
              </w:rPr>
            </w:pPr>
            <w:r>
              <w:rPr>
                <w:b/>
              </w:rPr>
              <w:t>Remarks</w:t>
            </w: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User ID</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USERID</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PROFILES</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r>
              <w:t>User Id</w:t>
            </w: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Status</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STATUS</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PROFILES</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r>
              <w:t>User status</w:t>
            </w: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Profile</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LIB_PROMPTID</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PROFILES</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r>
              <w:t>Confirm new password</w:t>
            </w: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TYPE</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PROFILES</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r>
              <w:t>User type. Either ADM or API</w:t>
            </w: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Scope</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LTU field is used to get the value for scope.</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USERS</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r>
              <w:t>Based on the LTU field value, scope is defined.</w:t>
            </w: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THISUSERCONFIG</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USERS</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LANGUE</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r>
              <w:t>Merchant language</w:t>
            </w: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TEST</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MODENUM</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PERMISSIONS</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ABONNEMENT</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ALIASMGR</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IMAGES</w:t>
            </w:r>
          </w:p>
        </w:tc>
        <w:tc>
          <w:tcPr>
            <w:tcW w:w="1680" w:type="dxa"/>
            <w:tcBorders>
              <w:top w:val="single" w:sz="4" w:space="0" w:color="000000"/>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top w:val="single" w:sz="4" w:space="0" w:color="000000"/>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USERS</w:t>
            </w:r>
          </w:p>
        </w:tc>
        <w:tc>
          <w:tcPr>
            <w:tcW w:w="1680" w:type="dxa"/>
            <w:tcBorders>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OPTIONS1</w:t>
            </w:r>
          </w:p>
        </w:tc>
        <w:tc>
          <w:tcPr>
            <w:tcW w:w="1680" w:type="dxa"/>
            <w:tcBorders>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OPTIONS2</w:t>
            </w:r>
          </w:p>
        </w:tc>
        <w:tc>
          <w:tcPr>
            <w:tcW w:w="1680" w:type="dxa"/>
            <w:tcBorders>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OPTIONS3</w:t>
            </w:r>
          </w:p>
        </w:tc>
        <w:tc>
          <w:tcPr>
            <w:tcW w:w="1680" w:type="dxa"/>
            <w:tcBorders>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left w:val="single" w:sz="4" w:space="0" w:color="000000"/>
              <w:bottom w:val="single" w:sz="4" w:space="0" w:color="000000"/>
            </w:tcBorders>
            <w:shd w:val="clear" w:color="auto" w:fill="FFFFFF"/>
          </w:tcPr>
          <w:p w:rsidR="002A2FBE" w:rsidRDefault="002A2FBE" w:rsidP="00133F79">
            <w:pPr>
              <w:snapToGrid w:val="0"/>
            </w:pPr>
            <w:r>
              <w:lastRenderedPageBreak/>
              <w:t>-</w:t>
            </w:r>
          </w:p>
        </w:tc>
        <w:tc>
          <w:tcPr>
            <w:tcW w:w="1814" w:type="dxa"/>
            <w:tcBorders>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OPTIONS4</w:t>
            </w:r>
          </w:p>
        </w:tc>
        <w:tc>
          <w:tcPr>
            <w:tcW w:w="1680" w:type="dxa"/>
            <w:tcBorders>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OPTIONS5</w:t>
            </w:r>
          </w:p>
        </w:tc>
        <w:tc>
          <w:tcPr>
            <w:tcW w:w="1680" w:type="dxa"/>
            <w:tcBorders>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OPTIONS6</w:t>
            </w:r>
          </w:p>
        </w:tc>
        <w:tc>
          <w:tcPr>
            <w:tcW w:w="1680" w:type="dxa"/>
            <w:tcBorders>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r w:rsidR="002A2FBE" w:rsidTr="00133F79">
        <w:tc>
          <w:tcPr>
            <w:tcW w:w="1619" w:type="dxa"/>
            <w:tcBorders>
              <w:left w:val="single" w:sz="4" w:space="0" w:color="000000"/>
              <w:bottom w:val="single" w:sz="4" w:space="0" w:color="000000"/>
            </w:tcBorders>
            <w:shd w:val="clear" w:color="auto" w:fill="FFFFFF"/>
          </w:tcPr>
          <w:p w:rsidR="002A2FBE" w:rsidRDefault="002A2FBE" w:rsidP="00133F79">
            <w:pPr>
              <w:snapToGrid w:val="0"/>
            </w:pPr>
            <w:r>
              <w:t>-</w:t>
            </w:r>
          </w:p>
        </w:tc>
        <w:tc>
          <w:tcPr>
            <w:tcW w:w="1814" w:type="dxa"/>
            <w:tcBorders>
              <w:left w:val="single" w:sz="4" w:space="0" w:color="000000"/>
              <w:bottom w:val="single" w:sz="4" w:space="0" w:color="000000"/>
            </w:tcBorders>
            <w:shd w:val="clear" w:color="auto" w:fill="FFFFFF"/>
          </w:tcPr>
          <w:p w:rsidR="002A2FBE" w:rsidRDefault="002A2FBE" w:rsidP="00133F79">
            <w:pPr>
              <w:snapToGrid w:val="0"/>
              <w:jc w:val="both"/>
              <w:rPr>
                <w:rFonts w:cs="Calibri"/>
                <w:szCs w:val="20"/>
              </w:rPr>
            </w:pPr>
            <w:r>
              <w:rPr>
                <w:rFonts w:cs="Calibri"/>
                <w:szCs w:val="20"/>
              </w:rPr>
              <w:t>ISP</w:t>
            </w:r>
          </w:p>
        </w:tc>
        <w:tc>
          <w:tcPr>
            <w:tcW w:w="1680" w:type="dxa"/>
            <w:tcBorders>
              <w:left w:val="single" w:sz="4" w:space="0" w:color="000000"/>
              <w:bottom w:val="single" w:sz="4" w:space="0" w:color="000000"/>
            </w:tcBorders>
            <w:shd w:val="clear" w:color="auto" w:fill="FFFFFF"/>
          </w:tcPr>
          <w:p w:rsidR="002A2FBE" w:rsidRDefault="002A2FBE" w:rsidP="00133F79">
            <w:pPr>
              <w:snapToGrid w:val="0"/>
            </w:pPr>
            <w:r>
              <w:t>MERCHANT</w:t>
            </w:r>
          </w:p>
        </w:tc>
        <w:tc>
          <w:tcPr>
            <w:tcW w:w="3978" w:type="dxa"/>
            <w:tcBorders>
              <w:left w:val="single" w:sz="4" w:space="0" w:color="000000"/>
              <w:bottom w:val="single" w:sz="4" w:space="0" w:color="000000"/>
              <w:right w:val="single" w:sz="4" w:space="0" w:color="000000"/>
            </w:tcBorders>
            <w:shd w:val="clear" w:color="auto" w:fill="FFFFFF"/>
          </w:tcPr>
          <w:p w:rsidR="002A2FBE" w:rsidRDefault="002A2FBE" w:rsidP="00133F79">
            <w:pPr>
              <w:snapToGrid w:val="0"/>
            </w:pPr>
          </w:p>
        </w:tc>
      </w:tr>
    </w:tbl>
    <w:p w:rsidR="00F11EC1" w:rsidRDefault="00083EE6" w:rsidP="00E61156">
      <w:pPr>
        <w:pStyle w:val="Heading3"/>
      </w:pPr>
      <w:bookmarkStart w:id="750" w:name="_Toc326143034"/>
      <w:r>
        <w:t>User detail</w:t>
      </w:r>
      <w:bookmarkEnd w:id="75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20"/>
        <w:gridCol w:w="1605"/>
        <w:gridCol w:w="2550"/>
        <w:gridCol w:w="2456"/>
      </w:tblGrid>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b/>
                <w:color w:val="000000"/>
                <w:szCs w:val="20"/>
              </w:rPr>
            </w:pPr>
            <w:r>
              <w:rPr>
                <w:b/>
                <w:color w:val="000000"/>
                <w:szCs w:val="20"/>
              </w:rPr>
              <w:t>Form Field</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b/>
                <w:color w:val="000000"/>
                <w:szCs w:val="20"/>
              </w:rPr>
            </w:pPr>
            <w:r>
              <w:rPr>
                <w:b/>
                <w:color w:val="000000"/>
                <w:szCs w:val="20"/>
              </w:rPr>
              <w:t>Table Field</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b/>
                <w:color w:val="000000"/>
                <w:szCs w:val="20"/>
              </w:rPr>
            </w:pPr>
            <w:r>
              <w:rPr>
                <w:b/>
                <w:color w:val="000000"/>
                <w:szCs w:val="20"/>
              </w:rPr>
              <w:t>Table Name</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b/>
                <w:color w:val="000000"/>
                <w:szCs w:val="20"/>
              </w:rPr>
            </w:pPr>
            <w:r>
              <w:rPr>
                <w:b/>
                <w:color w:val="000000"/>
                <w:szCs w:val="20"/>
              </w:rPr>
              <w:t>Remarks</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UserId</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USERID</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UserType</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REFKIND</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RefId</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REFID</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UserName</w:t>
            </w:r>
          </w:p>
        </w:tc>
        <w:tc>
          <w:tcPr>
            <w:tcW w:w="1605"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NAME</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Email</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EMAIL</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Phone</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TELNO</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Password</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lang w:val="en-US"/>
              </w:rPr>
            </w:pPr>
            <w:r>
              <w:rPr>
                <w:color w:val="000000"/>
                <w:szCs w:val="20"/>
                <w:lang w:val="en-US"/>
              </w:rPr>
              <w:t>PASSWD</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ExternalUserId</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EXTUSERID</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Access type</w:t>
            </w:r>
          </w:p>
        </w:tc>
        <w:tc>
          <w:tcPr>
            <w:tcW w:w="1605"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TYPE</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Either ADM or API only</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UseDayLightSavingTime</w:t>
            </w:r>
          </w:p>
        </w:tc>
        <w:tc>
          <w:tcPr>
            <w:tcW w:w="1605" w:type="dxa"/>
            <w:tcBorders>
              <w:left w:val="single" w:sz="4" w:space="0" w:color="000000"/>
              <w:bottom w:val="single" w:sz="4" w:space="0" w:color="000000"/>
            </w:tcBorders>
            <w:shd w:val="clear" w:color="auto" w:fill="FFFFFF"/>
          </w:tcPr>
          <w:p w:rsidR="00083EE6" w:rsidRDefault="00083EE6" w:rsidP="00133F79">
            <w:pPr>
              <w:snapToGrid w:val="0"/>
              <w:rPr>
                <w:rFonts w:eastAsia="Consolas" w:cs="Consolas"/>
                <w:color w:val="000000"/>
                <w:szCs w:val="20"/>
              </w:rPr>
            </w:pPr>
            <w:r>
              <w:rPr>
                <w:rFonts w:eastAsia="Consolas" w:cs="Consolas"/>
                <w:color w:val="000000"/>
                <w:szCs w:val="20"/>
              </w:rPr>
              <w:t>USEDAYLIGHTSAVINGTIME</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TimeZoneId</w:t>
            </w:r>
          </w:p>
        </w:tc>
        <w:tc>
          <w:tcPr>
            <w:tcW w:w="1605"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TIMEZONEID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CONFIGFLAG</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PROFILEFK</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rPr>
                <w:rFonts w:eastAsia="Consolas" w:cs="Consolas"/>
                <w:color w:val="000000"/>
                <w:szCs w:val="20"/>
              </w:rPr>
            </w:pPr>
            <w:r>
              <w:rPr>
                <w:rFonts w:eastAsia="Consolas" w:cs="Consolas"/>
                <w:color w:val="000000"/>
                <w:szCs w:val="20"/>
              </w:rPr>
              <w:t>NBRERR</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rStyle w:val="Strong"/>
                <w:color w:val="000000"/>
                <w:szCs w:val="20"/>
              </w:rPr>
            </w:pPr>
            <w:r>
              <w:rPr>
                <w:rStyle w:val="Strong"/>
                <w:color w:val="000000"/>
                <w:szCs w:val="20"/>
              </w:rPr>
              <w:t>AdminDomain</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IDDOMAIN</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lastRenderedPageBreak/>
              <w:t>IspList</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ISPLIST</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PspidList</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PSPIDLIST</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ExternalSamlLogin</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LOGINSAML</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AccessRights</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THISUSERCONFIG</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SUPID</w:t>
            </w:r>
          </w:p>
        </w:tc>
        <w:tc>
          <w:tcPr>
            <w:tcW w:w="2550" w:type="dxa"/>
            <w:tcBorders>
              <w:top w:val="single" w:sz="4" w:space="0" w:color="000000"/>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eastAsia="Consolas" w:cs="Consolas"/>
                <w:color w:val="000000"/>
                <w:szCs w:val="20"/>
              </w:rPr>
            </w:pPr>
            <w:r>
              <w:rPr>
                <w:rFonts w:eastAsia="Consolas" w:cs="Consolas"/>
                <w:color w:val="000000"/>
                <w:szCs w:val="20"/>
              </w:rPr>
              <w:t>TICKET_EMAIL_PRIORITY</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ScopeLimitedToUser</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LTU</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MerchantByDefault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DEFPSPID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LASTPSWD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PSWDDATE</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STATUS</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PSWDNBU</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CREUSERIDFK</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CREREFIDFK</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CREREFKINDFK</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IPCREATOR</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UserId</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USERID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UserName</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FULLNAME</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UserId</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LOGIN</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RATE</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 xml:space="preserve">Table domicile in  </w:t>
            </w:r>
            <w:r>
              <w:rPr>
                <w:color w:val="000000"/>
                <w:szCs w:val="20"/>
              </w:rPr>
              <w:lastRenderedPageBreak/>
              <w:t>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lastRenderedPageBreak/>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STATUS</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rStyle w:val="Strong"/>
                <w:color w:val="000000"/>
                <w:szCs w:val="20"/>
              </w:rPr>
            </w:pPr>
            <w:r>
              <w:rPr>
                <w:rStyle w:val="Strong"/>
                <w:color w:val="000000"/>
                <w:szCs w:val="20"/>
              </w:rPr>
              <w:t>AdminDomain</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IDDOMAIN</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COMMISSION</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GROUPID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UserId</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FEUSERID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FEREFID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FEREFKIND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EmailAddress</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EMAIL</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Supervisor</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SUPID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CUR_COMM</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USERS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LTU</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USERCONFIG</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PROFILE</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LIB_PROMPTID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RIGHTS</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ACQID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ISPID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lastRenderedPageBreak/>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PSPID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lang w:val="en-US"/>
              </w:rPr>
            </w:pPr>
            <w:r>
              <w:rPr>
                <w:rFonts w:cs="Calibri"/>
                <w:color w:val="000000"/>
                <w:szCs w:val="20"/>
                <w:lang w:val="en-US"/>
              </w:rPr>
              <w:t>ISPNOLIST</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ISPLIST</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PSPIDNOLIST</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PSPIDLIST</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MGID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ABSSYS</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PROFILES</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eastAsia="Consolas" w:cs="Consolas"/>
                <w:color w:val="000000"/>
                <w:szCs w:val="20"/>
              </w:rPr>
            </w:pPr>
            <w:r>
              <w:rPr>
                <w:rFonts w:eastAsia="Consolas" w:cs="Consolas"/>
                <w:color w:val="000000"/>
                <w:szCs w:val="20"/>
              </w:rPr>
              <w:t>IDDOMAIN</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rFonts w:eastAsia="Consolas" w:cs="Consolas"/>
                <w:color w:val="000000"/>
                <w:szCs w:val="20"/>
              </w:rPr>
            </w:pPr>
            <w:r>
              <w:rPr>
                <w:rFonts w:eastAsia="Consolas" w:cs="Consolas"/>
                <w:color w:val="000000"/>
                <w:szCs w:val="20"/>
              </w:rPr>
              <w:t>INCIDENT_TYPE_USER</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NC_ADMIN_INT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TS_DOMAIN</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Table domicile in  AC_ADMIN_INT database</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PSPID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MERCHANT</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ISP</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MERCHANT</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MGIDFK</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MERCHANT</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ISP</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ISP</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LOGINSAML</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ISP</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ID</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TIMEZONE</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DISPLAYNAME</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TIMEZONE</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USEDAYLIGHTSAVINGTIME</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TIMEZONE</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r w:rsidR="00083EE6" w:rsidTr="00133F79">
        <w:tc>
          <w:tcPr>
            <w:tcW w:w="252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w:t>
            </w:r>
          </w:p>
        </w:tc>
        <w:tc>
          <w:tcPr>
            <w:tcW w:w="1605" w:type="dxa"/>
            <w:tcBorders>
              <w:left w:val="single" w:sz="4" w:space="0" w:color="000000"/>
              <w:bottom w:val="single" w:sz="4" w:space="0" w:color="000000"/>
            </w:tcBorders>
            <w:shd w:val="clear" w:color="auto" w:fill="FFFFFF"/>
          </w:tcPr>
          <w:p w:rsidR="00083EE6" w:rsidRDefault="00083EE6" w:rsidP="00133F79">
            <w:pPr>
              <w:snapToGrid w:val="0"/>
              <w:jc w:val="both"/>
              <w:rPr>
                <w:rFonts w:cs="Calibri"/>
                <w:color w:val="000000"/>
                <w:szCs w:val="20"/>
              </w:rPr>
            </w:pPr>
            <w:r>
              <w:rPr>
                <w:rFonts w:cs="Calibri"/>
                <w:color w:val="000000"/>
                <w:szCs w:val="20"/>
              </w:rPr>
              <w:t>UTCOFFSET</w:t>
            </w:r>
          </w:p>
        </w:tc>
        <w:tc>
          <w:tcPr>
            <w:tcW w:w="2550" w:type="dxa"/>
            <w:tcBorders>
              <w:left w:val="single" w:sz="4" w:space="0" w:color="000000"/>
              <w:bottom w:val="single" w:sz="4" w:space="0" w:color="000000"/>
            </w:tcBorders>
            <w:shd w:val="clear" w:color="auto" w:fill="FFFFFF"/>
          </w:tcPr>
          <w:p w:rsidR="00083EE6" w:rsidRDefault="00083EE6" w:rsidP="00133F79">
            <w:pPr>
              <w:snapToGrid w:val="0"/>
              <w:rPr>
                <w:color w:val="000000"/>
                <w:szCs w:val="20"/>
              </w:rPr>
            </w:pPr>
            <w:r>
              <w:rPr>
                <w:color w:val="000000"/>
                <w:szCs w:val="20"/>
              </w:rPr>
              <w:t>TIMEZONE</w:t>
            </w:r>
          </w:p>
        </w:tc>
        <w:tc>
          <w:tcPr>
            <w:tcW w:w="2456" w:type="dxa"/>
            <w:tcBorders>
              <w:left w:val="single" w:sz="4" w:space="0" w:color="000000"/>
              <w:bottom w:val="single" w:sz="4" w:space="0" w:color="000000"/>
              <w:right w:val="single" w:sz="4" w:space="0" w:color="000000"/>
            </w:tcBorders>
            <w:shd w:val="clear" w:color="auto" w:fill="FFFFFF"/>
          </w:tcPr>
          <w:p w:rsidR="00083EE6" w:rsidRDefault="00083EE6" w:rsidP="00133F79">
            <w:pPr>
              <w:snapToGrid w:val="0"/>
              <w:rPr>
                <w:color w:val="000000"/>
                <w:szCs w:val="20"/>
              </w:rPr>
            </w:pPr>
            <w:r>
              <w:rPr>
                <w:color w:val="000000"/>
                <w:szCs w:val="20"/>
              </w:rPr>
              <w:t>-</w:t>
            </w:r>
          </w:p>
        </w:tc>
      </w:tr>
    </w:tbl>
    <w:p w:rsidR="00083EE6" w:rsidRDefault="00083EE6" w:rsidP="00F11EC1"/>
    <w:p w:rsidR="00F11EC1" w:rsidRDefault="00F11EC1" w:rsidP="00F11EC1">
      <w:pPr>
        <w:rPr>
          <w:rFonts w:eastAsia="Times New Roman"/>
          <w:sz w:val="32"/>
          <w:szCs w:val="32"/>
          <w:lang w:val="en-US"/>
        </w:rPr>
      </w:pPr>
      <w:r>
        <w:br w:type="page"/>
      </w:r>
    </w:p>
    <w:p w:rsidR="00767667" w:rsidRDefault="00767667" w:rsidP="00767667">
      <w:pPr>
        <w:pStyle w:val="Heading2"/>
      </w:pPr>
      <w:bookmarkStart w:id="751" w:name="_Toc326143035"/>
      <w:r w:rsidRPr="00767667">
        <w:lastRenderedPageBreak/>
        <w:t>S</w:t>
      </w:r>
      <w:r w:rsidRPr="00632618">
        <w:t>ecurity</w:t>
      </w:r>
      <w:bookmarkEnd w:id="751"/>
    </w:p>
    <w:p w:rsidR="002A2FBE" w:rsidRDefault="00083EE6" w:rsidP="00E61156">
      <w:pPr>
        <w:pStyle w:val="Heading3"/>
      </w:pPr>
      <w:bookmarkStart w:id="752" w:name="_Toc326143036"/>
      <w:r>
        <w:t>User list</w:t>
      </w:r>
      <w:bookmarkEnd w:id="752"/>
    </w:p>
    <w:tbl>
      <w:tblPr>
        <w:tblW w:w="0" w:type="auto"/>
        <w:tblInd w:w="-20" w:type="dxa"/>
        <w:tblLayout w:type="fixed"/>
        <w:tblLook w:val="0000" w:firstRow="0" w:lastRow="0" w:firstColumn="0" w:lastColumn="0" w:noHBand="0" w:noVBand="0"/>
      </w:tblPr>
      <w:tblGrid>
        <w:gridCol w:w="1698"/>
        <w:gridCol w:w="1228"/>
        <w:gridCol w:w="1229"/>
        <w:gridCol w:w="1166"/>
        <w:gridCol w:w="1217"/>
        <w:gridCol w:w="1550"/>
        <w:gridCol w:w="1238"/>
      </w:tblGrid>
      <w:tr w:rsidR="002A2FBE" w:rsidTr="00133F79">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pPr>
          </w:p>
        </w:tc>
        <w:tc>
          <w:tcPr>
            <w:tcW w:w="122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Customer</w:t>
            </w:r>
          </w:p>
        </w:tc>
        <w:tc>
          <w:tcPr>
            <w:tcW w:w="1229"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Merchant</w:t>
            </w:r>
          </w:p>
        </w:tc>
        <w:tc>
          <w:tcPr>
            <w:tcW w:w="1166"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ISP</w:t>
            </w:r>
          </w:p>
        </w:tc>
        <w:tc>
          <w:tcPr>
            <w:tcW w:w="1217"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Acquirer</w:t>
            </w:r>
          </w:p>
        </w:tc>
        <w:tc>
          <w:tcPr>
            <w:tcW w:w="1550"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MerchantGroup</w:t>
            </w:r>
          </w:p>
        </w:tc>
        <w:tc>
          <w:tcPr>
            <w:tcW w:w="1238"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2A2FBE" w:rsidRDefault="002A2FBE" w:rsidP="00133F79">
            <w:pPr>
              <w:snapToGrid w:val="0"/>
              <w:jc w:val="center"/>
              <w:rPr>
                <w:b/>
              </w:rPr>
            </w:pPr>
            <w:r>
              <w:rPr>
                <w:b/>
              </w:rPr>
              <w:t>Ogone</w:t>
            </w:r>
          </w:p>
        </w:tc>
      </w:tr>
      <w:tr w:rsidR="002A2FBE" w:rsidTr="00133F79">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Profile</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5</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5</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5</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5</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5</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5</w:t>
            </w:r>
          </w:p>
        </w:tc>
      </w:tr>
      <w:tr w:rsidR="002A2FBE" w:rsidTr="00133F79">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User authenticated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133F79">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CSRF validated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133F79">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User manager  enabled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133F79">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Ref kind validated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133F79">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Https requested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133F79">
        <w:tc>
          <w:tcPr>
            <w:tcW w:w="1698" w:type="dxa"/>
            <w:tcBorders>
              <w:left w:val="single" w:sz="4" w:space="0" w:color="000000"/>
              <w:bottom w:val="single" w:sz="4" w:space="0" w:color="000000"/>
            </w:tcBorders>
            <w:shd w:val="clear" w:color="auto" w:fill="DBE5F1"/>
            <w:vAlign w:val="center"/>
          </w:tcPr>
          <w:p w:rsidR="002A2FBE" w:rsidRDefault="002A2FBE" w:rsidP="00133F79">
            <w:pPr>
              <w:snapToGrid w:val="0"/>
              <w:rPr>
                <w:b/>
              </w:rPr>
            </w:pPr>
            <w:r>
              <w:rPr>
                <w:b/>
              </w:rPr>
              <w:t>Merchant selected</w:t>
            </w:r>
          </w:p>
        </w:tc>
        <w:tc>
          <w:tcPr>
            <w:tcW w:w="1228" w:type="dxa"/>
            <w:tcBorders>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left w:val="single" w:sz="4" w:space="0" w:color="000000"/>
              <w:bottom w:val="single" w:sz="4" w:space="0" w:color="000000"/>
            </w:tcBorders>
            <w:vAlign w:val="center"/>
          </w:tcPr>
          <w:p w:rsidR="002A2FBE" w:rsidRDefault="002A2FBE" w:rsidP="00133F79">
            <w:pPr>
              <w:snapToGrid w:val="0"/>
              <w:jc w:val="center"/>
            </w:pPr>
            <w:r>
              <w:t>N</w:t>
            </w:r>
            <w:ins w:id="753" w:author="Administrator" w:date="2012-06-01T13:22:00Z">
              <w:r w:rsidR="0049292E">
                <w:t>A</w:t>
              </w:r>
            </w:ins>
            <w:del w:id="754" w:author="Administrator" w:date="2012-06-01T13:22:00Z">
              <w:r w:rsidDel="0049292E">
                <w:delText>o</w:delText>
              </w:r>
            </w:del>
          </w:p>
        </w:tc>
        <w:tc>
          <w:tcPr>
            <w:tcW w:w="1166" w:type="dxa"/>
            <w:tcBorders>
              <w:left w:val="single" w:sz="4" w:space="0" w:color="000000"/>
              <w:bottom w:val="single" w:sz="4" w:space="0" w:color="000000"/>
            </w:tcBorders>
            <w:vAlign w:val="center"/>
          </w:tcPr>
          <w:p w:rsidR="002A2FBE" w:rsidRDefault="002A2FBE" w:rsidP="00133F79">
            <w:pPr>
              <w:snapToGrid w:val="0"/>
              <w:jc w:val="center"/>
            </w:pPr>
            <w:r>
              <w:t>No</w:t>
            </w:r>
          </w:p>
        </w:tc>
        <w:tc>
          <w:tcPr>
            <w:tcW w:w="1217" w:type="dxa"/>
            <w:tcBorders>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left w:val="single" w:sz="4" w:space="0" w:color="000000"/>
              <w:bottom w:val="single" w:sz="4" w:space="0" w:color="000000"/>
            </w:tcBorders>
            <w:vAlign w:val="center"/>
          </w:tcPr>
          <w:p w:rsidR="002A2FBE" w:rsidRDefault="0049292E" w:rsidP="00133F79">
            <w:pPr>
              <w:snapToGrid w:val="0"/>
              <w:jc w:val="center"/>
            </w:pPr>
            <w:ins w:id="755" w:author="Administrator" w:date="2012-06-01T13:22:00Z">
              <w:r>
                <w:t>No</w:t>
              </w:r>
            </w:ins>
            <w:del w:id="756" w:author="Administrator" w:date="2012-06-01T13:22:00Z">
              <w:r w:rsidR="002A2FBE" w:rsidDel="0049292E">
                <w:delText>Yes</w:delText>
              </w:r>
            </w:del>
          </w:p>
        </w:tc>
        <w:tc>
          <w:tcPr>
            <w:tcW w:w="1238" w:type="dxa"/>
            <w:tcBorders>
              <w:left w:val="single" w:sz="4" w:space="0" w:color="000000"/>
              <w:bottom w:val="single" w:sz="4" w:space="0" w:color="000000"/>
              <w:right w:val="single" w:sz="4" w:space="0" w:color="000000"/>
            </w:tcBorders>
            <w:vAlign w:val="center"/>
          </w:tcPr>
          <w:p w:rsidR="002A2FBE" w:rsidRDefault="002A2FBE" w:rsidP="00133F79">
            <w:pPr>
              <w:snapToGrid w:val="0"/>
              <w:jc w:val="center"/>
            </w:pPr>
            <w:del w:id="757" w:author="Administrator" w:date="2012-06-01T13:22:00Z">
              <w:r w:rsidDel="0049292E">
                <w:delText>Yes</w:delText>
              </w:r>
            </w:del>
            <w:ins w:id="758" w:author="Administrator" w:date="2012-06-01T13:22:00Z">
              <w:r w:rsidR="0049292E">
                <w:t>No</w:t>
              </w:r>
            </w:ins>
          </w:p>
        </w:tc>
      </w:tr>
    </w:tbl>
    <w:p w:rsidR="002A2FBE" w:rsidRDefault="002A2FBE" w:rsidP="00E61156">
      <w:pPr>
        <w:pStyle w:val="Heading3"/>
      </w:pPr>
      <w:r>
        <w:t xml:space="preserve"> </w:t>
      </w:r>
      <w:bookmarkStart w:id="759" w:name="_Toc322348656"/>
      <w:bookmarkStart w:id="760" w:name="_Toc326143037"/>
      <w:r>
        <w:t>Activate/Deactivate/Reset/Send new password</w:t>
      </w:r>
      <w:bookmarkEnd w:id="759"/>
      <w:bookmarkEnd w:id="760"/>
    </w:p>
    <w:tbl>
      <w:tblPr>
        <w:tblW w:w="9326" w:type="dxa"/>
        <w:tblInd w:w="-20" w:type="dxa"/>
        <w:tblLayout w:type="fixed"/>
        <w:tblLook w:val="0000" w:firstRow="0" w:lastRow="0" w:firstColumn="0" w:lastColumn="0" w:noHBand="0" w:noVBand="0"/>
      </w:tblPr>
      <w:tblGrid>
        <w:gridCol w:w="1698"/>
        <w:gridCol w:w="1228"/>
        <w:gridCol w:w="1229"/>
        <w:gridCol w:w="1166"/>
        <w:gridCol w:w="1217"/>
        <w:gridCol w:w="1550"/>
        <w:gridCol w:w="1238"/>
      </w:tblGrid>
      <w:tr w:rsidR="002A2FBE" w:rsidTr="00083EE6">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pPr>
          </w:p>
        </w:tc>
        <w:tc>
          <w:tcPr>
            <w:tcW w:w="122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Customer</w:t>
            </w:r>
          </w:p>
        </w:tc>
        <w:tc>
          <w:tcPr>
            <w:tcW w:w="1229"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Merchant</w:t>
            </w:r>
          </w:p>
        </w:tc>
        <w:tc>
          <w:tcPr>
            <w:tcW w:w="1166"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ISP</w:t>
            </w:r>
          </w:p>
        </w:tc>
        <w:tc>
          <w:tcPr>
            <w:tcW w:w="1217"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Acquirer</w:t>
            </w:r>
          </w:p>
        </w:tc>
        <w:tc>
          <w:tcPr>
            <w:tcW w:w="1550"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jc w:val="center"/>
              <w:rPr>
                <w:b/>
              </w:rPr>
            </w:pPr>
            <w:r>
              <w:rPr>
                <w:b/>
              </w:rPr>
              <w:t>MerchantGroup</w:t>
            </w:r>
          </w:p>
        </w:tc>
        <w:tc>
          <w:tcPr>
            <w:tcW w:w="1238"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2A2FBE" w:rsidRDefault="002A2FBE" w:rsidP="00133F79">
            <w:pPr>
              <w:snapToGrid w:val="0"/>
              <w:jc w:val="center"/>
              <w:rPr>
                <w:b/>
              </w:rPr>
            </w:pPr>
            <w:r>
              <w:rPr>
                <w:b/>
              </w:rPr>
              <w:t>Ogone</w:t>
            </w:r>
          </w:p>
        </w:tc>
      </w:tr>
      <w:tr w:rsidR="002A2FBE" w:rsidTr="00083EE6">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Profile</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5</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5</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5</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5</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5</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1000</w:t>
            </w:r>
          </w:p>
        </w:tc>
      </w:tr>
      <w:tr w:rsidR="002A2FBE" w:rsidTr="00083EE6">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User authenticated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083EE6">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CSRF validated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083EE6">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User manager  enabled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083EE6">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Ref kind validated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083EE6">
        <w:tc>
          <w:tcPr>
            <w:tcW w:w="1698" w:type="dxa"/>
            <w:tcBorders>
              <w:top w:val="single" w:sz="4" w:space="0" w:color="000000"/>
              <w:left w:val="single" w:sz="4" w:space="0" w:color="000000"/>
              <w:bottom w:val="single" w:sz="4" w:space="0" w:color="000000"/>
            </w:tcBorders>
            <w:shd w:val="clear" w:color="auto" w:fill="DBE5F1"/>
            <w:vAlign w:val="center"/>
          </w:tcPr>
          <w:p w:rsidR="002A2FBE" w:rsidRDefault="002A2FBE" w:rsidP="00133F79">
            <w:pPr>
              <w:snapToGrid w:val="0"/>
              <w:rPr>
                <w:b/>
              </w:rPr>
            </w:pPr>
            <w:r>
              <w:rPr>
                <w:b/>
              </w:rPr>
              <w:t>Https requested</w:t>
            </w:r>
          </w:p>
        </w:tc>
        <w:tc>
          <w:tcPr>
            <w:tcW w:w="1228" w:type="dxa"/>
            <w:tcBorders>
              <w:top w:val="single" w:sz="4" w:space="0" w:color="000000"/>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2A2FBE" w:rsidRDefault="002A2FBE" w:rsidP="00133F79">
            <w:pPr>
              <w:snapToGrid w:val="0"/>
              <w:jc w:val="center"/>
            </w:pPr>
            <w:r>
              <w:t>Yes</w:t>
            </w:r>
          </w:p>
        </w:tc>
        <w:tc>
          <w:tcPr>
            <w:tcW w:w="1238" w:type="dxa"/>
            <w:tcBorders>
              <w:top w:val="single" w:sz="4" w:space="0" w:color="000000"/>
              <w:left w:val="single" w:sz="4" w:space="0" w:color="000000"/>
              <w:bottom w:val="single" w:sz="4" w:space="0" w:color="000000"/>
              <w:right w:val="single" w:sz="4" w:space="0" w:color="000000"/>
            </w:tcBorders>
            <w:vAlign w:val="center"/>
          </w:tcPr>
          <w:p w:rsidR="002A2FBE" w:rsidRDefault="002A2FBE" w:rsidP="00133F79">
            <w:pPr>
              <w:snapToGrid w:val="0"/>
              <w:jc w:val="center"/>
            </w:pPr>
            <w:r>
              <w:t>Yes</w:t>
            </w:r>
          </w:p>
        </w:tc>
      </w:tr>
      <w:tr w:rsidR="002A2FBE" w:rsidTr="00083EE6">
        <w:tc>
          <w:tcPr>
            <w:tcW w:w="1698" w:type="dxa"/>
            <w:tcBorders>
              <w:left w:val="single" w:sz="4" w:space="0" w:color="000000"/>
              <w:bottom w:val="single" w:sz="4" w:space="0" w:color="000000"/>
            </w:tcBorders>
            <w:shd w:val="clear" w:color="auto" w:fill="DBE5F1"/>
            <w:vAlign w:val="center"/>
          </w:tcPr>
          <w:p w:rsidR="002A2FBE" w:rsidRDefault="002A2FBE" w:rsidP="00133F79">
            <w:pPr>
              <w:snapToGrid w:val="0"/>
              <w:rPr>
                <w:b/>
              </w:rPr>
            </w:pPr>
            <w:r>
              <w:rPr>
                <w:b/>
              </w:rPr>
              <w:t>Merchant selected</w:t>
            </w:r>
          </w:p>
        </w:tc>
        <w:tc>
          <w:tcPr>
            <w:tcW w:w="1228" w:type="dxa"/>
            <w:tcBorders>
              <w:left w:val="single" w:sz="4" w:space="0" w:color="000000"/>
              <w:bottom w:val="single" w:sz="4" w:space="0" w:color="000000"/>
            </w:tcBorders>
            <w:shd w:val="clear" w:color="auto" w:fill="FFFFFF"/>
            <w:vAlign w:val="center"/>
          </w:tcPr>
          <w:p w:rsidR="002A2FBE" w:rsidRDefault="002A2FBE" w:rsidP="00133F79">
            <w:pPr>
              <w:snapToGrid w:val="0"/>
              <w:jc w:val="center"/>
            </w:pPr>
            <w:r>
              <w:t>NA</w:t>
            </w:r>
          </w:p>
        </w:tc>
        <w:tc>
          <w:tcPr>
            <w:tcW w:w="1229" w:type="dxa"/>
            <w:tcBorders>
              <w:left w:val="single" w:sz="4" w:space="0" w:color="000000"/>
              <w:bottom w:val="single" w:sz="4" w:space="0" w:color="000000"/>
            </w:tcBorders>
            <w:vAlign w:val="center"/>
          </w:tcPr>
          <w:p w:rsidR="002A2FBE" w:rsidRDefault="002A2FBE" w:rsidP="00133F79">
            <w:pPr>
              <w:snapToGrid w:val="0"/>
              <w:jc w:val="center"/>
            </w:pPr>
            <w:r>
              <w:t>N</w:t>
            </w:r>
            <w:ins w:id="761" w:author="Administrator" w:date="2012-06-01T13:22:00Z">
              <w:r w:rsidR="006C2111">
                <w:t>A</w:t>
              </w:r>
            </w:ins>
            <w:del w:id="762" w:author="Administrator" w:date="2012-06-01T13:22:00Z">
              <w:r w:rsidDel="006C2111">
                <w:delText>o</w:delText>
              </w:r>
            </w:del>
          </w:p>
        </w:tc>
        <w:tc>
          <w:tcPr>
            <w:tcW w:w="1166" w:type="dxa"/>
            <w:tcBorders>
              <w:left w:val="single" w:sz="4" w:space="0" w:color="000000"/>
              <w:bottom w:val="single" w:sz="4" w:space="0" w:color="000000"/>
            </w:tcBorders>
            <w:vAlign w:val="center"/>
          </w:tcPr>
          <w:p w:rsidR="002A2FBE" w:rsidRDefault="002A2FBE" w:rsidP="00133F79">
            <w:pPr>
              <w:snapToGrid w:val="0"/>
              <w:jc w:val="center"/>
            </w:pPr>
            <w:r>
              <w:t>No</w:t>
            </w:r>
          </w:p>
        </w:tc>
        <w:tc>
          <w:tcPr>
            <w:tcW w:w="1217" w:type="dxa"/>
            <w:tcBorders>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left w:val="single" w:sz="4" w:space="0" w:color="000000"/>
              <w:bottom w:val="single" w:sz="4" w:space="0" w:color="000000"/>
            </w:tcBorders>
            <w:vAlign w:val="center"/>
          </w:tcPr>
          <w:p w:rsidR="002A2FBE" w:rsidRDefault="002A2FBE" w:rsidP="00133F79">
            <w:pPr>
              <w:snapToGrid w:val="0"/>
              <w:jc w:val="center"/>
            </w:pPr>
            <w:del w:id="763" w:author="Administrator" w:date="2012-06-01T13:22:00Z">
              <w:r w:rsidDel="006C2111">
                <w:delText>Yes</w:delText>
              </w:r>
            </w:del>
            <w:ins w:id="764" w:author="Administrator" w:date="2012-06-01T13:22:00Z">
              <w:r w:rsidR="006C2111">
                <w:t>No</w:t>
              </w:r>
            </w:ins>
          </w:p>
        </w:tc>
        <w:tc>
          <w:tcPr>
            <w:tcW w:w="1238" w:type="dxa"/>
            <w:tcBorders>
              <w:left w:val="single" w:sz="4" w:space="0" w:color="000000"/>
              <w:bottom w:val="single" w:sz="4" w:space="0" w:color="000000"/>
              <w:right w:val="single" w:sz="4" w:space="0" w:color="000000"/>
            </w:tcBorders>
            <w:vAlign w:val="center"/>
          </w:tcPr>
          <w:p w:rsidR="002A2FBE" w:rsidRDefault="002A2FBE" w:rsidP="006C2111">
            <w:pPr>
              <w:snapToGrid w:val="0"/>
              <w:jc w:val="center"/>
            </w:pPr>
            <w:del w:id="765" w:author="Administrator" w:date="2012-06-01T13:22:00Z">
              <w:r w:rsidDel="006C2111">
                <w:delText>Yes</w:delText>
              </w:r>
            </w:del>
            <w:ins w:id="766" w:author="Administrator" w:date="2012-06-01T13:22:00Z">
              <w:r w:rsidR="006C2111">
                <w:t>No</w:t>
              </w:r>
            </w:ins>
          </w:p>
        </w:tc>
      </w:tr>
      <w:tr w:rsidR="002A2FBE" w:rsidTr="00083EE6">
        <w:tc>
          <w:tcPr>
            <w:tcW w:w="1698" w:type="dxa"/>
            <w:tcBorders>
              <w:left w:val="single" w:sz="4" w:space="0" w:color="000000"/>
              <w:bottom w:val="single" w:sz="4" w:space="0" w:color="000000"/>
            </w:tcBorders>
            <w:shd w:val="clear" w:color="auto" w:fill="DBE5F1"/>
            <w:vAlign w:val="center"/>
          </w:tcPr>
          <w:p w:rsidR="002A2FBE" w:rsidRDefault="002A2FBE" w:rsidP="00133F79">
            <w:pPr>
              <w:snapToGrid w:val="0"/>
              <w:rPr>
                <w:b/>
              </w:rPr>
            </w:pPr>
            <w:r>
              <w:rPr>
                <w:b/>
              </w:rPr>
              <w:t xml:space="preserve">THISUSERCONFIG  </w:t>
            </w:r>
            <w:r>
              <w:rPr>
                <w:b/>
              </w:rPr>
              <w:lastRenderedPageBreak/>
              <w:t>and 1024</w:t>
            </w:r>
          </w:p>
        </w:tc>
        <w:tc>
          <w:tcPr>
            <w:tcW w:w="1228" w:type="dxa"/>
            <w:tcBorders>
              <w:left w:val="single" w:sz="4" w:space="0" w:color="000000"/>
              <w:bottom w:val="single" w:sz="4" w:space="0" w:color="000000"/>
            </w:tcBorders>
            <w:shd w:val="clear" w:color="auto" w:fill="FFFFFF"/>
            <w:vAlign w:val="center"/>
          </w:tcPr>
          <w:p w:rsidR="002A2FBE" w:rsidRDefault="002A2FBE" w:rsidP="00133F79">
            <w:pPr>
              <w:snapToGrid w:val="0"/>
              <w:jc w:val="center"/>
            </w:pPr>
            <w:r>
              <w:lastRenderedPageBreak/>
              <w:t>NA</w:t>
            </w:r>
          </w:p>
        </w:tc>
        <w:tc>
          <w:tcPr>
            <w:tcW w:w="1229" w:type="dxa"/>
            <w:tcBorders>
              <w:left w:val="single" w:sz="4" w:space="0" w:color="000000"/>
              <w:bottom w:val="single" w:sz="4" w:space="0" w:color="000000"/>
            </w:tcBorders>
            <w:vAlign w:val="center"/>
          </w:tcPr>
          <w:p w:rsidR="002A2FBE" w:rsidRDefault="002A2FBE" w:rsidP="00133F79">
            <w:pPr>
              <w:snapToGrid w:val="0"/>
              <w:jc w:val="center"/>
            </w:pPr>
            <w:r>
              <w:t>NA</w:t>
            </w:r>
          </w:p>
        </w:tc>
        <w:tc>
          <w:tcPr>
            <w:tcW w:w="1166" w:type="dxa"/>
            <w:tcBorders>
              <w:left w:val="single" w:sz="4" w:space="0" w:color="000000"/>
              <w:bottom w:val="single" w:sz="4" w:space="0" w:color="000000"/>
            </w:tcBorders>
            <w:vAlign w:val="center"/>
          </w:tcPr>
          <w:p w:rsidR="002A2FBE" w:rsidRDefault="002A2FBE" w:rsidP="00133F79">
            <w:pPr>
              <w:snapToGrid w:val="0"/>
              <w:jc w:val="center"/>
            </w:pPr>
            <w:r>
              <w:t>NA</w:t>
            </w:r>
          </w:p>
        </w:tc>
        <w:tc>
          <w:tcPr>
            <w:tcW w:w="1217" w:type="dxa"/>
            <w:tcBorders>
              <w:left w:val="single" w:sz="4" w:space="0" w:color="000000"/>
              <w:bottom w:val="single" w:sz="4" w:space="0" w:color="000000"/>
            </w:tcBorders>
            <w:vAlign w:val="center"/>
          </w:tcPr>
          <w:p w:rsidR="002A2FBE" w:rsidRDefault="002A2FBE" w:rsidP="00133F79">
            <w:pPr>
              <w:snapToGrid w:val="0"/>
              <w:jc w:val="center"/>
            </w:pPr>
            <w:r>
              <w:t>NA</w:t>
            </w:r>
          </w:p>
        </w:tc>
        <w:tc>
          <w:tcPr>
            <w:tcW w:w="1550" w:type="dxa"/>
            <w:tcBorders>
              <w:left w:val="single" w:sz="4" w:space="0" w:color="000000"/>
              <w:bottom w:val="single" w:sz="4" w:space="0" w:color="000000"/>
            </w:tcBorders>
            <w:vAlign w:val="center"/>
          </w:tcPr>
          <w:p w:rsidR="002A2FBE" w:rsidRDefault="002A2FBE" w:rsidP="00133F79">
            <w:pPr>
              <w:snapToGrid w:val="0"/>
              <w:jc w:val="center"/>
            </w:pPr>
            <w:r>
              <w:t>NA</w:t>
            </w:r>
          </w:p>
        </w:tc>
        <w:tc>
          <w:tcPr>
            <w:tcW w:w="1238" w:type="dxa"/>
            <w:tcBorders>
              <w:left w:val="single" w:sz="4" w:space="0" w:color="000000"/>
              <w:bottom w:val="single" w:sz="4" w:space="0" w:color="000000"/>
              <w:right w:val="single" w:sz="4" w:space="0" w:color="000000"/>
            </w:tcBorders>
            <w:vAlign w:val="center"/>
          </w:tcPr>
          <w:p w:rsidR="002A2FBE" w:rsidRDefault="002A2FBE" w:rsidP="00133F79">
            <w:pPr>
              <w:snapToGrid w:val="0"/>
              <w:jc w:val="center"/>
            </w:pPr>
            <w:r>
              <w:t>1024</w:t>
            </w:r>
          </w:p>
        </w:tc>
      </w:tr>
    </w:tbl>
    <w:p w:rsidR="00083EE6" w:rsidRDefault="00962A22" w:rsidP="00E61156">
      <w:pPr>
        <w:pStyle w:val="Heading3"/>
      </w:pPr>
      <w:bookmarkStart w:id="767" w:name="_Toc326143038"/>
      <w:r>
        <w:lastRenderedPageBreak/>
        <w:t>User detail</w:t>
      </w:r>
      <w:bookmarkEnd w:id="767"/>
    </w:p>
    <w:tbl>
      <w:tblPr>
        <w:tblW w:w="0" w:type="auto"/>
        <w:tblInd w:w="-40" w:type="dxa"/>
        <w:tblLayout w:type="fixed"/>
        <w:tblLook w:val="0000" w:firstRow="0" w:lastRow="0" w:firstColumn="0" w:lastColumn="0" w:noHBand="0" w:noVBand="0"/>
      </w:tblPr>
      <w:tblGrid>
        <w:gridCol w:w="1698"/>
        <w:gridCol w:w="1228"/>
        <w:gridCol w:w="1229"/>
        <w:gridCol w:w="1166"/>
        <w:gridCol w:w="1217"/>
        <w:gridCol w:w="1550"/>
        <w:gridCol w:w="1278"/>
      </w:tblGrid>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pPr>
          </w:p>
        </w:tc>
        <w:tc>
          <w:tcPr>
            <w:tcW w:w="122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Customer</w:t>
            </w:r>
          </w:p>
        </w:tc>
        <w:tc>
          <w:tcPr>
            <w:tcW w:w="1229"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w:t>
            </w:r>
          </w:p>
        </w:tc>
        <w:tc>
          <w:tcPr>
            <w:tcW w:w="1166"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ISP</w:t>
            </w:r>
          </w:p>
        </w:tc>
        <w:tc>
          <w:tcPr>
            <w:tcW w:w="1217"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Acquirer</w:t>
            </w:r>
          </w:p>
        </w:tc>
        <w:tc>
          <w:tcPr>
            <w:tcW w:w="1550"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MerchantGroup</w:t>
            </w:r>
          </w:p>
        </w:tc>
        <w:tc>
          <w:tcPr>
            <w:tcW w:w="1278"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083EE6" w:rsidRDefault="00083EE6" w:rsidP="00133F79">
            <w:pPr>
              <w:snapToGrid w:val="0"/>
              <w:jc w:val="center"/>
              <w:rPr>
                <w:b/>
              </w:rPr>
            </w:pPr>
            <w:r>
              <w:rPr>
                <w:b/>
              </w:rPr>
              <w:t>Ogone</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Profile</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1000</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5</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User authenticated</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Yes</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CSRF validated</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Yes</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User manager  enabled</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Yes</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Ref kind validated</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Yes</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Https requested</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NA</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Yes</w:t>
            </w:r>
          </w:p>
        </w:tc>
      </w:tr>
      <w:tr w:rsidR="00083EE6" w:rsidTr="00133F79">
        <w:tc>
          <w:tcPr>
            <w:tcW w:w="1698" w:type="dxa"/>
            <w:tcBorders>
              <w:left w:val="single" w:sz="4" w:space="0" w:color="000000"/>
              <w:bottom w:val="single" w:sz="4" w:space="0" w:color="000000"/>
            </w:tcBorders>
            <w:shd w:val="clear" w:color="auto" w:fill="DBE5F1"/>
            <w:vAlign w:val="center"/>
          </w:tcPr>
          <w:p w:rsidR="00083EE6" w:rsidRDefault="00083EE6" w:rsidP="00133F79">
            <w:pPr>
              <w:snapToGrid w:val="0"/>
              <w:rPr>
                <w:b/>
              </w:rPr>
            </w:pPr>
            <w:r>
              <w:rPr>
                <w:b/>
              </w:rPr>
              <w:t>Merchant selected</w:t>
            </w:r>
          </w:p>
        </w:tc>
        <w:tc>
          <w:tcPr>
            <w:tcW w:w="1228" w:type="dxa"/>
            <w:tcBorders>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left w:val="single" w:sz="4" w:space="0" w:color="000000"/>
              <w:bottom w:val="single" w:sz="4" w:space="0" w:color="000000"/>
            </w:tcBorders>
            <w:vAlign w:val="center"/>
          </w:tcPr>
          <w:p w:rsidR="00083EE6" w:rsidRDefault="00083EE6" w:rsidP="00133F79">
            <w:pPr>
              <w:snapToGrid w:val="0"/>
              <w:jc w:val="center"/>
            </w:pPr>
            <w:r>
              <w:t>N</w:t>
            </w:r>
            <w:ins w:id="768" w:author="Administrator" w:date="2012-06-01T13:23:00Z">
              <w:r w:rsidR="00047916">
                <w:t>A</w:t>
              </w:r>
            </w:ins>
            <w:del w:id="769" w:author="Administrator" w:date="2012-06-01T13:23:00Z">
              <w:r w:rsidDel="00047916">
                <w:delText>o</w:delText>
              </w:r>
            </w:del>
          </w:p>
        </w:tc>
        <w:tc>
          <w:tcPr>
            <w:tcW w:w="1166" w:type="dxa"/>
            <w:tcBorders>
              <w:left w:val="single" w:sz="4" w:space="0" w:color="000000"/>
              <w:bottom w:val="single" w:sz="4" w:space="0" w:color="000000"/>
            </w:tcBorders>
            <w:vAlign w:val="center"/>
          </w:tcPr>
          <w:p w:rsidR="00083EE6" w:rsidRDefault="00083EE6" w:rsidP="00133F79">
            <w:pPr>
              <w:snapToGrid w:val="0"/>
              <w:jc w:val="center"/>
            </w:pPr>
            <w:r>
              <w:t>No</w:t>
            </w:r>
          </w:p>
        </w:tc>
        <w:tc>
          <w:tcPr>
            <w:tcW w:w="1217" w:type="dxa"/>
            <w:tcBorders>
              <w:left w:val="single" w:sz="4" w:space="0" w:color="000000"/>
              <w:bottom w:val="single" w:sz="4" w:space="0" w:color="000000"/>
            </w:tcBorders>
            <w:vAlign w:val="center"/>
          </w:tcPr>
          <w:p w:rsidR="00083EE6" w:rsidRDefault="00083EE6" w:rsidP="00133F79">
            <w:pPr>
              <w:snapToGrid w:val="0"/>
              <w:jc w:val="center"/>
            </w:pPr>
            <w:r>
              <w:t>NA</w:t>
            </w:r>
          </w:p>
        </w:tc>
        <w:tc>
          <w:tcPr>
            <w:tcW w:w="1550" w:type="dxa"/>
            <w:tcBorders>
              <w:left w:val="single" w:sz="4" w:space="0" w:color="000000"/>
              <w:bottom w:val="single" w:sz="4" w:space="0" w:color="000000"/>
            </w:tcBorders>
            <w:vAlign w:val="center"/>
          </w:tcPr>
          <w:p w:rsidR="00083EE6" w:rsidRDefault="00083EE6" w:rsidP="00133F79">
            <w:pPr>
              <w:snapToGrid w:val="0"/>
              <w:jc w:val="center"/>
            </w:pPr>
            <w:del w:id="770" w:author="Administrator" w:date="2012-06-01T13:23:00Z">
              <w:r w:rsidDel="00047916">
                <w:delText>Yes</w:delText>
              </w:r>
            </w:del>
            <w:ins w:id="771" w:author="Administrator" w:date="2012-06-01T13:23:00Z">
              <w:r w:rsidR="00047916">
                <w:t>No</w:t>
              </w:r>
            </w:ins>
          </w:p>
        </w:tc>
        <w:tc>
          <w:tcPr>
            <w:tcW w:w="1278" w:type="dxa"/>
            <w:tcBorders>
              <w:left w:val="single" w:sz="4" w:space="0" w:color="000000"/>
              <w:bottom w:val="single" w:sz="4" w:space="0" w:color="000000"/>
              <w:right w:val="single" w:sz="4" w:space="0" w:color="000000"/>
            </w:tcBorders>
            <w:vAlign w:val="center"/>
          </w:tcPr>
          <w:p w:rsidR="00083EE6" w:rsidRDefault="00083EE6" w:rsidP="00133F79">
            <w:pPr>
              <w:snapToGrid w:val="0"/>
              <w:jc w:val="center"/>
            </w:pPr>
            <w:del w:id="772" w:author="Administrator" w:date="2012-06-01T13:23:00Z">
              <w:r w:rsidDel="00047916">
                <w:delText>Yes</w:delText>
              </w:r>
            </w:del>
            <w:ins w:id="773" w:author="Administrator" w:date="2012-06-01T13:23:00Z">
              <w:r w:rsidR="00047916">
                <w:t>No</w:t>
              </w:r>
            </w:ins>
          </w:p>
        </w:tc>
      </w:tr>
    </w:tbl>
    <w:p w:rsidR="00083EE6" w:rsidRDefault="00083EE6" w:rsidP="00E61156">
      <w:pPr>
        <w:pStyle w:val="Heading3"/>
      </w:pPr>
      <w:bookmarkStart w:id="774" w:name="_toc1947"/>
      <w:bookmarkEnd w:id="774"/>
      <w:r>
        <w:t xml:space="preserve"> </w:t>
      </w:r>
      <w:bookmarkStart w:id="775" w:name="_Toc322348678"/>
      <w:bookmarkStart w:id="776" w:name="_Toc326143039"/>
      <w:r>
        <w:t>Add/Update user</w:t>
      </w:r>
      <w:bookmarkEnd w:id="775"/>
      <w:bookmarkEnd w:id="776"/>
    </w:p>
    <w:p w:rsidR="00083EE6" w:rsidRDefault="00083EE6" w:rsidP="00083EE6">
      <w:pPr>
        <w:ind w:left="720" w:hanging="720"/>
        <w:rPr>
          <w:b/>
          <w:bCs/>
          <w:u w:val="single"/>
        </w:rPr>
      </w:pPr>
      <w:r>
        <w:rPr>
          <w:b/>
          <w:bCs/>
          <w:u w:val="single"/>
        </w:rPr>
        <w:t>For ABSSYS user</w:t>
      </w:r>
    </w:p>
    <w:tbl>
      <w:tblPr>
        <w:tblW w:w="0" w:type="auto"/>
        <w:tblInd w:w="-40" w:type="dxa"/>
        <w:tblLayout w:type="fixed"/>
        <w:tblLook w:val="0000" w:firstRow="0" w:lastRow="0" w:firstColumn="0" w:lastColumn="0" w:noHBand="0" w:noVBand="0"/>
      </w:tblPr>
      <w:tblGrid>
        <w:gridCol w:w="1698"/>
        <w:gridCol w:w="1228"/>
        <w:gridCol w:w="1229"/>
        <w:gridCol w:w="1166"/>
        <w:gridCol w:w="1217"/>
        <w:gridCol w:w="1550"/>
        <w:gridCol w:w="1278"/>
      </w:tblGrid>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pPr>
          </w:p>
        </w:tc>
        <w:tc>
          <w:tcPr>
            <w:tcW w:w="122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Customer</w:t>
            </w:r>
          </w:p>
        </w:tc>
        <w:tc>
          <w:tcPr>
            <w:tcW w:w="1229"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w:t>
            </w:r>
          </w:p>
        </w:tc>
        <w:tc>
          <w:tcPr>
            <w:tcW w:w="1166"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ISP</w:t>
            </w:r>
          </w:p>
        </w:tc>
        <w:tc>
          <w:tcPr>
            <w:tcW w:w="1217"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Acquirer</w:t>
            </w:r>
          </w:p>
        </w:tc>
        <w:tc>
          <w:tcPr>
            <w:tcW w:w="1550"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MerchantGroup</w:t>
            </w:r>
          </w:p>
        </w:tc>
        <w:tc>
          <w:tcPr>
            <w:tcW w:w="1278"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083EE6" w:rsidRDefault="00083EE6" w:rsidP="00133F79">
            <w:pPr>
              <w:snapToGrid w:val="0"/>
              <w:jc w:val="center"/>
              <w:rPr>
                <w:b/>
              </w:rPr>
            </w:pPr>
            <w:r>
              <w:rPr>
                <w:b/>
              </w:rPr>
              <w:t>Ogone</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Profile</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5</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800</w:t>
            </w:r>
          </w:p>
        </w:tc>
      </w:tr>
      <w:tr w:rsidR="00083EE6" w:rsidTr="00133F79">
        <w:tc>
          <w:tcPr>
            <w:tcW w:w="1698" w:type="dxa"/>
            <w:tcBorders>
              <w:left w:val="single" w:sz="4" w:space="0" w:color="000000"/>
              <w:bottom w:val="single" w:sz="4" w:space="0" w:color="000000"/>
            </w:tcBorders>
            <w:shd w:val="clear" w:color="auto" w:fill="DBE5F1"/>
            <w:vAlign w:val="center"/>
          </w:tcPr>
          <w:p w:rsidR="00083EE6" w:rsidRDefault="00083EE6" w:rsidP="00133F79">
            <w:pPr>
              <w:snapToGrid w:val="0"/>
              <w:rPr>
                <w:b/>
              </w:rPr>
            </w:pPr>
            <w:r>
              <w:rPr>
                <w:b/>
              </w:rPr>
              <w:t>Merchant selected</w:t>
            </w:r>
          </w:p>
        </w:tc>
        <w:tc>
          <w:tcPr>
            <w:tcW w:w="1228" w:type="dxa"/>
            <w:tcBorders>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left w:val="single" w:sz="4" w:space="0" w:color="000000"/>
              <w:bottom w:val="single" w:sz="4" w:space="0" w:color="000000"/>
            </w:tcBorders>
            <w:vAlign w:val="center"/>
          </w:tcPr>
          <w:p w:rsidR="00083EE6" w:rsidRDefault="00083EE6" w:rsidP="00133F79">
            <w:pPr>
              <w:snapToGrid w:val="0"/>
              <w:jc w:val="center"/>
            </w:pPr>
            <w:r>
              <w:t>N</w:t>
            </w:r>
            <w:ins w:id="777" w:author="Administrator" w:date="2012-06-01T13:23:00Z">
              <w:r w:rsidR="00812265">
                <w:t>A</w:t>
              </w:r>
            </w:ins>
            <w:del w:id="778" w:author="Administrator" w:date="2012-06-01T13:23:00Z">
              <w:r w:rsidDel="00812265">
                <w:delText>o</w:delText>
              </w:r>
            </w:del>
          </w:p>
        </w:tc>
        <w:tc>
          <w:tcPr>
            <w:tcW w:w="1166" w:type="dxa"/>
            <w:tcBorders>
              <w:left w:val="single" w:sz="4" w:space="0" w:color="000000"/>
              <w:bottom w:val="single" w:sz="4" w:space="0" w:color="000000"/>
            </w:tcBorders>
            <w:vAlign w:val="center"/>
          </w:tcPr>
          <w:p w:rsidR="00083EE6" w:rsidRDefault="00083EE6" w:rsidP="00133F79">
            <w:pPr>
              <w:snapToGrid w:val="0"/>
              <w:jc w:val="center"/>
            </w:pPr>
            <w:r>
              <w:t>No</w:t>
            </w:r>
          </w:p>
        </w:tc>
        <w:tc>
          <w:tcPr>
            <w:tcW w:w="1217" w:type="dxa"/>
            <w:tcBorders>
              <w:left w:val="single" w:sz="4" w:space="0" w:color="000000"/>
              <w:bottom w:val="single" w:sz="4" w:space="0" w:color="000000"/>
            </w:tcBorders>
            <w:vAlign w:val="center"/>
          </w:tcPr>
          <w:p w:rsidR="00083EE6" w:rsidRDefault="00083EE6" w:rsidP="00133F79">
            <w:pPr>
              <w:snapToGrid w:val="0"/>
              <w:jc w:val="center"/>
            </w:pPr>
            <w:r>
              <w:t>NA</w:t>
            </w:r>
          </w:p>
        </w:tc>
        <w:tc>
          <w:tcPr>
            <w:tcW w:w="1550" w:type="dxa"/>
            <w:tcBorders>
              <w:left w:val="single" w:sz="4" w:space="0" w:color="000000"/>
              <w:bottom w:val="single" w:sz="4" w:space="0" w:color="000000"/>
            </w:tcBorders>
            <w:vAlign w:val="center"/>
          </w:tcPr>
          <w:p w:rsidR="00083EE6" w:rsidRDefault="00083EE6" w:rsidP="00133F79">
            <w:pPr>
              <w:snapToGrid w:val="0"/>
              <w:jc w:val="center"/>
            </w:pPr>
            <w:r>
              <w:t>No</w:t>
            </w:r>
          </w:p>
        </w:tc>
        <w:tc>
          <w:tcPr>
            <w:tcW w:w="1278" w:type="dxa"/>
            <w:tcBorders>
              <w:left w:val="single" w:sz="4" w:space="0" w:color="000000"/>
              <w:bottom w:val="single" w:sz="4" w:space="0" w:color="000000"/>
              <w:right w:val="single" w:sz="4" w:space="0" w:color="000000"/>
            </w:tcBorders>
            <w:vAlign w:val="center"/>
          </w:tcPr>
          <w:p w:rsidR="00083EE6" w:rsidRDefault="00083EE6" w:rsidP="00133F79">
            <w:pPr>
              <w:snapToGrid w:val="0"/>
              <w:jc w:val="center"/>
            </w:pPr>
            <w:r>
              <w:t>No</w:t>
            </w:r>
          </w:p>
        </w:tc>
      </w:tr>
    </w:tbl>
    <w:p w:rsidR="00083EE6" w:rsidRDefault="00083EE6" w:rsidP="00083EE6">
      <w:pPr>
        <w:ind w:left="720" w:hanging="720"/>
        <w:rPr>
          <w:b/>
          <w:bCs/>
          <w:u w:val="single"/>
        </w:rPr>
      </w:pPr>
      <w:r>
        <w:rPr>
          <w:b/>
          <w:bCs/>
          <w:u w:val="single"/>
        </w:rPr>
        <w:t>For All users without SAML login</w:t>
      </w:r>
    </w:p>
    <w:tbl>
      <w:tblPr>
        <w:tblW w:w="0" w:type="auto"/>
        <w:tblInd w:w="-40" w:type="dxa"/>
        <w:tblLayout w:type="fixed"/>
        <w:tblLook w:val="0000" w:firstRow="0" w:lastRow="0" w:firstColumn="0" w:lastColumn="0" w:noHBand="0" w:noVBand="0"/>
      </w:tblPr>
      <w:tblGrid>
        <w:gridCol w:w="1698"/>
        <w:gridCol w:w="1228"/>
        <w:gridCol w:w="1229"/>
        <w:gridCol w:w="1166"/>
        <w:gridCol w:w="1217"/>
        <w:gridCol w:w="1550"/>
        <w:gridCol w:w="1278"/>
      </w:tblGrid>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pPr>
          </w:p>
        </w:tc>
        <w:tc>
          <w:tcPr>
            <w:tcW w:w="122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Customer</w:t>
            </w:r>
          </w:p>
        </w:tc>
        <w:tc>
          <w:tcPr>
            <w:tcW w:w="1229"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w:t>
            </w:r>
          </w:p>
        </w:tc>
        <w:tc>
          <w:tcPr>
            <w:tcW w:w="1166"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ISP</w:t>
            </w:r>
          </w:p>
        </w:tc>
        <w:tc>
          <w:tcPr>
            <w:tcW w:w="1217"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Acquirer</w:t>
            </w:r>
          </w:p>
        </w:tc>
        <w:tc>
          <w:tcPr>
            <w:tcW w:w="1550"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MerchantGroup</w:t>
            </w:r>
          </w:p>
        </w:tc>
        <w:tc>
          <w:tcPr>
            <w:tcW w:w="1278"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083EE6" w:rsidRDefault="00083EE6" w:rsidP="00133F79">
            <w:pPr>
              <w:snapToGrid w:val="0"/>
              <w:jc w:val="center"/>
              <w:rPr>
                <w:b/>
              </w:rPr>
            </w:pPr>
            <w:r>
              <w:rPr>
                <w:b/>
              </w:rPr>
              <w:t>Ogone</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Password required</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Yes</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Yes</w:t>
            </w:r>
          </w:p>
        </w:tc>
      </w:tr>
    </w:tbl>
    <w:p w:rsidR="00083EE6" w:rsidRDefault="00083EE6" w:rsidP="00083EE6">
      <w:pPr>
        <w:ind w:left="720" w:hanging="720"/>
      </w:pPr>
    </w:p>
    <w:p w:rsidR="00083EE6" w:rsidRDefault="00083EE6" w:rsidP="00E61156">
      <w:pPr>
        <w:pStyle w:val="Heading3"/>
      </w:pPr>
      <w:bookmarkStart w:id="779" w:name="_toc2060"/>
      <w:bookmarkEnd w:id="779"/>
      <w:r>
        <w:t xml:space="preserve"> </w:t>
      </w:r>
      <w:bookmarkStart w:id="780" w:name="_Toc322348679"/>
      <w:bookmarkStart w:id="781" w:name="_Toc326143040"/>
      <w:r>
        <w:t>Add/Update user button visibility</w:t>
      </w:r>
      <w:bookmarkEnd w:id="780"/>
      <w:bookmarkEnd w:id="781"/>
      <w:r>
        <w:t xml:space="preserve"> </w:t>
      </w:r>
    </w:p>
    <w:p w:rsidR="00083EE6" w:rsidRDefault="00083EE6" w:rsidP="00083EE6">
      <w:pPr>
        <w:ind w:left="720" w:hanging="720"/>
        <w:rPr>
          <w:b/>
          <w:bCs/>
          <w:u w:val="single"/>
        </w:rPr>
      </w:pPr>
      <w:r>
        <w:rPr>
          <w:b/>
          <w:bCs/>
          <w:u w:val="single"/>
        </w:rPr>
        <w:t>For ABSSYS user</w:t>
      </w:r>
    </w:p>
    <w:tbl>
      <w:tblPr>
        <w:tblW w:w="0" w:type="auto"/>
        <w:tblInd w:w="-40" w:type="dxa"/>
        <w:tblLayout w:type="fixed"/>
        <w:tblLook w:val="0000" w:firstRow="0" w:lastRow="0" w:firstColumn="0" w:lastColumn="0" w:noHBand="0" w:noVBand="0"/>
      </w:tblPr>
      <w:tblGrid>
        <w:gridCol w:w="1698"/>
        <w:gridCol w:w="1228"/>
        <w:gridCol w:w="1229"/>
        <w:gridCol w:w="1166"/>
        <w:gridCol w:w="1217"/>
        <w:gridCol w:w="1550"/>
        <w:gridCol w:w="1278"/>
      </w:tblGrid>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pPr>
          </w:p>
        </w:tc>
        <w:tc>
          <w:tcPr>
            <w:tcW w:w="122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Customer</w:t>
            </w:r>
          </w:p>
        </w:tc>
        <w:tc>
          <w:tcPr>
            <w:tcW w:w="1229"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w:t>
            </w:r>
          </w:p>
        </w:tc>
        <w:tc>
          <w:tcPr>
            <w:tcW w:w="1166"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ISP</w:t>
            </w:r>
          </w:p>
        </w:tc>
        <w:tc>
          <w:tcPr>
            <w:tcW w:w="1217"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Acquirer</w:t>
            </w:r>
          </w:p>
        </w:tc>
        <w:tc>
          <w:tcPr>
            <w:tcW w:w="1550"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MerchantGroup</w:t>
            </w:r>
          </w:p>
        </w:tc>
        <w:tc>
          <w:tcPr>
            <w:tcW w:w="1278"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083EE6" w:rsidRDefault="00083EE6" w:rsidP="00133F79">
            <w:pPr>
              <w:snapToGrid w:val="0"/>
              <w:jc w:val="center"/>
              <w:rPr>
                <w:b/>
              </w:rPr>
            </w:pPr>
            <w:r>
              <w:rPr>
                <w:b/>
              </w:rPr>
              <w:t>Ogone</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Profile</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5</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1000</w:t>
            </w:r>
          </w:p>
        </w:tc>
      </w:tr>
      <w:tr w:rsidR="00083EE6" w:rsidTr="00133F79">
        <w:tc>
          <w:tcPr>
            <w:tcW w:w="1698" w:type="dxa"/>
            <w:tcBorders>
              <w:left w:val="single" w:sz="4" w:space="0" w:color="000000"/>
              <w:bottom w:val="single" w:sz="4" w:space="0" w:color="000000"/>
            </w:tcBorders>
            <w:shd w:val="clear" w:color="auto" w:fill="DBE5F1"/>
            <w:vAlign w:val="center"/>
          </w:tcPr>
          <w:p w:rsidR="00083EE6" w:rsidRDefault="00083EE6" w:rsidP="00133F79">
            <w:pPr>
              <w:snapToGrid w:val="0"/>
              <w:rPr>
                <w:b/>
              </w:rPr>
            </w:pPr>
            <w:r>
              <w:rPr>
                <w:b/>
              </w:rPr>
              <w:t>Merchant selected</w:t>
            </w:r>
          </w:p>
        </w:tc>
        <w:tc>
          <w:tcPr>
            <w:tcW w:w="1228" w:type="dxa"/>
            <w:tcBorders>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left w:val="single" w:sz="4" w:space="0" w:color="000000"/>
              <w:bottom w:val="single" w:sz="4" w:space="0" w:color="000000"/>
            </w:tcBorders>
            <w:vAlign w:val="center"/>
          </w:tcPr>
          <w:p w:rsidR="00083EE6" w:rsidRDefault="00083EE6" w:rsidP="00133F79">
            <w:pPr>
              <w:snapToGrid w:val="0"/>
              <w:jc w:val="center"/>
            </w:pPr>
            <w:r>
              <w:t>N</w:t>
            </w:r>
            <w:ins w:id="782" w:author="Administrator" w:date="2012-06-01T13:23:00Z">
              <w:r w:rsidR="00E83F96">
                <w:t>A</w:t>
              </w:r>
            </w:ins>
            <w:del w:id="783" w:author="Administrator" w:date="2012-06-01T13:23:00Z">
              <w:r w:rsidDel="00E83F96">
                <w:delText>o</w:delText>
              </w:r>
            </w:del>
          </w:p>
        </w:tc>
        <w:tc>
          <w:tcPr>
            <w:tcW w:w="1166" w:type="dxa"/>
            <w:tcBorders>
              <w:left w:val="single" w:sz="4" w:space="0" w:color="000000"/>
              <w:bottom w:val="single" w:sz="4" w:space="0" w:color="000000"/>
            </w:tcBorders>
            <w:vAlign w:val="center"/>
          </w:tcPr>
          <w:p w:rsidR="00083EE6" w:rsidRDefault="00083EE6" w:rsidP="00133F79">
            <w:pPr>
              <w:snapToGrid w:val="0"/>
              <w:jc w:val="center"/>
            </w:pPr>
            <w:r>
              <w:t>No</w:t>
            </w:r>
          </w:p>
        </w:tc>
        <w:tc>
          <w:tcPr>
            <w:tcW w:w="1217" w:type="dxa"/>
            <w:tcBorders>
              <w:left w:val="single" w:sz="4" w:space="0" w:color="000000"/>
              <w:bottom w:val="single" w:sz="4" w:space="0" w:color="000000"/>
            </w:tcBorders>
            <w:vAlign w:val="center"/>
          </w:tcPr>
          <w:p w:rsidR="00083EE6" w:rsidRDefault="00083EE6" w:rsidP="00133F79">
            <w:pPr>
              <w:snapToGrid w:val="0"/>
              <w:jc w:val="center"/>
            </w:pPr>
            <w:r>
              <w:t>NA</w:t>
            </w:r>
          </w:p>
        </w:tc>
        <w:tc>
          <w:tcPr>
            <w:tcW w:w="1550" w:type="dxa"/>
            <w:tcBorders>
              <w:left w:val="single" w:sz="4" w:space="0" w:color="000000"/>
              <w:bottom w:val="single" w:sz="4" w:space="0" w:color="000000"/>
            </w:tcBorders>
            <w:vAlign w:val="center"/>
          </w:tcPr>
          <w:p w:rsidR="00083EE6" w:rsidRDefault="00083EE6" w:rsidP="00133F79">
            <w:pPr>
              <w:snapToGrid w:val="0"/>
              <w:jc w:val="center"/>
            </w:pPr>
            <w:r>
              <w:t>No</w:t>
            </w:r>
          </w:p>
        </w:tc>
        <w:tc>
          <w:tcPr>
            <w:tcW w:w="1278" w:type="dxa"/>
            <w:tcBorders>
              <w:left w:val="single" w:sz="4" w:space="0" w:color="000000"/>
              <w:bottom w:val="single" w:sz="4" w:space="0" w:color="000000"/>
              <w:right w:val="single" w:sz="4" w:space="0" w:color="000000"/>
            </w:tcBorders>
            <w:vAlign w:val="center"/>
          </w:tcPr>
          <w:p w:rsidR="00083EE6" w:rsidRDefault="00083EE6" w:rsidP="00133F79">
            <w:pPr>
              <w:snapToGrid w:val="0"/>
              <w:jc w:val="center"/>
            </w:pPr>
            <w:r>
              <w:t>No</w:t>
            </w:r>
          </w:p>
        </w:tc>
      </w:tr>
    </w:tbl>
    <w:p w:rsidR="00083EE6" w:rsidRDefault="00083EE6" w:rsidP="00083EE6">
      <w:pPr>
        <w:ind w:left="720" w:hanging="720"/>
        <w:rPr>
          <w:b/>
          <w:bCs/>
          <w:u w:val="single"/>
        </w:rPr>
      </w:pPr>
      <w:r>
        <w:rPr>
          <w:b/>
          <w:bCs/>
          <w:u w:val="single"/>
        </w:rPr>
        <w:t>Other than ABSSYS user</w:t>
      </w:r>
    </w:p>
    <w:tbl>
      <w:tblPr>
        <w:tblW w:w="0" w:type="auto"/>
        <w:tblInd w:w="-40" w:type="dxa"/>
        <w:tblLayout w:type="fixed"/>
        <w:tblLook w:val="0000" w:firstRow="0" w:lastRow="0" w:firstColumn="0" w:lastColumn="0" w:noHBand="0" w:noVBand="0"/>
      </w:tblPr>
      <w:tblGrid>
        <w:gridCol w:w="1698"/>
        <w:gridCol w:w="1228"/>
        <w:gridCol w:w="1229"/>
        <w:gridCol w:w="1166"/>
        <w:gridCol w:w="1217"/>
        <w:gridCol w:w="1550"/>
        <w:gridCol w:w="1278"/>
      </w:tblGrid>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pPr>
          </w:p>
        </w:tc>
        <w:tc>
          <w:tcPr>
            <w:tcW w:w="122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Customer</w:t>
            </w:r>
          </w:p>
        </w:tc>
        <w:tc>
          <w:tcPr>
            <w:tcW w:w="1229"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w:t>
            </w:r>
          </w:p>
        </w:tc>
        <w:tc>
          <w:tcPr>
            <w:tcW w:w="1166"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ISP</w:t>
            </w:r>
          </w:p>
        </w:tc>
        <w:tc>
          <w:tcPr>
            <w:tcW w:w="1217"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Acquirer</w:t>
            </w:r>
          </w:p>
        </w:tc>
        <w:tc>
          <w:tcPr>
            <w:tcW w:w="1550"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jc w:val="center"/>
              <w:rPr>
                <w:b/>
              </w:rPr>
            </w:pPr>
            <w:r>
              <w:rPr>
                <w:b/>
              </w:rPr>
              <w:t>MerchantGroup</w:t>
            </w:r>
          </w:p>
        </w:tc>
        <w:tc>
          <w:tcPr>
            <w:tcW w:w="1278"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083EE6" w:rsidRDefault="00083EE6" w:rsidP="00133F79">
            <w:pPr>
              <w:snapToGrid w:val="0"/>
              <w:jc w:val="center"/>
              <w:rPr>
                <w:b/>
              </w:rPr>
            </w:pPr>
            <w:r>
              <w:rPr>
                <w:b/>
              </w:rPr>
              <w:t>Ogone</w:t>
            </w:r>
          </w:p>
        </w:tc>
      </w:tr>
      <w:tr w:rsidR="00083EE6" w:rsidTr="00133F79">
        <w:tc>
          <w:tcPr>
            <w:tcW w:w="1698" w:type="dxa"/>
            <w:tcBorders>
              <w:top w:val="single" w:sz="4" w:space="0" w:color="000000"/>
              <w:left w:val="single" w:sz="4" w:space="0" w:color="000000"/>
              <w:bottom w:val="single" w:sz="4" w:space="0" w:color="000000"/>
            </w:tcBorders>
            <w:shd w:val="clear" w:color="auto" w:fill="DBE5F1"/>
            <w:vAlign w:val="center"/>
          </w:tcPr>
          <w:p w:rsidR="00083EE6" w:rsidRDefault="00083EE6" w:rsidP="00133F79">
            <w:pPr>
              <w:snapToGrid w:val="0"/>
              <w:rPr>
                <w:b/>
              </w:rPr>
            </w:pPr>
            <w:r>
              <w:rPr>
                <w:b/>
              </w:rPr>
              <w:t>Profile</w:t>
            </w:r>
          </w:p>
        </w:tc>
        <w:tc>
          <w:tcPr>
            <w:tcW w:w="1228" w:type="dxa"/>
            <w:tcBorders>
              <w:top w:val="single" w:sz="4" w:space="0" w:color="000000"/>
              <w:left w:val="single" w:sz="4" w:space="0" w:color="000000"/>
              <w:bottom w:val="single" w:sz="4" w:space="0" w:color="000000"/>
            </w:tcBorders>
            <w:shd w:val="clear" w:color="auto" w:fill="FFFFFF"/>
            <w:vAlign w:val="center"/>
          </w:tcPr>
          <w:p w:rsidR="00083EE6" w:rsidRDefault="00083EE6" w:rsidP="00133F79">
            <w:pPr>
              <w:snapToGrid w:val="0"/>
              <w:jc w:val="center"/>
            </w:pPr>
            <w:r>
              <w:t>5</w:t>
            </w:r>
          </w:p>
        </w:tc>
        <w:tc>
          <w:tcPr>
            <w:tcW w:w="1229"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166"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217"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550" w:type="dxa"/>
            <w:tcBorders>
              <w:top w:val="single" w:sz="4" w:space="0" w:color="000000"/>
              <w:left w:val="single" w:sz="4" w:space="0" w:color="000000"/>
              <w:bottom w:val="single" w:sz="4" w:space="0" w:color="000000"/>
            </w:tcBorders>
            <w:vAlign w:val="center"/>
          </w:tcPr>
          <w:p w:rsidR="00083EE6" w:rsidRDefault="00083EE6" w:rsidP="00133F79">
            <w:pPr>
              <w:snapToGrid w:val="0"/>
              <w:jc w:val="center"/>
            </w:pPr>
            <w:r>
              <w:t>5</w:t>
            </w:r>
          </w:p>
        </w:tc>
        <w:tc>
          <w:tcPr>
            <w:tcW w:w="1278" w:type="dxa"/>
            <w:tcBorders>
              <w:top w:val="single" w:sz="4" w:space="0" w:color="000000"/>
              <w:left w:val="single" w:sz="4" w:space="0" w:color="000000"/>
              <w:bottom w:val="single" w:sz="4" w:space="0" w:color="000000"/>
              <w:right w:val="single" w:sz="4" w:space="0" w:color="000000"/>
            </w:tcBorders>
            <w:vAlign w:val="center"/>
          </w:tcPr>
          <w:p w:rsidR="00083EE6" w:rsidRDefault="00083EE6" w:rsidP="00133F79">
            <w:pPr>
              <w:snapToGrid w:val="0"/>
              <w:jc w:val="center"/>
            </w:pPr>
            <w:r>
              <w:t>5</w:t>
            </w:r>
          </w:p>
        </w:tc>
      </w:tr>
      <w:tr w:rsidR="00083EE6" w:rsidTr="00133F79">
        <w:tc>
          <w:tcPr>
            <w:tcW w:w="1698" w:type="dxa"/>
            <w:tcBorders>
              <w:left w:val="single" w:sz="4" w:space="0" w:color="000000"/>
              <w:bottom w:val="single" w:sz="4" w:space="0" w:color="000000"/>
            </w:tcBorders>
            <w:shd w:val="clear" w:color="auto" w:fill="DBE5F1"/>
            <w:vAlign w:val="center"/>
          </w:tcPr>
          <w:p w:rsidR="00083EE6" w:rsidRDefault="00083EE6" w:rsidP="00133F79">
            <w:pPr>
              <w:snapToGrid w:val="0"/>
              <w:rPr>
                <w:b/>
              </w:rPr>
            </w:pPr>
            <w:r>
              <w:rPr>
                <w:b/>
              </w:rPr>
              <w:t>Merchant selected</w:t>
            </w:r>
          </w:p>
        </w:tc>
        <w:tc>
          <w:tcPr>
            <w:tcW w:w="1228" w:type="dxa"/>
            <w:tcBorders>
              <w:left w:val="single" w:sz="4" w:space="0" w:color="000000"/>
              <w:bottom w:val="single" w:sz="4" w:space="0" w:color="000000"/>
            </w:tcBorders>
            <w:shd w:val="clear" w:color="auto" w:fill="FFFFFF"/>
            <w:vAlign w:val="center"/>
          </w:tcPr>
          <w:p w:rsidR="00083EE6" w:rsidRDefault="00083EE6" w:rsidP="00133F79">
            <w:pPr>
              <w:snapToGrid w:val="0"/>
              <w:jc w:val="center"/>
            </w:pPr>
            <w:r>
              <w:t>NA</w:t>
            </w:r>
          </w:p>
        </w:tc>
        <w:tc>
          <w:tcPr>
            <w:tcW w:w="1229" w:type="dxa"/>
            <w:tcBorders>
              <w:left w:val="single" w:sz="4" w:space="0" w:color="000000"/>
              <w:bottom w:val="single" w:sz="4" w:space="0" w:color="000000"/>
            </w:tcBorders>
            <w:vAlign w:val="center"/>
          </w:tcPr>
          <w:p w:rsidR="00083EE6" w:rsidRDefault="00083EE6" w:rsidP="00133F79">
            <w:pPr>
              <w:snapToGrid w:val="0"/>
              <w:jc w:val="center"/>
            </w:pPr>
            <w:r>
              <w:t>N</w:t>
            </w:r>
            <w:ins w:id="784" w:author="Administrator" w:date="2012-06-01T13:23:00Z">
              <w:r w:rsidR="00E83F96">
                <w:t>A</w:t>
              </w:r>
            </w:ins>
            <w:bookmarkStart w:id="785" w:name="_GoBack"/>
            <w:bookmarkEnd w:id="785"/>
            <w:del w:id="786" w:author="Administrator" w:date="2012-06-01T13:23:00Z">
              <w:r w:rsidDel="00E83F96">
                <w:delText>o</w:delText>
              </w:r>
            </w:del>
          </w:p>
        </w:tc>
        <w:tc>
          <w:tcPr>
            <w:tcW w:w="1166" w:type="dxa"/>
            <w:tcBorders>
              <w:left w:val="single" w:sz="4" w:space="0" w:color="000000"/>
              <w:bottom w:val="single" w:sz="4" w:space="0" w:color="000000"/>
            </w:tcBorders>
            <w:vAlign w:val="center"/>
          </w:tcPr>
          <w:p w:rsidR="00083EE6" w:rsidRDefault="00083EE6" w:rsidP="00133F79">
            <w:pPr>
              <w:snapToGrid w:val="0"/>
              <w:jc w:val="center"/>
            </w:pPr>
            <w:r>
              <w:t>No</w:t>
            </w:r>
          </w:p>
        </w:tc>
        <w:tc>
          <w:tcPr>
            <w:tcW w:w="1217" w:type="dxa"/>
            <w:tcBorders>
              <w:left w:val="single" w:sz="4" w:space="0" w:color="000000"/>
              <w:bottom w:val="single" w:sz="4" w:space="0" w:color="000000"/>
            </w:tcBorders>
            <w:vAlign w:val="center"/>
          </w:tcPr>
          <w:p w:rsidR="00083EE6" w:rsidRDefault="00083EE6" w:rsidP="00133F79">
            <w:pPr>
              <w:snapToGrid w:val="0"/>
              <w:jc w:val="center"/>
            </w:pPr>
            <w:r>
              <w:t>NA</w:t>
            </w:r>
          </w:p>
        </w:tc>
        <w:tc>
          <w:tcPr>
            <w:tcW w:w="1550" w:type="dxa"/>
            <w:tcBorders>
              <w:left w:val="single" w:sz="4" w:space="0" w:color="000000"/>
              <w:bottom w:val="single" w:sz="4" w:space="0" w:color="000000"/>
            </w:tcBorders>
            <w:vAlign w:val="center"/>
          </w:tcPr>
          <w:p w:rsidR="00083EE6" w:rsidRDefault="00083EE6" w:rsidP="00133F79">
            <w:pPr>
              <w:snapToGrid w:val="0"/>
              <w:jc w:val="center"/>
            </w:pPr>
            <w:r>
              <w:t>No</w:t>
            </w:r>
          </w:p>
        </w:tc>
        <w:tc>
          <w:tcPr>
            <w:tcW w:w="1278" w:type="dxa"/>
            <w:tcBorders>
              <w:left w:val="single" w:sz="4" w:space="0" w:color="000000"/>
              <w:bottom w:val="single" w:sz="4" w:space="0" w:color="000000"/>
              <w:right w:val="single" w:sz="4" w:space="0" w:color="000000"/>
            </w:tcBorders>
            <w:vAlign w:val="center"/>
          </w:tcPr>
          <w:p w:rsidR="00083EE6" w:rsidRDefault="00083EE6" w:rsidP="00133F79">
            <w:pPr>
              <w:snapToGrid w:val="0"/>
              <w:jc w:val="center"/>
            </w:pPr>
            <w:r>
              <w:t>No</w:t>
            </w:r>
          </w:p>
        </w:tc>
      </w:tr>
    </w:tbl>
    <w:p w:rsidR="00083EE6" w:rsidRDefault="00083EE6" w:rsidP="00083EE6"/>
    <w:p w:rsidR="00083EE6" w:rsidRDefault="00083EE6" w:rsidP="00083EE6"/>
    <w:p w:rsidR="002A2FBE" w:rsidRPr="002A2FBE" w:rsidRDefault="002A2FBE" w:rsidP="002A2FBE">
      <w:pPr>
        <w:rPr>
          <w:lang w:val="en-US"/>
        </w:rPr>
      </w:pPr>
    </w:p>
    <w:sectPr w:rsidR="002A2FBE" w:rsidRPr="002A2FBE" w:rsidSect="00A11612">
      <w:pgSz w:w="11906" w:h="16838"/>
      <w:pgMar w:top="1418" w:right="1418" w:bottom="226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2" w:author="arvind.nanda" w:date="2012-05-29T20:35:00Z" w:initials="a">
    <w:p w:rsidR="00B51469" w:rsidRDefault="00B51469" w:rsidP="004E22FB">
      <w:pPr>
        <w:pStyle w:val="CommentText"/>
      </w:pPr>
      <w:r>
        <w:rPr>
          <w:rStyle w:val="CommentReference"/>
        </w:rPr>
        <w:annotationRef/>
      </w:r>
      <w:r>
        <w:t>This screenshot will be replaced with new one later.</w:t>
      </w:r>
    </w:p>
  </w:comment>
  <w:comment w:id="731" w:author="Robin Van Leemput" w:date="2012-05-30T11:37:00Z" w:initials="RVL">
    <w:p w:rsidR="00B51469" w:rsidRDefault="00B51469">
      <w:pPr>
        <w:pStyle w:val="CommentText"/>
      </w:pPr>
      <w:r>
        <w:rPr>
          <w:rStyle w:val="CommentReference"/>
        </w:rPr>
        <w:annotationRef/>
      </w:r>
      <w:r>
        <w:t>Which page?</w:t>
      </w:r>
    </w:p>
  </w:comment>
  <w:comment w:id="732" w:author="Administrator" w:date="2012-05-30T11:41:00Z" w:initials="A">
    <w:p w:rsidR="00B51469" w:rsidRDefault="00B51469">
      <w:pPr>
        <w:pStyle w:val="CommentText"/>
      </w:pPr>
      <w:r>
        <w:rPr>
          <w:rStyle w:val="CommentReference"/>
        </w:rPr>
        <w:annotationRef/>
      </w:r>
      <w:r>
        <w:t>Generally, We do not define the asp page name/URL in document.</w:t>
      </w:r>
    </w:p>
    <w:p w:rsidR="00B51469" w:rsidRDefault="00B51469">
      <w:pPr>
        <w:pStyle w:val="CommentText"/>
      </w:pPr>
      <w:r>
        <w:t xml:space="preserve">It will redirect to ‘edit_customers.asp’ page.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469" w:rsidRDefault="00B51469" w:rsidP="0032604E">
      <w:pPr>
        <w:spacing w:after="0" w:line="240" w:lineRule="auto"/>
      </w:pPr>
      <w:r>
        <w:separator/>
      </w:r>
    </w:p>
  </w:endnote>
  <w:endnote w:type="continuationSeparator" w:id="0">
    <w:p w:rsidR="00B51469" w:rsidRDefault="00B51469" w:rsidP="0032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Dax-Regular">
    <w:panose1 w:val="00000000000000000000"/>
    <w:charset w:val="00"/>
    <w:family w:val="swiss"/>
    <w:notTrueType/>
    <w:pitch w:val="variable"/>
    <w:sig w:usb0="00000083" w:usb1="00000000" w:usb2="00000000" w:usb3="00000000" w:csb0="00000009"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469" w:rsidRPr="00F15349" w:rsidRDefault="00B51469" w:rsidP="00BB43DB">
    <w:pPr>
      <w:tabs>
        <w:tab w:val="left" w:pos="4229"/>
      </w:tabs>
      <w:spacing w:after="0"/>
      <w:rPr>
        <w:sz w:val="16"/>
        <w:lang w:val="en-US"/>
      </w:rPr>
    </w:pPr>
    <w:r>
      <w:rPr>
        <w:noProof/>
        <w:sz w:val="16"/>
        <w:lang w:val="en-US"/>
      </w:rPr>
      <w:drawing>
        <wp:anchor distT="0" distB="0" distL="114300" distR="114300" simplePos="0" relativeHeight="251657216" behindDoc="1" locked="0" layoutInCell="1" allowOverlap="1">
          <wp:simplePos x="0" y="0"/>
          <wp:positionH relativeFrom="page">
            <wp:posOffset>5532120</wp:posOffset>
          </wp:positionH>
          <wp:positionV relativeFrom="page">
            <wp:posOffset>9509125</wp:posOffset>
          </wp:positionV>
          <wp:extent cx="1375410" cy="741045"/>
          <wp:effectExtent l="19050" t="0" r="0" b="0"/>
          <wp:wrapNone/>
          <wp:docPr id="5" name="Picture 5" descr="Ogone-paymentservic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gone-paymentservice-Q.png"/>
                  <pic:cNvPicPr>
                    <a:picLocks noChangeAspect="1" noChangeArrowheads="1"/>
                  </pic:cNvPicPr>
                </pic:nvPicPr>
                <pic:blipFill>
                  <a:blip r:embed="rId1"/>
                  <a:srcRect/>
                  <a:stretch>
                    <a:fillRect/>
                  </a:stretch>
                </pic:blipFill>
                <pic:spPr bwMode="auto">
                  <a:xfrm>
                    <a:off x="0" y="0"/>
                    <a:ext cx="1375410" cy="741045"/>
                  </a:xfrm>
                  <a:prstGeom prst="rect">
                    <a:avLst/>
                  </a:prstGeom>
                  <a:noFill/>
                </pic:spPr>
              </pic:pic>
            </a:graphicData>
          </a:graphic>
        </wp:anchor>
      </w:drawing>
    </w:r>
    <w:r w:rsidRPr="00D13353">
      <w:rPr>
        <w:sz w:val="16"/>
      </w:rPr>
      <w:t>P</w:t>
    </w:r>
    <w:r>
      <w:rPr>
        <w:sz w:val="16"/>
      </w:rPr>
      <w:t xml:space="preserve"> </w:t>
    </w:r>
    <w:r>
      <w:rPr>
        <w:sz w:val="16"/>
      </w:rPr>
      <w:fldChar w:fldCharType="begin"/>
    </w:r>
    <w:r>
      <w:rPr>
        <w:sz w:val="16"/>
      </w:rPr>
      <w:instrText xml:space="preserve"> PAGE  </w:instrText>
    </w:r>
    <w:r>
      <w:rPr>
        <w:sz w:val="16"/>
      </w:rPr>
      <w:fldChar w:fldCharType="separate"/>
    </w:r>
    <w:r w:rsidR="0049292E">
      <w:rPr>
        <w:noProof/>
        <w:sz w:val="16"/>
      </w:rPr>
      <w:t>5</w:t>
    </w:r>
    <w:r>
      <w:rPr>
        <w:sz w:val="16"/>
      </w:rPr>
      <w:fldChar w:fldCharType="end"/>
    </w:r>
    <w:r>
      <w:rPr>
        <w:sz w:val="16"/>
      </w:rPr>
      <w:t xml:space="preserve"> / </w:t>
    </w:r>
    <w:r>
      <w:rPr>
        <w:sz w:val="16"/>
      </w:rPr>
      <w:fldChar w:fldCharType="begin"/>
    </w:r>
    <w:r>
      <w:rPr>
        <w:sz w:val="16"/>
      </w:rPr>
      <w:instrText xml:space="preserve"> NUMPAGES  \* Arabic </w:instrText>
    </w:r>
    <w:r>
      <w:rPr>
        <w:sz w:val="16"/>
      </w:rPr>
      <w:fldChar w:fldCharType="separate"/>
    </w:r>
    <w:r w:rsidR="0049292E">
      <w:rPr>
        <w:noProof/>
        <w:sz w:val="16"/>
      </w:rPr>
      <w:t>5</w:t>
    </w:r>
    <w:r>
      <w:rPr>
        <w:sz w:val="16"/>
      </w:rPr>
      <w:fldChar w:fldCharType="end"/>
    </w:r>
    <w:r w:rsidRPr="00F15349">
      <w:rPr>
        <w:sz w:val="16"/>
        <w:lang w:val="en-US"/>
      </w:rPr>
      <w:t xml:space="preserve"> - </w:t>
    </w:r>
    <w:r>
      <w:rPr>
        <w:sz w:val="16"/>
      </w:rPr>
      <w:fldChar w:fldCharType="begin"/>
    </w:r>
    <w:r>
      <w:rPr>
        <w:sz w:val="16"/>
      </w:rPr>
      <w:instrText xml:space="preserve"> DATE \@ "dd/MM/yy" </w:instrText>
    </w:r>
    <w:r>
      <w:rPr>
        <w:sz w:val="16"/>
      </w:rPr>
      <w:fldChar w:fldCharType="separate"/>
    </w:r>
    <w:ins w:id="305" w:author="Administrator" w:date="2012-06-01T13:08:00Z">
      <w:r w:rsidR="00DA31DF">
        <w:rPr>
          <w:noProof/>
          <w:sz w:val="16"/>
        </w:rPr>
        <w:t>01/06/12</w:t>
      </w:r>
    </w:ins>
    <w:ins w:id="306" w:author="Robin Van Leemput" w:date="2012-05-30T22:19:00Z">
      <w:del w:id="307" w:author="Administrator" w:date="2012-06-01T13:08:00Z">
        <w:r w:rsidDel="00DA31DF">
          <w:rPr>
            <w:noProof/>
            <w:sz w:val="16"/>
          </w:rPr>
          <w:delText>30/05/1230/05/2012</w:delText>
        </w:r>
      </w:del>
    </w:ins>
    <w:del w:id="308" w:author="Administrator" w:date="2012-06-01T13:08:00Z">
      <w:r w:rsidDel="00DA31DF">
        <w:rPr>
          <w:noProof/>
          <w:sz w:val="16"/>
        </w:rPr>
        <w:delText>30/05/12</w:delText>
      </w:r>
    </w:del>
    <w:r>
      <w:rPr>
        <w:sz w:val="16"/>
      </w:rPr>
      <w:fldChar w:fldCharType="end"/>
    </w:r>
    <w:r w:rsidRPr="00F15349">
      <w:rPr>
        <w:sz w:val="16"/>
        <w:lang w:val="en-US"/>
      </w:rPr>
      <w:t xml:space="preserve">     </w:t>
    </w:r>
    <w:r w:rsidRPr="00F15349">
      <w:rPr>
        <w:sz w:val="16"/>
        <w:lang w:val="en-US"/>
      </w:rPr>
      <w:tab/>
    </w:r>
  </w:p>
  <w:p w:rsidR="00B51469" w:rsidRPr="00F15349" w:rsidRDefault="00B51469" w:rsidP="00934FE8">
    <w:pPr>
      <w:tabs>
        <w:tab w:val="left" w:pos="9661"/>
      </w:tabs>
      <w:spacing w:after="0"/>
      <w:rPr>
        <w:sz w:val="14"/>
        <w:lang w:val="en-US"/>
      </w:rPr>
    </w:pPr>
  </w:p>
  <w:p w:rsidR="00B51469" w:rsidRPr="00F15349" w:rsidRDefault="00B51469" w:rsidP="00934FE8">
    <w:pPr>
      <w:tabs>
        <w:tab w:val="left" w:pos="9661"/>
      </w:tabs>
      <w:spacing w:after="0"/>
      <w:rPr>
        <w:sz w:val="14"/>
        <w:lang w:val="en-US"/>
      </w:rPr>
    </w:pPr>
    <w:r w:rsidRPr="009D457B">
      <w:rPr>
        <w:sz w:val="14"/>
        <w:lang w:val="en-US"/>
      </w:rPr>
      <w:t xml:space="preserve">Copyright Ogone </w:t>
    </w:r>
    <w:r>
      <w:rPr>
        <w:sz w:val="14"/>
        <w:lang w:val="de-DE"/>
      </w:rPr>
      <w:t>© 2010.  Internal use only.</w:t>
    </w:r>
  </w:p>
  <w:p w:rsidR="00B51469" w:rsidRPr="00F15349" w:rsidRDefault="00B51469" w:rsidP="00BB43DB">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469" w:rsidRPr="00F15349" w:rsidRDefault="00B51469" w:rsidP="00BB43DB">
    <w:pPr>
      <w:spacing w:after="0"/>
      <w:rPr>
        <w:rFonts w:cs="Dax-Regular"/>
        <w:sz w:val="16"/>
        <w:szCs w:val="20"/>
        <w:lang w:val="en-US"/>
      </w:rPr>
    </w:pPr>
    <w:r>
      <w:rPr>
        <w:rFonts w:cs="Dax-Regular"/>
        <w:noProof/>
        <w:sz w:val="16"/>
        <w:szCs w:val="20"/>
        <w:lang w:val="en-US"/>
      </w:rPr>
      <w:drawing>
        <wp:anchor distT="0" distB="0" distL="114300" distR="114300" simplePos="0" relativeHeight="251658240" behindDoc="1" locked="0" layoutInCell="1" allowOverlap="1">
          <wp:simplePos x="0" y="0"/>
          <wp:positionH relativeFrom="column">
            <wp:posOffset>2788920</wp:posOffset>
          </wp:positionH>
          <wp:positionV relativeFrom="paragraph">
            <wp:posOffset>-3032760</wp:posOffset>
          </wp:positionV>
          <wp:extent cx="3604260" cy="3433445"/>
          <wp:effectExtent l="19050" t="0" r="0" b="0"/>
          <wp:wrapNone/>
          <wp:docPr id="6" name="Afbeelding 1" descr="12lines-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12lines-full"/>
                  <pic:cNvPicPr>
                    <a:picLocks noChangeAspect="1" noChangeArrowheads="1"/>
                  </pic:cNvPicPr>
                </pic:nvPicPr>
                <pic:blipFill>
                  <a:blip r:embed="rId1"/>
                  <a:srcRect/>
                  <a:stretch>
                    <a:fillRect/>
                  </a:stretch>
                </pic:blipFill>
                <pic:spPr bwMode="auto">
                  <a:xfrm>
                    <a:off x="0" y="0"/>
                    <a:ext cx="3604260" cy="3433445"/>
                  </a:xfrm>
                  <a:prstGeom prst="rect">
                    <a:avLst/>
                  </a:prstGeom>
                  <a:noFill/>
                  <a:ln w="9525">
                    <a:noFill/>
                    <a:miter lim="800000"/>
                    <a:headEnd/>
                    <a:tailEnd/>
                  </a:ln>
                </pic:spPr>
              </pic:pic>
            </a:graphicData>
          </a:graphic>
        </wp:anchor>
      </w:drawing>
    </w:r>
    <w:r>
      <w:rPr>
        <w:rFonts w:cs="Dax-Regular"/>
        <w:sz w:val="16"/>
        <w:szCs w:val="20"/>
        <w:lang w:val="en-US"/>
      </w:rPr>
      <w:t>Internal use only</w:t>
    </w:r>
  </w:p>
  <w:p w:rsidR="00B51469" w:rsidRPr="00F15349" w:rsidRDefault="00B51469">
    <w:pPr>
      <w:pStyle w:val="Footer"/>
      <w:rPr>
        <w:rFonts w:cs="Dax-Regular"/>
        <w:noProof/>
        <w:sz w:val="16"/>
        <w:szCs w:val="20"/>
      </w:rPr>
    </w:pPr>
    <w:r w:rsidRPr="00F15349">
      <w:rPr>
        <w:rFonts w:cs="Dax-Regular"/>
        <w:noProof/>
        <w:sz w:val="16"/>
        <w:szCs w:val="20"/>
      </w:rPr>
      <w:t xml:space="preserve">Copyright Ogone © 2010.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469" w:rsidRDefault="00B5146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469" w:rsidRDefault="00B5146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469" w:rsidRDefault="00B5146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469" w:rsidRDefault="00B5146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469" w:rsidRDefault="00B5146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469" w:rsidRDefault="00B514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469" w:rsidRDefault="00B51469" w:rsidP="0032604E">
      <w:pPr>
        <w:spacing w:after="0" w:line="240" w:lineRule="auto"/>
      </w:pPr>
      <w:r>
        <w:separator/>
      </w:r>
    </w:p>
  </w:footnote>
  <w:footnote w:type="continuationSeparator" w:id="0">
    <w:p w:rsidR="00B51469" w:rsidRDefault="00B51469" w:rsidP="003260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4090003"/>
    <w:lvl w:ilvl="0">
      <w:start w:val="1"/>
      <w:numFmt w:val="bullet"/>
      <w:lvlText w:val="o"/>
      <w:lvlJc w:val="left"/>
      <w:pPr>
        <w:ind w:left="1440" w:hanging="360"/>
      </w:pPr>
      <w:rPr>
        <w:rFonts w:ascii="Courier New" w:hAnsi="Courier New" w:cs="Courier New" w:hint="default"/>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cs="Symbol"/>
      </w:rPr>
    </w:lvl>
    <w:lvl w:ilvl="2">
      <w:start w:val="1"/>
      <w:numFmt w:val="decimal"/>
      <w:lvlText w:val="%3."/>
      <w:lvlJc w:val="left"/>
      <w:pPr>
        <w:tabs>
          <w:tab w:val="num" w:pos="1440"/>
        </w:tabs>
        <w:ind w:left="1440" w:hanging="360"/>
      </w:pPr>
      <w:rPr>
        <w:rFonts w:cs="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Symbol"/>
      </w:rPr>
    </w:lvl>
    <w:lvl w:ilvl="5">
      <w:start w:val="1"/>
      <w:numFmt w:val="decimal"/>
      <w:lvlText w:val="%6."/>
      <w:lvlJc w:val="left"/>
      <w:pPr>
        <w:tabs>
          <w:tab w:val="num" w:pos="2520"/>
        </w:tabs>
        <w:ind w:left="2520" w:hanging="360"/>
      </w:pPr>
      <w:rPr>
        <w:rFonts w:cs="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Symbol"/>
      </w:rPr>
    </w:lvl>
    <w:lvl w:ilvl="8">
      <w:start w:val="1"/>
      <w:numFmt w:val="decimal"/>
      <w:lvlText w:val="%9."/>
      <w:lvlJc w:val="left"/>
      <w:pPr>
        <w:tabs>
          <w:tab w:val="num" w:pos="3600"/>
        </w:tabs>
        <w:ind w:left="3600" w:hanging="360"/>
      </w:pPr>
      <w:rPr>
        <w:rFonts w:cs="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4">
    <w:nsid w:val="00000006"/>
    <w:multiLevelType w:val="multilevel"/>
    <w:tmpl w:val="78ACEB62"/>
    <w:name w:val="WW8Num6"/>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5">
    <w:nsid w:val="00000007"/>
    <w:multiLevelType w:val="multilevel"/>
    <w:tmpl w:val="D4B6C850"/>
    <w:name w:val="WW8Num7"/>
    <w:lvl w:ilvl="0">
      <w:start w:val="1"/>
      <w:numFmt w:val="bullet"/>
      <w:lvlText w:val=""/>
      <w:lvlJc w:val="left"/>
      <w:pPr>
        <w:tabs>
          <w:tab w:val="num" w:pos="720"/>
        </w:tabs>
        <w:ind w:left="720" w:hanging="360"/>
      </w:pPr>
      <w:rPr>
        <w:rFonts w:ascii="Symbol" w:hAnsi="Symbol" w:cs="Courier New"/>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6">
    <w:nsid w:val="00000008"/>
    <w:multiLevelType w:val="multilevel"/>
    <w:tmpl w:val="07C46DE2"/>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67D2587E"/>
    <w:name w:val="WW8Num10"/>
    <w:lvl w:ilvl="0">
      <w:start w:val="1"/>
      <w:numFmt w:val="bullet"/>
      <w:lvlText w:val=""/>
      <w:lvlJc w:val="left"/>
      <w:pPr>
        <w:tabs>
          <w:tab w:val="num" w:pos="720"/>
        </w:tabs>
        <w:ind w:left="720" w:hanging="360"/>
      </w:pPr>
      <w:rPr>
        <w:rFonts w:ascii="Symbol" w:hAnsi="Symbol" w:cs="Courier New"/>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9">
    <w:nsid w:val="0000000B"/>
    <w:multiLevelType w:val="multilevel"/>
    <w:tmpl w:val="69264D10"/>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1">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2">
    <w:nsid w:val="00000023"/>
    <w:multiLevelType w:val="multilevel"/>
    <w:tmpl w:val="00000023"/>
    <w:name w:val="WW8Num35"/>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27"/>
    <w:multiLevelType w:val="multilevel"/>
    <w:tmpl w:val="00000027"/>
    <w:name w:val="WW8Num39"/>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28"/>
    <w:multiLevelType w:val="multilevel"/>
    <w:tmpl w:val="00000028"/>
    <w:name w:val="WW8Num40"/>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29"/>
    <w:multiLevelType w:val="multilevel"/>
    <w:tmpl w:val="00000029"/>
    <w:name w:val="WW8Num4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2B"/>
    <w:multiLevelType w:val="multilevel"/>
    <w:tmpl w:val="0000002B"/>
    <w:name w:val="WW8Num4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A714C03"/>
    <w:multiLevelType w:val="hybridMultilevel"/>
    <w:tmpl w:val="8AC4EF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F64757"/>
    <w:multiLevelType w:val="multilevel"/>
    <w:tmpl w:val="BC08F5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354D1589"/>
    <w:multiLevelType w:val="hybridMultilevel"/>
    <w:tmpl w:val="D2721D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5C2C85"/>
    <w:multiLevelType w:val="hybridMultilevel"/>
    <w:tmpl w:val="359C1D90"/>
    <w:lvl w:ilvl="0" w:tplc="0413000F">
      <w:start w:val="1"/>
      <w:numFmt w:val="decimal"/>
      <w:lvlText w:val="%1."/>
      <w:lvlJc w:val="lef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21">
    <w:nsid w:val="3AA5142D"/>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8F61C1A"/>
    <w:multiLevelType w:val="hybridMultilevel"/>
    <w:tmpl w:val="7D36DC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9EB67C2"/>
    <w:multiLevelType w:val="hybridMultilevel"/>
    <w:tmpl w:val="98D806E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2962B8"/>
    <w:multiLevelType w:val="hybridMultilevel"/>
    <w:tmpl w:val="0A863B46"/>
    <w:lvl w:ilvl="0" w:tplc="47C82F74">
      <w:start w:val="1"/>
      <w:numFmt w:val="bullet"/>
      <w:pStyle w:val="ListParagraph"/>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nsid w:val="63335E3B"/>
    <w:multiLevelType w:val="hybridMultilevel"/>
    <w:tmpl w:val="631A33E8"/>
    <w:lvl w:ilvl="0" w:tplc="0413000F">
      <w:start w:val="1"/>
      <w:numFmt w:val="decimal"/>
      <w:lvlText w:val="%1."/>
      <w:lvlJc w:val="left"/>
      <w:pPr>
        <w:ind w:left="720" w:hanging="360"/>
      </w:pPr>
    </w:lvl>
    <w:lvl w:ilvl="1" w:tplc="0413000F">
      <w:start w:val="1"/>
      <w:numFmt w:val="decimal"/>
      <w:lvlText w:val="%2."/>
      <w:lvlJc w:val="left"/>
      <w:pPr>
        <w:ind w:left="1440" w:hanging="360"/>
      </w:pPr>
      <w:rPr>
        <w:rFonts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4B137F5"/>
    <w:multiLevelType w:val="hybridMultilevel"/>
    <w:tmpl w:val="1158A424"/>
    <w:lvl w:ilvl="0" w:tplc="6C742F2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222B19"/>
    <w:multiLevelType w:val="multilevel"/>
    <w:tmpl w:val="4B58FA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8">
    <w:nsid w:val="725B4C9F"/>
    <w:multiLevelType w:val="hybridMultilevel"/>
    <w:tmpl w:val="51C429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77573A"/>
    <w:multiLevelType w:val="multilevel"/>
    <w:tmpl w:val="2406494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o"/>
      <w:lvlJc w:val="left"/>
      <w:pPr>
        <w:tabs>
          <w:tab w:val="num" w:pos="1440"/>
        </w:tabs>
        <w:ind w:left="1440" w:hanging="360"/>
      </w:pPr>
      <w:rPr>
        <w:rFonts w:ascii="Courier New" w:hAnsi="Courier New" w:cs="Courier New"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0">
    <w:nsid w:val="7BA06EFD"/>
    <w:multiLevelType w:val="hybridMultilevel"/>
    <w:tmpl w:val="C8C024DC"/>
    <w:lvl w:ilvl="0" w:tplc="9CA01738">
      <w:start w:val="1"/>
      <w:numFmt w:val="bullet"/>
      <w:lvlText w:val=""/>
      <w:lvlJc w:val="left"/>
      <w:pPr>
        <w:ind w:left="720" w:hanging="360"/>
      </w:pPr>
      <w:rPr>
        <w:rFonts w:ascii="Symbol" w:hAnsi="Symbol" w:hint="default"/>
        <w:color w:val="4F81BD"/>
      </w:rPr>
    </w:lvl>
    <w:lvl w:ilvl="1" w:tplc="D03662F8">
      <w:start w:val="1"/>
      <w:numFmt w:val="bullet"/>
      <w:lvlText w:val=""/>
      <w:lvlJc w:val="left"/>
      <w:pPr>
        <w:ind w:left="1440" w:hanging="360"/>
      </w:pPr>
      <w:rPr>
        <w:rFonts w:ascii="Symbol" w:hAnsi="Symbol" w:hint="default"/>
        <w:color w:val="4F81BD"/>
        <w:sz w:val="20"/>
      </w:rPr>
    </w:lvl>
    <w:lvl w:ilvl="2" w:tplc="E0407B12">
      <w:start w:val="1"/>
      <w:numFmt w:val="bullet"/>
      <w:lvlText w:val="o"/>
      <w:lvlJc w:val="left"/>
      <w:pPr>
        <w:ind w:left="2160" w:hanging="360"/>
      </w:pPr>
      <w:rPr>
        <w:rFonts w:ascii="Courier New" w:hAnsi="Courier New" w:hint="default"/>
        <w:color w:val="4F81BD"/>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21"/>
  </w:num>
  <w:num w:numId="4">
    <w:abstractNumId w:val="22"/>
  </w:num>
  <w:num w:numId="5">
    <w:abstractNumId w:val="18"/>
  </w:num>
  <w:num w:numId="6">
    <w:abstractNumId w:val="30"/>
  </w:num>
  <w:num w:numId="7">
    <w:abstractNumId w:val="18"/>
  </w:num>
  <w:num w:numId="8">
    <w:abstractNumId w:val="18"/>
  </w:num>
  <w:num w:numId="9">
    <w:abstractNumId w:val="1"/>
  </w:num>
  <w:num w:numId="10">
    <w:abstractNumId w:val="7"/>
  </w:num>
  <w:num w:numId="11">
    <w:abstractNumId w:val="12"/>
  </w:num>
  <w:num w:numId="12">
    <w:abstractNumId w:val="13"/>
  </w:num>
  <w:num w:numId="13">
    <w:abstractNumId w:val="14"/>
  </w:num>
  <w:num w:numId="14">
    <w:abstractNumId w:val="15"/>
  </w:num>
  <w:num w:numId="15">
    <w:abstractNumId w:val="16"/>
  </w:num>
  <w:num w:numId="16">
    <w:abstractNumId w:val="26"/>
  </w:num>
  <w:num w:numId="17">
    <w:abstractNumId w:val="17"/>
  </w:num>
  <w:num w:numId="18">
    <w:abstractNumId w:val="9"/>
  </w:num>
  <w:num w:numId="19">
    <w:abstractNumId w:val="3"/>
  </w:num>
  <w:num w:numId="20">
    <w:abstractNumId w:val="0"/>
  </w:num>
  <w:num w:numId="21">
    <w:abstractNumId w:val="5"/>
  </w:num>
  <w:num w:numId="22">
    <w:abstractNumId w:val="6"/>
  </w:num>
  <w:num w:numId="23">
    <w:abstractNumId w:val="4"/>
  </w:num>
  <w:num w:numId="24">
    <w:abstractNumId w:val="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2"/>
  </w:num>
  <w:num w:numId="34">
    <w:abstractNumId w:val="29"/>
  </w:num>
  <w:num w:numId="35">
    <w:abstractNumId w:val="19"/>
  </w:num>
  <w:num w:numId="36">
    <w:abstractNumId w:val="27"/>
  </w:num>
  <w:num w:numId="37">
    <w:abstractNumId w:val="10"/>
  </w:num>
  <w:num w:numId="38">
    <w:abstractNumId w:val="11"/>
  </w:num>
  <w:num w:numId="39">
    <w:abstractNumId w:val="28"/>
  </w:num>
  <w:num w:numId="40">
    <w:abstractNumId w:val="23"/>
  </w:num>
  <w:num w:numId="41">
    <w:abstractNumId w:val="24"/>
  </w:num>
  <w:num w:numId="42">
    <w:abstractNumId w:val="18"/>
  </w:num>
  <w:num w:numId="43">
    <w:abstractNumId w:val="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trackRevisions/>
  <w:defaultTabStop w:val="708"/>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3311B0"/>
    <w:rsid w:val="00026526"/>
    <w:rsid w:val="00027422"/>
    <w:rsid w:val="00047916"/>
    <w:rsid w:val="000675E1"/>
    <w:rsid w:val="00083EE6"/>
    <w:rsid w:val="00086B7F"/>
    <w:rsid w:val="00133F79"/>
    <w:rsid w:val="00173A0A"/>
    <w:rsid w:val="00186159"/>
    <w:rsid w:val="001B34D0"/>
    <w:rsid w:val="001C41B4"/>
    <w:rsid w:val="001E031E"/>
    <w:rsid w:val="001F3B37"/>
    <w:rsid w:val="00207063"/>
    <w:rsid w:val="00207681"/>
    <w:rsid w:val="00234714"/>
    <w:rsid w:val="00254112"/>
    <w:rsid w:val="00264776"/>
    <w:rsid w:val="002A2FBE"/>
    <w:rsid w:val="002B1090"/>
    <w:rsid w:val="002F108F"/>
    <w:rsid w:val="002F7D64"/>
    <w:rsid w:val="0032604E"/>
    <w:rsid w:val="003311B0"/>
    <w:rsid w:val="00334E79"/>
    <w:rsid w:val="0035071D"/>
    <w:rsid w:val="00374A8D"/>
    <w:rsid w:val="00390BB1"/>
    <w:rsid w:val="003A2961"/>
    <w:rsid w:val="003C63E7"/>
    <w:rsid w:val="00490C71"/>
    <w:rsid w:val="0049292E"/>
    <w:rsid w:val="00493009"/>
    <w:rsid w:val="004C04E1"/>
    <w:rsid w:val="004E22FB"/>
    <w:rsid w:val="004F4926"/>
    <w:rsid w:val="00541295"/>
    <w:rsid w:val="00545FFA"/>
    <w:rsid w:val="005559F4"/>
    <w:rsid w:val="00591DF7"/>
    <w:rsid w:val="005966E9"/>
    <w:rsid w:val="005A10ED"/>
    <w:rsid w:val="005D6E61"/>
    <w:rsid w:val="005E12E8"/>
    <w:rsid w:val="005F3AD8"/>
    <w:rsid w:val="00606A57"/>
    <w:rsid w:val="00607768"/>
    <w:rsid w:val="00611770"/>
    <w:rsid w:val="00611CF2"/>
    <w:rsid w:val="006502B5"/>
    <w:rsid w:val="00697E73"/>
    <w:rsid w:val="006C2111"/>
    <w:rsid w:val="0072729E"/>
    <w:rsid w:val="00731A40"/>
    <w:rsid w:val="00767667"/>
    <w:rsid w:val="007B4273"/>
    <w:rsid w:val="007F3BF1"/>
    <w:rsid w:val="00812265"/>
    <w:rsid w:val="00822A96"/>
    <w:rsid w:val="00851829"/>
    <w:rsid w:val="00855622"/>
    <w:rsid w:val="008569D0"/>
    <w:rsid w:val="0087613B"/>
    <w:rsid w:val="008E58F3"/>
    <w:rsid w:val="009003BE"/>
    <w:rsid w:val="00934FE8"/>
    <w:rsid w:val="009535F0"/>
    <w:rsid w:val="009617AD"/>
    <w:rsid w:val="00962A22"/>
    <w:rsid w:val="009A24F4"/>
    <w:rsid w:val="009A341E"/>
    <w:rsid w:val="009C1749"/>
    <w:rsid w:val="009D457B"/>
    <w:rsid w:val="009D4D3E"/>
    <w:rsid w:val="009E63BF"/>
    <w:rsid w:val="00A11612"/>
    <w:rsid w:val="00A3313B"/>
    <w:rsid w:val="00A464EB"/>
    <w:rsid w:val="00A579F0"/>
    <w:rsid w:val="00A631EC"/>
    <w:rsid w:val="00A7609F"/>
    <w:rsid w:val="00A77B9C"/>
    <w:rsid w:val="00A805EE"/>
    <w:rsid w:val="00A95FF1"/>
    <w:rsid w:val="00AA13E9"/>
    <w:rsid w:val="00AA7F7F"/>
    <w:rsid w:val="00AB7823"/>
    <w:rsid w:val="00AE4DC4"/>
    <w:rsid w:val="00B51469"/>
    <w:rsid w:val="00B826AE"/>
    <w:rsid w:val="00B84659"/>
    <w:rsid w:val="00BB43DB"/>
    <w:rsid w:val="00BF1E8F"/>
    <w:rsid w:val="00BF569A"/>
    <w:rsid w:val="00C668CF"/>
    <w:rsid w:val="00C87D21"/>
    <w:rsid w:val="00CA573D"/>
    <w:rsid w:val="00CE4FFB"/>
    <w:rsid w:val="00CE63F7"/>
    <w:rsid w:val="00CF6AD0"/>
    <w:rsid w:val="00D046BB"/>
    <w:rsid w:val="00D06E91"/>
    <w:rsid w:val="00D21C74"/>
    <w:rsid w:val="00D237A4"/>
    <w:rsid w:val="00D366DA"/>
    <w:rsid w:val="00D533A6"/>
    <w:rsid w:val="00DA31DF"/>
    <w:rsid w:val="00DB3B4F"/>
    <w:rsid w:val="00DD680C"/>
    <w:rsid w:val="00DF1451"/>
    <w:rsid w:val="00DF49A6"/>
    <w:rsid w:val="00E11E37"/>
    <w:rsid w:val="00E203D4"/>
    <w:rsid w:val="00E51CCE"/>
    <w:rsid w:val="00E61156"/>
    <w:rsid w:val="00E83F96"/>
    <w:rsid w:val="00F11EC1"/>
    <w:rsid w:val="00F131E3"/>
    <w:rsid w:val="00F15349"/>
    <w:rsid w:val="00F666DF"/>
    <w:rsid w:val="00F82886"/>
    <w:rsid w:val="00FC7500"/>
    <w:rsid w:val="00FE28C1"/>
    <w:rsid w:val="00FE54CC"/>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rules v:ext="edit">
        <o:r id="V:Rule8" type="connector" idref="#_x0000_s1066"/>
        <o:r id="V:Rule9" type="connector" idref="#_x0000_s1064"/>
        <o:r id="V:Rule10" type="connector" idref="#_x0000_s1063"/>
        <o:r id="V:Rule11" type="connector" idref="#_x0000_s1054"/>
        <o:r id="V:Rule12" type="connector" idref="#_x0000_s1055"/>
        <o:r id="V:Rule13" type="connector" idref="#_x0000_s1058"/>
        <o:r id="V:Rule14"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E031E"/>
    <w:pPr>
      <w:spacing w:before="100" w:after="100" w:line="276" w:lineRule="auto"/>
    </w:pPr>
    <w:rPr>
      <w:rFonts w:asciiTheme="minorHAnsi" w:hAnsiTheme="minorHAnsi"/>
      <w:szCs w:val="22"/>
      <w:lang w:val="en-GB"/>
    </w:rPr>
  </w:style>
  <w:style w:type="paragraph" w:styleId="Heading1">
    <w:name w:val="heading 1"/>
    <w:basedOn w:val="Normal"/>
    <w:next w:val="Normal"/>
    <w:link w:val="Heading1Char"/>
    <w:uiPriority w:val="9"/>
    <w:qFormat/>
    <w:rsid w:val="00A7609F"/>
    <w:pPr>
      <w:keepNext/>
      <w:numPr>
        <w:numId w:val="5"/>
      </w:numPr>
      <w:spacing w:before="360" w:after="360"/>
      <w:ind w:left="431" w:hanging="431"/>
      <w:outlineLvl w:val="0"/>
    </w:pPr>
    <w:rPr>
      <w:rFonts w:eastAsia="Times New Roman"/>
      <w:bCs/>
      <w:color w:val="4F81BD"/>
      <w:kern w:val="32"/>
      <w:sz w:val="36"/>
      <w:szCs w:val="32"/>
    </w:rPr>
  </w:style>
  <w:style w:type="paragraph" w:styleId="Heading2">
    <w:name w:val="heading 2"/>
    <w:basedOn w:val="Normal"/>
    <w:next w:val="Normal"/>
    <w:link w:val="Heading2Char"/>
    <w:uiPriority w:val="9"/>
    <w:unhideWhenUsed/>
    <w:qFormat/>
    <w:rsid w:val="00FF5147"/>
    <w:pPr>
      <w:keepNext/>
      <w:numPr>
        <w:ilvl w:val="1"/>
        <w:numId w:val="5"/>
      </w:numPr>
      <w:spacing w:before="320" w:after="320"/>
      <w:ind w:left="709" w:hanging="709"/>
      <w:outlineLvl w:val="1"/>
    </w:pPr>
    <w:rPr>
      <w:rFonts w:eastAsia="Times New Roman"/>
      <w:bCs/>
      <w:iCs/>
      <w:sz w:val="32"/>
      <w:szCs w:val="32"/>
      <w:lang w:val="en-US"/>
    </w:rPr>
  </w:style>
  <w:style w:type="paragraph" w:styleId="Heading3">
    <w:name w:val="heading 3"/>
    <w:basedOn w:val="Normal"/>
    <w:next w:val="Normal"/>
    <w:link w:val="Heading3Char"/>
    <w:uiPriority w:val="9"/>
    <w:unhideWhenUsed/>
    <w:qFormat/>
    <w:rsid w:val="00E61156"/>
    <w:pPr>
      <w:keepNext/>
      <w:numPr>
        <w:ilvl w:val="2"/>
        <w:numId w:val="5"/>
      </w:numPr>
      <w:spacing w:before="280" w:after="280"/>
      <w:ind w:left="993" w:hanging="993"/>
      <w:outlineLvl w:val="2"/>
    </w:pPr>
    <w:rPr>
      <w:rFonts w:eastAsia="Times New Roman"/>
      <w:bCs/>
      <w:sz w:val="28"/>
      <w:szCs w:val="28"/>
      <w:lang w:val="en-US"/>
    </w:rPr>
  </w:style>
  <w:style w:type="paragraph" w:styleId="Heading4">
    <w:name w:val="heading 4"/>
    <w:basedOn w:val="Normal"/>
    <w:next w:val="Normal"/>
    <w:link w:val="Heading4Char"/>
    <w:uiPriority w:val="9"/>
    <w:unhideWhenUsed/>
    <w:rsid w:val="00FF5147"/>
    <w:pPr>
      <w:keepNext/>
      <w:numPr>
        <w:ilvl w:val="3"/>
        <w:numId w:val="5"/>
      </w:numPr>
      <w:spacing w:before="240" w:after="240"/>
      <w:ind w:left="567" w:hanging="567"/>
      <w:outlineLvl w:val="3"/>
    </w:pPr>
    <w:rPr>
      <w:rFonts w:eastAsia="Times New Roman"/>
      <w:bCs/>
      <w:sz w:val="24"/>
      <w:szCs w:val="24"/>
      <w:lang w:val="en-US"/>
    </w:rPr>
  </w:style>
  <w:style w:type="paragraph" w:styleId="Heading5">
    <w:name w:val="heading 5"/>
    <w:basedOn w:val="Normal"/>
    <w:next w:val="Normal"/>
    <w:link w:val="Heading5Char"/>
    <w:uiPriority w:val="9"/>
    <w:unhideWhenUsed/>
    <w:rsid w:val="00FF5147"/>
    <w:pPr>
      <w:numPr>
        <w:ilvl w:val="4"/>
        <w:numId w:val="5"/>
      </w:numPr>
      <w:spacing w:before="200"/>
      <w:ind w:left="1009" w:hanging="1009"/>
      <w:outlineLvl w:val="4"/>
    </w:pPr>
    <w:rPr>
      <w:rFonts w:eastAsia="Times New Roman"/>
      <w:bCs/>
      <w:iCs/>
      <w:sz w:val="22"/>
      <w:szCs w:val="26"/>
      <w:lang w:val="en-US"/>
    </w:rPr>
  </w:style>
  <w:style w:type="paragraph" w:styleId="Heading6">
    <w:name w:val="heading 6"/>
    <w:basedOn w:val="Normal"/>
    <w:next w:val="Normal"/>
    <w:link w:val="Heading6Char"/>
    <w:uiPriority w:val="9"/>
    <w:unhideWhenUsed/>
    <w:rsid w:val="00264776"/>
    <w:pPr>
      <w:numPr>
        <w:ilvl w:val="5"/>
        <w:numId w:val="5"/>
      </w:numPr>
      <w:spacing w:before="240" w:after="60"/>
      <w:outlineLvl w:val="5"/>
    </w:pPr>
    <w:rPr>
      <w:rFonts w:eastAsia="Times New Roman"/>
      <w:bCs/>
      <w:sz w:val="22"/>
    </w:rPr>
  </w:style>
  <w:style w:type="paragraph" w:styleId="Heading7">
    <w:name w:val="heading 7"/>
    <w:basedOn w:val="Normal"/>
    <w:next w:val="Normal"/>
    <w:link w:val="Heading7Char"/>
    <w:uiPriority w:val="9"/>
    <w:semiHidden/>
    <w:unhideWhenUsed/>
    <w:rsid w:val="00D533A6"/>
    <w:pPr>
      <w:numPr>
        <w:ilvl w:val="6"/>
        <w:numId w:val="5"/>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D533A6"/>
    <w:pPr>
      <w:numPr>
        <w:ilvl w:val="7"/>
        <w:numId w:val="5"/>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D533A6"/>
    <w:pPr>
      <w:numPr>
        <w:ilvl w:val="8"/>
        <w:numId w:val="5"/>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604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2604E"/>
  </w:style>
  <w:style w:type="paragraph" w:styleId="Footer">
    <w:name w:val="footer"/>
    <w:basedOn w:val="Normal"/>
    <w:link w:val="FooterChar"/>
    <w:uiPriority w:val="99"/>
    <w:unhideWhenUsed/>
    <w:rsid w:val="00326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604E"/>
  </w:style>
  <w:style w:type="paragraph" w:styleId="BalloonText">
    <w:name w:val="Balloon Text"/>
    <w:basedOn w:val="Normal"/>
    <w:link w:val="BalloonTextChar"/>
    <w:uiPriority w:val="99"/>
    <w:semiHidden/>
    <w:unhideWhenUsed/>
    <w:rsid w:val="00326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04E"/>
    <w:rPr>
      <w:rFonts w:ascii="Tahoma" w:hAnsi="Tahoma" w:cs="Tahoma"/>
      <w:sz w:val="16"/>
      <w:szCs w:val="16"/>
    </w:rPr>
  </w:style>
  <w:style w:type="character" w:customStyle="1" w:styleId="Heading1Char">
    <w:name w:val="Heading 1 Char"/>
    <w:basedOn w:val="DefaultParagraphFont"/>
    <w:link w:val="Heading1"/>
    <w:uiPriority w:val="9"/>
    <w:rsid w:val="00A7609F"/>
    <w:rPr>
      <w:rFonts w:eastAsia="Times New Roman"/>
      <w:bCs/>
      <w:color w:val="4F81BD"/>
      <w:kern w:val="32"/>
      <w:sz w:val="36"/>
      <w:szCs w:val="32"/>
      <w:lang w:val="nl-NL"/>
    </w:rPr>
  </w:style>
  <w:style w:type="character" w:customStyle="1" w:styleId="Heading2Char">
    <w:name w:val="Heading 2 Char"/>
    <w:basedOn w:val="DefaultParagraphFont"/>
    <w:link w:val="Heading2"/>
    <w:uiPriority w:val="9"/>
    <w:rsid w:val="00FF5147"/>
    <w:rPr>
      <w:rFonts w:eastAsia="Times New Roman"/>
      <w:bCs/>
      <w:iCs/>
      <w:sz w:val="32"/>
      <w:szCs w:val="32"/>
    </w:rPr>
  </w:style>
  <w:style w:type="character" w:customStyle="1" w:styleId="Heading3Char">
    <w:name w:val="Heading 3 Char"/>
    <w:basedOn w:val="DefaultParagraphFont"/>
    <w:link w:val="Heading3"/>
    <w:uiPriority w:val="9"/>
    <w:rsid w:val="00E61156"/>
    <w:rPr>
      <w:rFonts w:asciiTheme="minorHAnsi" w:eastAsia="Times New Roman" w:hAnsiTheme="minorHAnsi"/>
      <w:bCs/>
      <w:sz w:val="28"/>
      <w:szCs w:val="28"/>
    </w:rPr>
  </w:style>
  <w:style w:type="character" w:customStyle="1" w:styleId="Heading4Char">
    <w:name w:val="Heading 4 Char"/>
    <w:basedOn w:val="DefaultParagraphFont"/>
    <w:link w:val="Heading4"/>
    <w:uiPriority w:val="9"/>
    <w:rsid w:val="00FF5147"/>
    <w:rPr>
      <w:rFonts w:eastAsia="Times New Roman"/>
      <w:bCs/>
      <w:sz w:val="24"/>
      <w:szCs w:val="24"/>
    </w:rPr>
  </w:style>
  <w:style w:type="character" w:customStyle="1" w:styleId="Heading5Char">
    <w:name w:val="Heading 5 Char"/>
    <w:basedOn w:val="DefaultParagraphFont"/>
    <w:link w:val="Heading5"/>
    <w:uiPriority w:val="9"/>
    <w:rsid w:val="00FF5147"/>
    <w:rPr>
      <w:rFonts w:eastAsia="Times New Roman"/>
      <w:bCs/>
      <w:iCs/>
      <w:sz w:val="22"/>
      <w:szCs w:val="26"/>
    </w:rPr>
  </w:style>
  <w:style w:type="character" w:customStyle="1" w:styleId="Heading6Char">
    <w:name w:val="Heading 6 Char"/>
    <w:basedOn w:val="DefaultParagraphFont"/>
    <w:link w:val="Heading6"/>
    <w:uiPriority w:val="9"/>
    <w:rsid w:val="00264776"/>
    <w:rPr>
      <w:rFonts w:eastAsia="Times New Roman" w:cs="Times New Roman"/>
      <w:bCs/>
      <w:sz w:val="22"/>
      <w:szCs w:val="22"/>
      <w:lang w:eastAsia="en-US"/>
    </w:rPr>
  </w:style>
  <w:style w:type="character" w:customStyle="1" w:styleId="Heading7Char">
    <w:name w:val="Heading 7 Char"/>
    <w:basedOn w:val="DefaultParagraphFont"/>
    <w:link w:val="Heading7"/>
    <w:uiPriority w:val="9"/>
    <w:semiHidden/>
    <w:rsid w:val="00D533A6"/>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D533A6"/>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uiPriority w:val="9"/>
    <w:semiHidden/>
    <w:rsid w:val="00D533A6"/>
    <w:rPr>
      <w:rFonts w:ascii="Cambria" w:eastAsia="Times New Roman" w:hAnsi="Cambria" w:cs="Times New Roman"/>
      <w:szCs w:val="22"/>
      <w:lang w:eastAsia="en-US"/>
    </w:rPr>
  </w:style>
  <w:style w:type="paragraph" w:styleId="ListParagraph">
    <w:name w:val="List Paragraph"/>
    <w:aliases w:val="Bullet"/>
    <w:basedOn w:val="Normal"/>
    <w:link w:val="ListParagraphChar"/>
    <w:qFormat/>
    <w:rsid w:val="00B51469"/>
    <w:pPr>
      <w:numPr>
        <w:numId w:val="41"/>
      </w:numPr>
      <w:spacing w:after="0" w:line="240" w:lineRule="auto"/>
      <w:ind w:left="851" w:hanging="284"/>
    </w:pPr>
    <w:rPr>
      <w:rFonts w:eastAsia="Cambria"/>
      <w:color w:val="0070C0"/>
      <w:szCs w:val="24"/>
      <w:lang w:val="en-US"/>
    </w:rPr>
  </w:style>
  <w:style w:type="paragraph" w:customStyle="1" w:styleId="Verdana8pt">
    <w:name w:val="Verdana 8pt"/>
    <w:basedOn w:val="Normal"/>
    <w:link w:val="Verdana8ptChar"/>
    <w:rsid w:val="009003BE"/>
    <w:rPr>
      <w:sz w:val="16"/>
      <w:szCs w:val="16"/>
      <w:lang w:val="en-US"/>
    </w:rPr>
  </w:style>
  <w:style w:type="paragraph" w:styleId="TOC2">
    <w:name w:val="toc 2"/>
    <w:basedOn w:val="Normal"/>
    <w:next w:val="Normal"/>
    <w:autoRedefine/>
    <w:uiPriority w:val="39"/>
    <w:unhideWhenUsed/>
    <w:rsid w:val="00A7609F"/>
    <w:pPr>
      <w:ind w:left="200"/>
    </w:pPr>
  </w:style>
  <w:style w:type="character" w:customStyle="1" w:styleId="Verdana8ptChar">
    <w:name w:val="Verdana 8pt Char"/>
    <w:basedOn w:val="DefaultParagraphFont"/>
    <w:link w:val="Verdana8pt"/>
    <w:rsid w:val="009003BE"/>
    <w:rPr>
      <w:sz w:val="16"/>
      <w:szCs w:val="16"/>
      <w:lang w:val="en-US" w:eastAsia="en-US"/>
    </w:rPr>
  </w:style>
  <w:style w:type="paragraph" w:styleId="TOC1">
    <w:name w:val="toc 1"/>
    <w:basedOn w:val="Normal"/>
    <w:next w:val="Normal"/>
    <w:autoRedefine/>
    <w:uiPriority w:val="39"/>
    <w:unhideWhenUsed/>
    <w:rsid w:val="00A7609F"/>
    <w:rPr>
      <w:color w:val="0070C0"/>
      <w:sz w:val="24"/>
    </w:rPr>
  </w:style>
  <w:style w:type="paragraph" w:styleId="TOC3">
    <w:name w:val="toc 3"/>
    <w:basedOn w:val="Normal"/>
    <w:next w:val="Normal"/>
    <w:autoRedefine/>
    <w:uiPriority w:val="39"/>
    <w:unhideWhenUsed/>
    <w:rsid w:val="00A7609F"/>
    <w:pPr>
      <w:ind w:left="400"/>
    </w:pPr>
  </w:style>
  <w:style w:type="paragraph" w:styleId="TOC4">
    <w:name w:val="toc 4"/>
    <w:basedOn w:val="Normal"/>
    <w:next w:val="Normal"/>
    <w:autoRedefine/>
    <w:uiPriority w:val="39"/>
    <w:unhideWhenUsed/>
    <w:rsid w:val="00A7609F"/>
    <w:pPr>
      <w:ind w:left="600"/>
    </w:pPr>
  </w:style>
  <w:style w:type="character" w:styleId="Hyperlink">
    <w:name w:val="Hyperlink"/>
    <w:basedOn w:val="DefaultParagraphFont"/>
    <w:uiPriority w:val="99"/>
    <w:unhideWhenUsed/>
    <w:rsid w:val="00A7609F"/>
    <w:rPr>
      <w:color w:val="0000FF"/>
      <w:u w:val="single"/>
    </w:rPr>
  </w:style>
  <w:style w:type="paragraph" w:styleId="BodyText">
    <w:name w:val="Body Text"/>
    <w:basedOn w:val="Normal"/>
    <w:link w:val="BodyTextChar"/>
    <w:rsid w:val="00767667"/>
    <w:pPr>
      <w:suppressAutoHyphens/>
      <w:spacing w:before="240" w:after="0" w:line="100" w:lineRule="atLeast"/>
      <w:ind w:left="851"/>
    </w:pPr>
    <w:rPr>
      <w:rFonts w:eastAsia="MS Mincho" w:cs="Tahoma"/>
      <w:kern w:val="1"/>
      <w:sz w:val="22"/>
      <w:szCs w:val="24"/>
      <w:lang w:val="en-US" w:eastAsia="ar-SA"/>
    </w:rPr>
  </w:style>
  <w:style w:type="character" w:customStyle="1" w:styleId="BodyTextChar">
    <w:name w:val="Body Text Char"/>
    <w:basedOn w:val="DefaultParagraphFont"/>
    <w:link w:val="BodyText"/>
    <w:rsid w:val="00767667"/>
    <w:rPr>
      <w:rFonts w:eastAsia="MS Mincho" w:cs="Tahoma"/>
      <w:kern w:val="1"/>
      <w:sz w:val="22"/>
      <w:szCs w:val="24"/>
      <w:lang w:eastAsia="ar-SA"/>
    </w:rPr>
  </w:style>
  <w:style w:type="paragraph" w:styleId="Title">
    <w:name w:val="Title"/>
    <w:basedOn w:val="Normal"/>
    <w:next w:val="Subtitle"/>
    <w:link w:val="TitleChar1"/>
    <w:qFormat/>
    <w:rsid w:val="00767667"/>
    <w:pPr>
      <w:spacing w:before="240" w:after="120" w:line="240" w:lineRule="auto"/>
      <w:jc w:val="both"/>
    </w:pPr>
    <w:rPr>
      <w:b/>
      <w:i/>
      <w:u w:val="single"/>
    </w:rPr>
  </w:style>
  <w:style w:type="character" w:customStyle="1" w:styleId="TitleChar">
    <w:name w:val="Title Char"/>
    <w:basedOn w:val="DefaultParagraphFont"/>
    <w:uiPriority w:val="10"/>
    <w:rsid w:val="00767667"/>
    <w:rPr>
      <w:rFonts w:asciiTheme="majorHAnsi" w:eastAsiaTheme="majorEastAsia" w:hAnsiTheme="majorHAnsi" w:cstheme="majorBidi"/>
      <w:b/>
      <w:bCs/>
      <w:kern w:val="28"/>
      <w:sz w:val="32"/>
      <w:szCs w:val="32"/>
      <w:lang w:val="en-GB"/>
    </w:rPr>
  </w:style>
  <w:style w:type="character" w:customStyle="1" w:styleId="TitleChar1">
    <w:name w:val="Title Char1"/>
    <w:basedOn w:val="DefaultParagraphFont"/>
    <w:link w:val="Title"/>
    <w:uiPriority w:val="10"/>
    <w:rsid w:val="00767667"/>
    <w:rPr>
      <w:b/>
      <w:i/>
      <w:szCs w:val="22"/>
      <w:u w:val="single"/>
      <w:lang w:val="en-GB"/>
    </w:rPr>
  </w:style>
  <w:style w:type="character" w:styleId="CommentReference">
    <w:name w:val="annotation reference"/>
    <w:basedOn w:val="DefaultParagraphFont"/>
    <w:unhideWhenUsed/>
    <w:rsid w:val="00767667"/>
    <w:rPr>
      <w:sz w:val="16"/>
      <w:szCs w:val="16"/>
    </w:rPr>
  </w:style>
  <w:style w:type="paragraph" w:styleId="CommentText">
    <w:name w:val="annotation text"/>
    <w:basedOn w:val="Normal"/>
    <w:link w:val="CommentTextChar"/>
    <w:unhideWhenUsed/>
    <w:rsid w:val="00767667"/>
    <w:pPr>
      <w:spacing w:line="240" w:lineRule="auto"/>
    </w:pPr>
    <w:rPr>
      <w:szCs w:val="20"/>
    </w:rPr>
  </w:style>
  <w:style w:type="character" w:customStyle="1" w:styleId="CommentTextChar">
    <w:name w:val="Comment Text Char"/>
    <w:basedOn w:val="DefaultParagraphFont"/>
    <w:link w:val="CommentText"/>
    <w:uiPriority w:val="99"/>
    <w:rsid w:val="00767667"/>
    <w:rPr>
      <w:lang w:val="en-GB"/>
    </w:rPr>
  </w:style>
  <w:style w:type="paragraph" w:styleId="Subtitle">
    <w:name w:val="Subtitle"/>
    <w:basedOn w:val="Title"/>
    <w:next w:val="Normal"/>
    <w:link w:val="SubtitleChar"/>
    <w:uiPriority w:val="11"/>
    <w:qFormat/>
    <w:rsid w:val="001E031E"/>
    <w:pPr>
      <w:spacing w:before="120" w:after="60"/>
    </w:pPr>
    <w:rPr>
      <w:u w:val="none"/>
      <w:lang w:val="en-US"/>
    </w:rPr>
  </w:style>
  <w:style w:type="character" w:customStyle="1" w:styleId="SubtitleChar">
    <w:name w:val="Subtitle Char"/>
    <w:basedOn w:val="DefaultParagraphFont"/>
    <w:link w:val="Subtitle"/>
    <w:uiPriority w:val="11"/>
    <w:rsid w:val="001E031E"/>
    <w:rPr>
      <w:rFonts w:asciiTheme="minorHAnsi" w:hAnsiTheme="minorHAnsi"/>
      <w:b/>
      <w:i/>
      <w:szCs w:val="22"/>
    </w:rPr>
  </w:style>
  <w:style w:type="table" w:styleId="TableGrid">
    <w:name w:val="Table Grid"/>
    <w:basedOn w:val="TableNormal"/>
    <w:uiPriority w:val="59"/>
    <w:rsid w:val="00A116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A1161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Shading-Accent11">
    <w:name w:val="Light Shading - Accent 11"/>
    <w:basedOn w:val="TableNormal"/>
    <w:uiPriority w:val="60"/>
    <w:rsid w:val="00AE4D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list">
    <w:name w:val="Bullet list"/>
    <w:basedOn w:val="ListParagraph"/>
    <w:link w:val="BulletlistChar"/>
    <w:uiPriority w:val="12"/>
    <w:qFormat/>
    <w:rsid w:val="001E031E"/>
    <w:pPr>
      <w:numPr>
        <w:numId w:val="16"/>
      </w:numPr>
    </w:pPr>
    <w:rPr>
      <w:color w:val="auto"/>
    </w:rPr>
  </w:style>
  <w:style w:type="character" w:customStyle="1" w:styleId="ListParagraphChar">
    <w:name w:val="List Paragraph Char"/>
    <w:aliases w:val="Bullet Char"/>
    <w:basedOn w:val="DefaultParagraphFont"/>
    <w:link w:val="ListParagraph"/>
    <w:rsid w:val="00B51469"/>
    <w:rPr>
      <w:rFonts w:asciiTheme="minorHAnsi" w:eastAsia="Cambria" w:hAnsiTheme="minorHAnsi"/>
      <w:color w:val="0070C0"/>
      <w:szCs w:val="24"/>
    </w:rPr>
  </w:style>
  <w:style w:type="character" w:customStyle="1" w:styleId="BulletlistChar">
    <w:name w:val="Bullet list Char"/>
    <w:basedOn w:val="ListParagraphChar"/>
    <w:link w:val="Bulletlist"/>
    <w:uiPriority w:val="12"/>
    <w:rsid w:val="001E031E"/>
    <w:rPr>
      <w:rFonts w:asciiTheme="minorHAnsi" w:eastAsia="Cambria" w:hAnsiTheme="minorHAnsi"/>
      <w:color w:val="0070C0"/>
      <w:szCs w:val="24"/>
    </w:rPr>
  </w:style>
  <w:style w:type="character" w:styleId="IntenseEmphasis">
    <w:name w:val="Intense Emphasis"/>
    <w:basedOn w:val="DefaultParagraphFont"/>
    <w:qFormat/>
    <w:rsid w:val="003311B0"/>
    <w:rPr>
      <w:b/>
      <w:bCs/>
      <w:i/>
      <w:iCs/>
      <w:color w:val="4F81BD"/>
    </w:rPr>
  </w:style>
  <w:style w:type="character" w:styleId="Strong">
    <w:name w:val="Strong"/>
    <w:qFormat/>
    <w:rsid w:val="00855622"/>
    <w:rPr>
      <w:b/>
      <w:bCs/>
    </w:rPr>
  </w:style>
  <w:style w:type="paragraph" w:styleId="CommentSubject">
    <w:name w:val="annotation subject"/>
    <w:basedOn w:val="CommentText"/>
    <w:next w:val="CommentText"/>
    <w:link w:val="CommentSubjectChar"/>
    <w:uiPriority w:val="99"/>
    <w:semiHidden/>
    <w:unhideWhenUsed/>
    <w:rsid w:val="00E61156"/>
    <w:rPr>
      <w:b/>
      <w:bCs/>
    </w:rPr>
  </w:style>
  <w:style w:type="character" w:customStyle="1" w:styleId="CommentSubjectChar">
    <w:name w:val="Comment Subject Char"/>
    <w:basedOn w:val="CommentTextChar"/>
    <w:link w:val="CommentSubject"/>
    <w:uiPriority w:val="99"/>
    <w:semiHidden/>
    <w:rsid w:val="00E61156"/>
    <w:rPr>
      <w:rFonts w:asciiTheme="minorHAnsi" w:hAnsiTheme="minorHAnsi"/>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432857">
      <w:bodyDiv w:val="1"/>
      <w:marLeft w:val="0"/>
      <w:marRight w:val="0"/>
      <w:marTop w:val="0"/>
      <w:marBottom w:val="0"/>
      <w:divBdr>
        <w:top w:val="none" w:sz="0" w:space="0" w:color="auto"/>
        <w:left w:val="none" w:sz="0" w:space="0" w:color="auto"/>
        <w:bottom w:val="none" w:sz="0" w:space="0" w:color="auto"/>
        <w:right w:val="none" w:sz="0" w:space="0" w:color="auto"/>
      </w:divBdr>
    </w:div>
    <w:div w:id="467095459">
      <w:bodyDiv w:val="1"/>
      <w:marLeft w:val="0"/>
      <w:marRight w:val="0"/>
      <w:marTop w:val="0"/>
      <w:marBottom w:val="0"/>
      <w:divBdr>
        <w:top w:val="none" w:sz="0" w:space="0" w:color="auto"/>
        <w:left w:val="none" w:sz="0" w:space="0" w:color="auto"/>
        <w:bottom w:val="none" w:sz="0" w:space="0" w:color="auto"/>
        <w:right w:val="none" w:sz="0" w:space="0" w:color="auto"/>
      </w:divBdr>
    </w:div>
    <w:div w:id="650987761">
      <w:bodyDiv w:val="1"/>
      <w:marLeft w:val="0"/>
      <w:marRight w:val="0"/>
      <w:marTop w:val="0"/>
      <w:marBottom w:val="0"/>
      <w:divBdr>
        <w:top w:val="none" w:sz="0" w:space="0" w:color="auto"/>
        <w:left w:val="none" w:sz="0" w:space="0" w:color="auto"/>
        <w:bottom w:val="none" w:sz="0" w:space="0" w:color="auto"/>
        <w:right w:val="none" w:sz="0" w:space="0" w:color="auto"/>
      </w:divBdr>
    </w:div>
    <w:div w:id="20219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7.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vl\Application%20Data\Microsoft\Templates\Functional%20and%20technical%20analysis%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6EE73F9FC62A46B0063671E7C0BE39" ma:contentTypeVersion="7" ma:contentTypeDescription="Documents related to the Ogone.Net platform" ma:contentTypeScope="" ma:versionID="82382acff190019fee635f1506db713f">
  <xsd:schema xmlns:xsd="http://www.w3.org/2001/XMLSchema" xmlns:xs="http://www.w3.org/2001/XMLSchema" xmlns:p="http://schemas.microsoft.com/office/2006/metadata/properties" xmlns:ns2="9edc43b5-6f28-4447-bbd6-60c26fcfb49c" targetNamespace="http://schemas.microsoft.com/office/2006/metadata/properties" ma:root="true" ma:fieldsID="fcf3758c04ce0fdf8d69a622547659a4" ns2:_="">
    <xsd:import namespace="9edc43b5-6f28-4447-bbd6-60c26fcfb49c"/>
    <xsd:element name="properties">
      <xsd:complexType>
        <xsd:sequence>
          <xsd:element name="documentManagement">
            <xsd:complexType>
              <xsd:all>
                <xsd:element ref="ns2: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43b5-6f28-4447-bbd6-60c26fcfb49c" elementFormDefault="qualified">
    <xsd:import namespace="http://schemas.microsoft.com/office/2006/documentManagement/types"/>
    <xsd:import namespace="http://schemas.microsoft.com/office/infopath/2007/PartnerControls"/>
    <xsd:element name="Status" ma:index="8" ma:displayName="Status" ma:default="Modified by NINtec" ma:format="Dropdown" ma:internalName="Status">
      <xsd:simpleType>
        <xsd:restriction base="dms:Choice">
          <xsd:enumeration value="Modified by NINtec"/>
          <xsd:enumeration value="Modified by Ogone"/>
          <xsd:enumeration value="Valida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9edc43b5-6f28-4447-bbd6-60c26fcfb49c">Validated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181B3-091B-405C-9920-178ECA583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43b5-6f28-4447-bbd6-60c26fcfb4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9BC17D-3931-4048-8EC9-5574308BC8B9}">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9edc43b5-6f28-4447-bbd6-60c26fcfb49c"/>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A792C966-C8A0-43A3-99AC-0C2C64F740F0}">
  <ds:schemaRefs>
    <ds:schemaRef ds:uri="http://schemas.microsoft.com/sharepoint/v3/contenttype/forms"/>
  </ds:schemaRefs>
</ds:datastoreItem>
</file>

<file path=customXml/itemProps4.xml><?xml version="1.0" encoding="utf-8"?>
<ds:datastoreItem xmlns:ds="http://schemas.openxmlformats.org/officeDocument/2006/customXml" ds:itemID="{DCC3B6B9-5246-483D-A3EA-18AC927E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and technical analysis - Template</Template>
  <TotalTime>32</TotalTime>
  <Pages>40</Pages>
  <Words>9268</Words>
  <Characters>52832</Characters>
  <Application>Microsoft Office Word</Application>
  <DocSecurity>0</DocSecurity>
  <Lines>440</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bbc</Company>
  <LinksUpToDate>false</LinksUpToDate>
  <CharactersWithSpaces>61977</CharactersWithSpaces>
  <SharedDoc>false</SharedDoc>
  <HLinks>
    <vt:vector size="30" baseType="variant">
      <vt:variant>
        <vt:i4>2031675</vt:i4>
      </vt:variant>
      <vt:variant>
        <vt:i4>26</vt:i4>
      </vt:variant>
      <vt:variant>
        <vt:i4>0</vt:i4>
      </vt:variant>
      <vt:variant>
        <vt:i4>5</vt:i4>
      </vt:variant>
      <vt:variant>
        <vt:lpwstr/>
      </vt:variant>
      <vt:variant>
        <vt:lpwstr>_Toc258399870</vt:lpwstr>
      </vt:variant>
      <vt:variant>
        <vt:i4>1966139</vt:i4>
      </vt:variant>
      <vt:variant>
        <vt:i4>20</vt:i4>
      </vt:variant>
      <vt:variant>
        <vt:i4>0</vt:i4>
      </vt:variant>
      <vt:variant>
        <vt:i4>5</vt:i4>
      </vt:variant>
      <vt:variant>
        <vt:lpwstr/>
      </vt:variant>
      <vt:variant>
        <vt:lpwstr>_Toc258399869</vt:lpwstr>
      </vt:variant>
      <vt:variant>
        <vt:i4>1966139</vt:i4>
      </vt:variant>
      <vt:variant>
        <vt:i4>14</vt:i4>
      </vt:variant>
      <vt:variant>
        <vt:i4>0</vt:i4>
      </vt:variant>
      <vt:variant>
        <vt:i4>5</vt:i4>
      </vt:variant>
      <vt:variant>
        <vt:lpwstr/>
      </vt:variant>
      <vt:variant>
        <vt:lpwstr>_Toc258399868</vt:lpwstr>
      </vt:variant>
      <vt:variant>
        <vt:i4>1966139</vt:i4>
      </vt:variant>
      <vt:variant>
        <vt:i4>8</vt:i4>
      </vt:variant>
      <vt:variant>
        <vt:i4>0</vt:i4>
      </vt:variant>
      <vt:variant>
        <vt:i4>5</vt:i4>
      </vt:variant>
      <vt:variant>
        <vt:lpwstr/>
      </vt:variant>
      <vt:variant>
        <vt:lpwstr>_Toc258399867</vt:lpwstr>
      </vt:variant>
      <vt:variant>
        <vt:i4>1966139</vt:i4>
      </vt:variant>
      <vt:variant>
        <vt:i4>2</vt:i4>
      </vt:variant>
      <vt:variant>
        <vt:i4>0</vt:i4>
      </vt:variant>
      <vt:variant>
        <vt:i4>5</vt:i4>
      </vt:variant>
      <vt:variant>
        <vt:lpwstr/>
      </vt:variant>
      <vt:variant>
        <vt:lpwstr>_Toc258399866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Leemput</dc:creator>
  <cp:keywords/>
  <dc:description/>
  <cp:lastModifiedBy>Administrator</cp:lastModifiedBy>
  <cp:revision>12</cp:revision>
  <cp:lastPrinted>2010-03-19T16:18:00Z</cp:lastPrinted>
  <dcterms:created xsi:type="dcterms:W3CDTF">2012-05-30T20:50:00Z</dcterms:created>
  <dcterms:modified xsi:type="dcterms:W3CDTF">2012-06-01T07:53:00Z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0x010100886EE73F9FC62A46B0063671E7C0BE39</vt:lpwstr>
  </property>
</Properties>
</file>