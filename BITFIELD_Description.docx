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c>
          <w:tcPr>
            <w:tcW w:w="14508" w:type="dxa"/>
            <w:gridSpan w:val="4"/>
            <w:shd w:val="clear" w:color="auto" w:fill="000000"/>
          </w:tcPr>
          <w:p w:rsidR="00237A6D" w:rsidRDefault="009A2AC2" w:rsidP="0073314D">
            <w:pPr>
              <w:pStyle w:val="Heading1"/>
            </w:pPr>
            <w:ins w:id="0" w:author="Catherine Borsu" w:date="2010-02-12T10:49:00Z">
              <w:r>
                <w:t>Auto_</w:t>
              </w:r>
            </w:ins>
            <w:r w:rsidR="00237A6D">
              <w:t>MODENUM</w:t>
            </w:r>
          </w:p>
        </w:tc>
      </w:tr>
      <w:tr w:rsidR="00237A6D">
        <w:trPr>
          <w:cantSplit/>
        </w:trPr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Cpc indicator : activated if cpc supplier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CPC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 xml:space="preserve">Yes (ChgMerchant.asp and 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STD access (Ogone e-Commerce)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STD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DPR access (Ogone DirectLink)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DPR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MAS access (OeC with Merchant Assistant) 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MAS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Pr="007F5374" w:rsidRDefault="001A70F3">
            <w:pPr>
              <w:keepNext/>
              <w:rPr>
                <w:lang w:val="es-ES_tradnl"/>
                <w:rPrChange w:id="1" w:author="mca" w:date="2011-01-25T15:44:00Z">
                  <w:rPr>
                    <w:lang w:val="fr-FR"/>
                  </w:rPr>
                </w:rPrChange>
              </w:rPr>
            </w:pPr>
            <w:r w:rsidRPr="001A70F3">
              <w:rPr>
                <w:lang w:val="es-ES_tradnl"/>
                <w:rPrChange w:id="2" w:author="mca" w:date="2011-01-25T15:44:00Z">
                  <w:rPr>
                    <w:lang w:val="fr-FR"/>
                  </w:rPr>
                </w:rPrChange>
              </w:rPr>
              <w:t>RAS access (Ogone e-Terminal)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RAS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File Upload ATR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ATR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File Upload MTR (maintenance)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MTR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Automatic Access for File Upload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AFU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(ChgMerchant.asp and chg_integration.asp)</w:t>
            </w: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PERMISSIONS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ALLOWRENEW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REN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TRUST (XML page not needed for Automatic Capture)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ALLOWMANAUT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MAN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ALLOWREFUND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RFD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ALLOWPARTIAL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MPA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ALLOWMULTI-MAINT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MMU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Download manuel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MFD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Download automatique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AFD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OPTIONS1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Direct Maintenance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DMT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Direct Query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DQY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Advanced Back-Office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ABO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Multi-Currency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CUR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Differed Post-Sale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DPS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Online Post-Sale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OPS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RaboDirect Betalen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RDB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Foreign Acquirers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FACQ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OPTIONS2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7562" w:type="dxa"/>
            <w:gridSpan w:val="2"/>
          </w:tcPr>
          <w:p w:rsidR="00237A6D" w:rsidRDefault="00237A6D">
            <w:pPr>
              <w:pStyle w:val="NormalHead"/>
            </w:pPr>
            <w:r>
              <w:t>Option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ePos Virtual Terminal (OeT card reader)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EPO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Cardholder authentication protocols (3D Secure – Spa-Ucaf)</w:t>
            </w:r>
          </w:p>
          <w:p w:rsidR="00237A6D" w:rsidRDefault="00237A6D">
            <w:pPr>
              <w:keepNext/>
            </w:pPr>
            <w:r>
              <w:t>(Fraud Detection Module)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CAP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Archive Access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ARC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AFTP Module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AFTP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Invoice Pro-Forma 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caps/>
              </w:rPr>
            </w:pPr>
            <w:r>
              <w:t>INV</w:t>
            </w:r>
          </w:p>
        </w:tc>
        <w:tc>
          <w:tcPr>
            <w:tcW w:w="5580" w:type="dxa"/>
          </w:tcPr>
          <w:p w:rsidR="00237A6D" w:rsidRDefault="00237A6D">
            <w:pPr>
              <w:keepNext/>
              <w:rPr>
                <w:caps/>
              </w:rPr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Template Statique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TPS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Template Dynamique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TPD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Retrieve First Auto (Fidelio)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MLT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OPTIONS3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B2C cards for B2B accounts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B2C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Cardholder email notification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CHE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Multi-Card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MUC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it-IT"/>
              </w:rPr>
            </w:pPr>
            <w:r>
              <w:rPr>
                <w:lang w:val="it-IT"/>
              </w:rPr>
              <w:t>Multi-Acquirer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lang w:val="it-IT"/>
              </w:rPr>
            </w:pPr>
            <w:r>
              <w:rPr>
                <w:lang w:val="it-IT"/>
              </w:rPr>
              <w:t>MUA</w:t>
            </w:r>
          </w:p>
        </w:tc>
        <w:tc>
          <w:tcPr>
            <w:tcW w:w="5580" w:type="dxa"/>
          </w:tcPr>
          <w:p w:rsidR="00237A6D" w:rsidRDefault="00237A6D">
            <w:pPr>
              <w:keepNext/>
              <w:rPr>
                <w:lang w:val="it-IT"/>
              </w:rPr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Dedicated Customer Catalog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caps/>
              </w:rPr>
            </w:pPr>
            <w:r>
              <w:rPr>
                <w:caps/>
              </w:rPr>
              <w:t>CAT</w:t>
            </w:r>
          </w:p>
        </w:tc>
        <w:tc>
          <w:tcPr>
            <w:tcW w:w="5580" w:type="dxa"/>
          </w:tcPr>
          <w:p w:rsidR="00237A6D" w:rsidRDefault="00237A6D">
            <w:pPr>
              <w:keepNext/>
              <w:rPr>
                <w:caps/>
              </w:rPr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Multi-select for maintenances in Back-Office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MSM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rPr>
          <w:trHeight w:val="399"/>
        </w:trPr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 w:rsidP="00805D0A">
            <w:pPr>
              <w:keepNext/>
            </w:pPr>
            <w:r>
              <w:t>Access to Push</w:t>
            </w:r>
            <w:r w:rsidR="00805D0A">
              <w:t xml:space="preserve"> </w:t>
            </w:r>
            <w:r>
              <w:t>Report</w:t>
            </w:r>
          </w:p>
        </w:tc>
        <w:tc>
          <w:tcPr>
            <w:tcW w:w="1982" w:type="dxa"/>
          </w:tcPr>
          <w:p w:rsidR="00237A6D" w:rsidRDefault="00805D0A">
            <w:pPr>
              <w:keepNext/>
            </w:pPr>
            <w:r>
              <w:t>P_</w:t>
            </w:r>
            <w:r w:rsidR="00237A6D">
              <w:t>R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dyn BIN and country check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DBC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cfg_param</w:t>
            </w: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OPTIONS4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ELV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ELVDE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(chg_paymeth11.asp + 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Reconciliation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RECON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6F071B">
            <w:pPr>
              <w:keepNext/>
            </w:pPr>
            <w:r>
              <w:t>FDM advanced</w:t>
            </w:r>
          </w:p>
        </w:tc>
        <w:tc>
          <w:tcPr>
            <w:tcW w:w="1982" w:type="dxa"/>
          </w:tcPr>
          <w:p w:rsidR="00237A6D" w:rsidRDefault="006F071B">
            <w:pPr>
              <w:keepNext/>
            </w:pPr>
            <w:r>
              <w:t>CAP2</w:t>
            </w:r>
          </w:p>
        </w:tc>
        <w:tc>
          <w:tcPr>
            <w:tcW w:w="5580" w:type="dxa"/>
          </w:tcPr>
          <w:p w:rsidR="00237A6D" w:rsidRDefault="00784788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118" w:type="dxa"/>
          </w:tcPr>
          <w:p w:rsidR="00237A6D" w:rsidRDefault="00784788">
            <w:pPr>
              <w:keepNext/>
              <w:rPr>
                <w:lang w:val="it-IT"/>
              </w:rPr>
            </w:pPr>
            <w:r>
              <w:rPr>
                <w:lang w:val="it-IT"/>
              </w:rPr>
              <w:t>No access to admin and extra information on P confirm emails</w:t>
            </w:r>
          </w:p>
        </w:tc>
        <w:tc>
          <w:tcPr>
            <w:tcW w:w="1982" w:type="dxa"/>
          </w:tcPr>
          <w:p w:rsidR="00237A6D" w:rsidRDefault="00784788">
            <w:pPr>
              <w:keepNext/>
              <w:rPr>
                <w:lang w:val="it-IT"/>
              </w:rPr>
            </w:pPr>
            <w:r>
              <w:rPr>
                <w:lang w:val="it-IT"/>
              </w:rPr>
              <w:t>NAD</w:t>
            </w:r>
          </w:p>
        </w:tc>
        <w:tc>
          <w:tcPr>
            <w:tcW w:w="5580" w:type="dxa"/>
          </w:tcPr>
          <w:p w:rsidR="00237A6D" w:rsidRDefault="00784788">
            <w:pPr>
              <w:keepNext/>
              <w:rPr>
                <w:lang w:val="it-IT"/>
              </w:rPr>
            </w:pPr>
            <w:bookmarkStart w:id="3" w:name="OLE_LINK6"/>
            <w:bookmarkStart w:id="4" w:name="OLE_LINK7"/>
            <w:r>
              <w:t>Yes (chg_account4.Asp)</w:t>
            </w:r>
            <w:bookmarkEnd w:id="3"/>
            <w:bookmarkEnd w:id="4"/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6A43E2">
            <w:pPr>
              <w:keepNext/>
            </w:pPr>
            <w:ins w:id="5" w:author="Frédéric Dehin" w:date="2009-08-18T12:20:00Z">
              <w:r>
                <w:t>Recon Basic</w:t>
              </w:r>
            </w:ins>
          </w:p>
        </w:tc>
        <w:tc>
          <w:tcPr>
            <w:tcW w:w="1982" w:type="dxa"/>
          </w:tcPr>
          <w:p w:rsidR="00237A6D" w:rsidRDefault="005B620D">
            <w:pPr>
              <w:keepNext/>
              <w:rPr>
                <w:caps/>
              </w:rPr>
            </w:pPr>
            <w:ins w:id="6" w:author="fredericD" w:date="2006-08-03T11:15:00Z">
              <w:del w:id="7" w:author="Frédéric Dehin" w:date="2009-08-18T12:20:00Z">
                <w:r w:rsidDel="006A43E2">
                  <w:rPr>
                    <w:caps/>
                  </w:rPr>
                  <w:delText>?</w:delText>
                </w:r>
              </w:del>
            </w:ins>
            <w:ins w:id="8" w:author="Frédéric Dehin" w:date="2009-08-18T12:20:00Z">
              <w:r w:rsidR="006A43E2">
                <w:rPr>
                  <w:caps/>
                </w:rPr>
                <w:t>RECO1</w:t>
              </w:r>
            </w:ins>
            <w:ins w:id="9" w:author="Frédéric Dehin" w:date="2009-08-18T12:22:00Z">
              <w:r w:rsidR="000A63E6">
                <w:rPr>
                  <w:caps/>
                </w:rPr>
                <w:t xml:space="preserve"> ?</w:t>
              </w:r>
            </w:ins>
          </w:p>
        </w:tc>
        <w:tc>
          <w:tcPr>
            <w:tcW w:w="5580" w:type="dxa"/>
          </w:tcPr>
          <w:p w:rsidR="00237A6D" w:rsidRDefault="001A525D">
            <w:pPr>
              <w:keepNext/>
              <w:rPr>
                <w:caps/>
              </w:rPr>
            </w:pPr>
            <w:ins w:id="10" w:author="fredericD" w:date="2006-08-03T10:54:00Z">
              <w:r>
                <w:rPr>
                  <w:caps/>
                </w:rPr>
                <w:t>?</w:t>
              </w:r>
            </w:ins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F757AC">
            <w:pPr>
              <w:keepNext/>
            </w:pPr>
            <w:ins w:id="11" w:author="Laurent Postiaux" w:date="2007-10-04T15:06:00Z">
              <w:del w:id="12" w:author="Frédéric Dehin" w:date="2009-08-18T12:21:00Z">
                <w:r w:rsidDel="000A63E6">
                  <w:delText xml:space="preserve"> </w:delText>
                </w:r>
              </w:del>
              <w:r>
                <w:t>Allow RFD operation with RAS</w:t>
              </w:r>
            </w:ins>
          </w:p>
        </w:tc>
        <w:tc>
          <w:tcPr>
            <w:tcW w:w="1982" w:type="dxa"/>
          </w:tcPr>
          <w:p w:rsidR="00237A6D" w:rsidRDefault="00F757AC">
            <w:pPr>
              <w:keepNext/>
            </w:pPr>
            <w:ins w:id="13" w:author="Laurent Postiaux" w:date="2007-10-04T15:06:00Z">
              <w:r>
                <w:t>R</w:t>
              </w:r>
            </w:ins>
            <w:ins w:id="14" w:author="Laurent Postiaux" w:date="2007-10-05T09:42:00Z">
              <w:r w:rsidR="00375754">
                <w:t>AS</w:t>
              </w:r>
            </w:ins>
            <w:ins w:id="15" w:author="Laurent Postiaux" w:date="2007-10-04T15:06:00Z">
              <w:r>
                <w:t>RFD</w:t>
              </w:r>
            </w:ins>
          </w:p>
        </w:tc>
        <w:tc>
          <w:tcPr>
            <w:tcW w:w="5580" w:type="dxa"/>
          </w:tcPr>
          <w:p w:rsidR="00237A6D" w:rsidRDefault="002117CA">
            <w:pPr>
              <w:keepNext/>
            </w:pPr>
            <w:ins w:id="16" w:author="Laurent Postiaux" w:date="2007-10-04T15:07:00Z">
              <w:r>
                <w:t>Yes cfg_param</w:t>
              </w:r>
            </w:ins>
          </w:p>
        </w:tc>
      </w:tr>
      <w:tr w:rsidR="004E6341">
        <w:trPr>
          <w:trHeight w:val="192"/>
        </w:trPr>
        <w:tc>
          <w:tcPr>
            <w:tcW w:w="828" w:type="dxa"/>
          </w:tcPr>
          <w:p w:rsidR="004E6341" w:rsidRDefault="004E6341">
            <w:pPr>
              <w:keepNext/>
            </w:pPr>
            <w:ins w:id="17" w:author="Laurent Postiaux" w:date="2008-01-23T12:47:00Z">
              <w:r>
                <w:t>64</w:t>
              </w:r>
            </w:ins>
          </w:p>
        </w:tc>
        <w:tc>
          <w:tcPr>
            <w:tcW w:w="6118" w:type="dxa"/>
          </w:tcPr>
          <w:p w:rsidR="004E6341" w:rsidRDefault="004E6341">
            <w:pPr>
              <w:keepNext/>
            </w:pPr>
            <w:ins w:id="18" w:author="Laurent Postiaux" w:date="2008-01-23T12:47:00Z">
              <w:r>
                <w:t>Show direct report</w:t>
              </w:r>
            </w:ins>
          </w:p>
        </w:tc>
        <w:tc>
          <w:tcPr>
            <w:tcW w:w="1982" w:type="dxa"/>
          </w:tcPr>
          <w:p w:rsidR="009E1370" w:rsidRDefault="009E1370">
            <w:pPr>
              <w:keepNext/>
            </w:pPr>
            <w:ins w:id="19" w:author="Laurent Postiaux" w:date="2008-01-24T12:32:00Z">
              <w:r>
                <w:t>D_R</w:t>
              </w:r>
            </w:ins>
          </w:p>
        </w:tc>
        <w:tc>
          <w:tcPr>
            <w:tcW w:w="5580" w:type="dxa"/>
          </w:tcPr>
          <w:p w:rsidR="004E6341" w:rsidRDefault="004E6341">
            <w:pPr>
              <w:keepNext/>
            </w:pPr>
            <w:ins w:id="20" w:author="Laurent Postiaux" w:date="2008-01-23T12:47:00Z">
              <w:r>
                <w:t>In cfg_params</w:t>
              </w:r>
            </w:ins>
          </w:p>
        </w:tc>
      </w:tr>
      <w:tr w:rsidR="004E6341">
        <w:tc>
          <w:tcPr>
            <w:tcW w:w="828" w:type="dxa"/>
          </w:tcPr>
          <w:p w:rsidR="004E6341" w:rsidRDefault="004E6341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4E6341" w:rsidRDefault="00C62589">
            <w:pPr>
              <w:keepNext/>
            </w:pPr>
            <w:ins w:id="21" w:author="Borsu" w:date="2008-02-22T16:37:00Z">
              <w:r>
                <w:t>PM_ACQuirer_Package 1 available</w:t>
              </w:r>
            </w:ins>
          </w:p>
        </w:tc>
        <w:tc>
          <w:tcPr>
            <w:tcW w:w="1982" w:type="dxa"/>
          </w:tcPr>
          <w:p w:rsidR="004E6341" w:rsidRDefault="00C62589">
            <w:pPr>
              <w:keepNext/>
            </w:pPr>
            <w:ins w:id="22" w:author="Borsu" w:date="2008-02-22T16:37:00Z">
              <w:r>
                <w:t>PMA1</w:t>
              </w:r>
            </w:ins>
          </w:p>
        </w:tc>
        <w:tc>
          <w:tcPr>
            <w:tcW w:w="5580" w:type="dxa"/>
          </w:tcPr>
          <w:p w:rsidR="004E6341" w:rsidRDefault="004E6341">
            <w:pPr>
              <w:keepNext/>
            </w:pPr>
          </w:p>
        </w:tc>
      </w:tr>
      <w:tr w:rsidR="005272FD">
        <w:trPr>
          <w:ins w:id="23" w:author="Jean-Bernard Pain" w:date="2009-01-29T14:01:00Z"/>
        </w:trPr>
        <w:tc>
          <w:tcPr>
            <w:tcW w:w="828" w:type="dxa"/>
          </w:tcPr>
          <w:p w:rsidR="005272FD" w:rsidRDefault="005272FD">
            <w:pPr>
              <w:keepNext/>
              <w:rPr>
                <w:ins w:id="24" w:author="Jean-Bernard Pain" w:date="2009-01-29T14:01:00Z"/>
              </w:rPr>
            </w:pPr>
            <w:ins w:id="25" w:author="Jean-Bernard Pain" w:date="2009-01-29T14:01:00Z">
              <w:r>
                <w:t>256</w:t>
              </w:r>
            </w:ins>
          </w:p>
        </w:tc>
        <w:tc>
          <w:tcPr>
            <w:tcW w:w="6118" w:type="dxa"/>
          </w:tcPr>
          <w:p w:rsidR="005272FD" w:rsidRDefault="005272FD">
            <w:pPr>
              <w:keepNext/>
              <w:rPr>
                <w:ins w:id="26" w:author="Jean-Bernard Pain" w:date="2009-01-29T14:01:00Z"/>
              </w:rPr>
            </w:pPr>
            <w:ins w:id="27" w:author="Jean-Bernard Pain" w:date="2009-01-29T14:02:00Z">
              <w:r>
                <w:t>Push Report with 3 report</w:t>
              </w:r>
            </w:ins>
            <w:ins w:id="28" w:author="Jean-Bernard Pain" w:date="2009-01-29T14:11:00Z">
              <w:r w:rsidR="00D74562">
                <w:t>s</w:t>
              </w:r>
            </w:ins>
          </w:p>
        </w:tc>
        <w:tc>
          <w:tcPr>
            <w:tcW w:w="1982" w:type="dxa"/>
          </w:tcPr>
          <w:p w:rsidR="005272FD" w:rsidRDefault="005272FD">
            <w:pPr>
              <w:keepNext/>
              <w:rPr>
                <w:ins w:id="29" w:author="Jean-Bernard Pain" w:date="2009-01-29T14:01:00Z"/>
              </w:rPr>
            </w:pPr>
            <w:ins w:id="30" w:author="Jean-Bernard Pain" w:date="2009-01-29T14:01:00Z">
              <w:r>
                <w:t>P_R1</w:t>
              </w:r>
            </w:ins>
          </w:p>
        </w:tc>
        <w:tc>
          <w:tcPr>
            <w:tcW w:w="5580" w:type="dxa"/>
          </w:tcPr>
          <w:p w:rsidR="005272FD" w:rsidRDefault="005272FD">
            <w:pPr>
              <w:keepNext/>
              <w:rPr>
                <w:ins w:id="31" w:author="Jean-Bernard Pain" w:date="2009-01-29T14:01:00Z"/>
              </w:rPr>
            </w:pPr>
          </w:p>
        </w:tc>
      </w:tr>
      <w:tr w:rsidR="005272FD">
        <w:trPr>
          <w:ins w:id="32" w:author="Jean-Bernard Pain" w:date="2009-01-29T14:01:00Z"/>
        </w:trPr>
        <w:tc>
          <w:tcPr>
            <w:tcW w:w="828" w:type="dxa"/>
          </w:tcPr>
          <w:p w:rsidR="005272FD" w:rsidRDefault="005272FD">
            <w:pPr>
              <w:keepNext/>
              <w:rPr>
                <w:ins w:id="33" w:author="Jean-Bernard Pain" w:date="2009-01-29T14:01:00Z"/>
              </w:rPr>
            </w:pPr>
            <w:ins w:id="34" w:author="Jean-Bernard Pain" w:date="2009-01-29T14:01:00Z">
              <w:r>
                <w:t>512</w:t>
              </w:r>
            </w:ins>
          </w:p>
        </w:tc>
        <w:tc>
          <w:tcPr>
            <w:tcW w:w="6118" w:type="dxa"/>
          </w:tcPr>
          <w:p w:rsidR="005272FD" w:rsidRDefault="005272FD">
            <w:pPr>
              <w:keepNext/>
              <w:rPr>
                <w:ins w:id="35" w:author="Jean-Bernard Pain" w:date="2009-01-29T14:01:00Z"/>
              </w:rPr>
            </w:pPr>
            <w:ins w:id="36" w:author="Jean-Bernard Pain" w:date="2009-01-29T14:02:00Z">
              <w:r>
                <w:t>Push Report with 5 report</w:t>
              </w:r>
            </w:ins>
            <w:ins w:id="37" w:author="Jean-Bernard Pain" w:date="2009-01-29T14:11:00Z">
              <w:r w:rsidR="00D74562">
                <w:t>s</w:t>
              </w:r>
            </w:ins>
          </w:p>
        </w:tc>
        <w:tc>
          <w:tcPr>
            <w:tcW w:w="1982" w:type="dxa"/>
          </w:tcPr>
          <w:p w:rsidR="005272FD" w:rsidRDefault="005272FD">
            <w:pPr>
              <w:keepNext/>
              <w:rPr>
                <w:ins w:id="38" w:author="Jean-Bernard Pain" w:date="2009-01-29T14:01:00Z"/>
              </w:rPr>
            </w:pPr>
            <w:ins w:id="39" w:author="Jean-Bernard Pain" w:date="2009-01-29T14:01:00Z">
              <w:r>
                <w:t>P_R2</w:t>
              </w:r>
            </w:ins>
          </w:p>
        </w:tc>
        <w:tc>
          <w:tcPr>
            <w:tcW w:w="5580" w:type="dxa"/>
          </w:tcPr>
          <w:p w:rsidR="005272FD" w:rsidRDefault="005272FD">
            <w:pPr>
              <w:keepNext/>
              <w:rPr>
                <w:ins w:id="40" w:author="Jean-Bernard Pain" w:date="2009-01-29T14:01:00Z"/>
              </w:rPr>
            </w:pPr>
          </w:p>
        </w:tc>
      </w:tr>
      <w:tr w:rsidR="005272FD">
        <w:trPr>
          <w:ins w:id="41" w:author="Jean-Bernard Pain" w:date="2009-01-29T14:01:00Z"/>
        </w:trPr>
        <w:tc>
          <w:tcPr>
            <w:tcW w:w="828" w:type="dxa"/>
          </w:tcPr>
          <w:p w:rsidR="005272FD" w:rsidRDefault="005272FD">
            <w:pPr>
              <w:keepNext/>
              <w:rPr>
                <w:ins w:id="42" w:author="Jean-Bernard Pain" w:date="2009-01-29T14:01:00Z"/>
              </w:rPr>
            </w:pPr>
            <w:ins w:id="43" w:author="Jean-Bernard Pain" w:date="2009-01-29T14:01:00Z">
              <w:r>
                <w:t>1024</w:t>
              </w:r>
            </w:ins>
          </w:p>
        </w:tc>
        <w:tc>
          <w:tcPr>
            <w:tcW w:w="6118" w:type="dxa"/>
          </w:tcPr>
          <w:p w:rsidR="005272FD" w:rsidRDefault="005272FD">
            <w:pPr>
              <w:keepNext/>
              <w:rPr>
                <w:ins w:id="44" w:author="Jean-Bernard Pain" w:date="2009-01-29T14:01:00Z"/>
              </w:rPr>
            </w:pPr>
            <w:ins w:id="45" w:author="Jean-Bernard Pain" w:date="2009-01-29T14:02:00Z">
              <w:r>
                <w:t>Push Report with 10 report</w:t>
              </w:r>
            </w:ins>
            <w:ins w:id="46" w:author="Jean-Bernard Pain" w:date="2009-01-29T14:11:00Z">
              <w:r w:rsidR="00D74562">
                <w:t>s</w:t>
              </w:r>
            </w:ins>
          </w:p>
        </w:tc>
        <w:tc>
          <w:tcPr>
            <w:tcW w:w="1982" w:type="dxa"/>
          </w:tcPr>
          <w:p w:rsidR="005272FD" w:rsidRDefault="005272FD">
            <w:pPr>
              <w:keepNext/>
              <w:rPr>
                <w:ins w:id="47" w:author="Jean-Bernard Pain" w:date="2009-01-29T14:01:00Z"/>
              </w:rPr>
            </w:pPr>
            <w:ins w:id="48" w:author="Jean-Bernard Pain" w:date="2009-01-29T14:01:00Z">
              <w:r>
                <w:t>P_R3</w:t>
              </w:r>
            </w:ins>
          </w:p>
        </w:tc>
        <w:tc>
          <w:tcPr>
            <w:tcW w:w="5580" w:type="dxa"/>
          </w:tcPr>
          <w:p w:rsidR="00E84CB6" w:rsidRDefault="00E84CB6">
            <w:pPr>
              <w:keepNext/>
              <w:rPr>
                <w:ins w:id="49" w:author="Jean-Bernard Pain" w:date="2009-01-29T14:01:00Z"/>
              </w:rPr>
            </w:pPr>
          </w:p>
        </w:tc>
      </w:tr>
      <w:tr w:rsidR="00E84CB6">
        <w:trPr>
          <w:ins w:id="50" w:author="Laurent Postiaux" w:date="2009-02-07T14:18:00Z"/>
        </w:trPr>
        <w:tc>
          <w:tcPr>
            <w:tcW w:w="828" w:type="dxa"/>
          </w:tcPr>
          <w:p w:rsidR="00E84CB6" w:rsidRDefault="00E84CB6">
            <w:pPr>
              <w:keepNext/>
              <w:rPr>
                <w:ins w:id="51" w:author="Laurent Postiaux" w:date="2009-02-07T14:18:00Z"/>
              </w:rPr>
            </w:pPr>
            <w:ins w:id="52" w:author="Laurent Postiaux" w:date="2009-02-07T14:18:00Z">
              <w:r>
                <w:t>2048</w:t>
              </w:r>
            </w:ins>
          </w:p>
        </w:tc>
        <w:tc>
          <w:tcPr>
            <w:tcW w:w="6118" w:type="dxa"/>
          </w:tcPr>
          <w:p w:rsidR="00E84CB6" w:rsidRDefault="008065EB">
            <w:pPr>
              <w:keepNext/>
              <w:rPr>
                <w:ins w:id="53" w:author="Laurent Postiaux" w:date="2009-02-07T14:18:00Z"/>
              </w:rPr>
            </w:pPr>
            <w:ins w:id="54" w:author="fredericD" w:date="2009-02-17T11:22:00Z">
              <w:r>
                <w:t>Charge Back</w:t>
              </w:r>
            </w:ins>
          </w:p>
        </w:tc>
        <w:tc>
          <w:tcPr>
            <w:tcW w:w="1982" w:type="dxa"/>
          </w:tcPr>
          <w:p w:rsidR="00E84CB6" w:rsidRDefault="008065EB">
            <w:pPr>
              <w:keepNext/>
              <w:rPr>
                <w:ins w:id="55" w:author="Laurent Postiaux" w:date="2009-02-07T14:18:00Z"/>
              </w:rPr>
            </w:pPr>
            <w:ins w:id="56" w:author="fredericD" w:date="2009-02-17T11:22:00Z">
              <w:r>
                <w:t>CBK</w:t>
              </w:r>
            </w:ins>
          </w:p>
        </w:tc>
        <w:tc>
          <w:tcPr>
            <w:tcW w:w="5580" w:type="dxa"/>
          </w:tcPr>
          <w:p w:rsidR="00E84CB6" w:rsidRDefault="00E84CB6">
            <w:pPr>
              <w:keepNext/>
              <w:rPr>
                <w:ins w:id="57" w:author="Laurent Postiaux" w:date="2009-02-07T14:18:00Z"/>
              </w:rPr>
            </w:pPr>
          </w:p>
        </w:tc>
      </w:tr>
      <w:tr w:rsidR="00E84CB6">
        <w:trPr>
          <w:ins w:id="58" w:author="Laurent Postiaux" w:date="2009-02-07T14:18:00Z"/>
        </w:trPr>
        <w:tc>
          <w:tcPr>
            <w:tcW w:w="828" w:type="dxa"/>
          </w:tcPr>
          <w:p w:rsidR="00E84CB6" w:rsidRDefault="00E84CB6">
            <w:pPr>
              <w:keepNext/>
              <w:rPr>
                <w:ins w:id="59" w:author="Laurent Postiaux" w:date="2009-02-07T14:18:00Z"/>
              </w:rPr>
            </w:pPr>
            <w:ins w:id="60" w:author="Laurent Postiaux" w:date="2009-02-07T14:18:00Z">
              <w:r>
                <w:t>4096</w:t>
              </w:r>
            </w:ins>
          </w:p>
        </w:tc>
        <w:tc>
          <w:tcPr>
            <w:tcW w:w="6118" w:type="dxa"/>
          </w:tcPr>
          <w:p w:rsidR="00E84CB6" w:rsidRDefault="008065EB">
            <w:pPr>
              <w:keepNext/>
              <w:rPr>
                <w:ins w:id="61" w:author="Laurent Postiaux" w:date="2009-02-07T14:18:00Z"/>
              </w:rPr>
            </w:pPr>
            <w:ins w:id="62" w:author="fredericD" w:date="2009-02-17T11:23:00Z">
              <w:r>
                <w:t xml:space="preserve">Allow </w:t>
              </w:r>
            </w:ins>
            <w:ins w:id="63" w:author="fredericD" w:date="2009-02-17T11:22:00Z">
              <w:r>
                <w:t xml:space="preserve">Refund </w:t>
              </w:r>
            </w:ins>
            <w:ins w:id="64" w:author="fredericD" w:date="2009-02-17T11:23:00Z">
              <w:r>
                <w:t xml:space="preserve"> using DDNL (iDeal RFD)</w:t>
              </w:r>
            </w:ins>
          </w:p>
        </w:tc>
        <w:tc>
          <w:tcPr>
            <w:tcW w:w="1982" w:type="dxa"/>
          </w:tcPr>
          <w:p w:rsidR="00E84CB6" w:rsidRDefault="00C87D6E">
            <w:pPr>
              <w:keepNext/>
              <w:rPr>
                <w:ins w:id="65" w:author="Laurent Postiaux" w:date="2009-02-07T14:18:00Z"/>
              </w:rPr>
            </w:pPr>
            <w:ins w:id="66" w:author="fredericD" w:date="2009-02-18T11:12:00Z">
              <w:r>
                <w:t>IDERFD</w:t>
              </w:r>
            </w:ins>
          </w:p>
        </w:tc>
        <w:tc>
          <w:tcPr>
            <w:tcW w:w="5580" w:type="dxa"/>
          </w:tcPr>
          <w:p w:rsidR="00E84CB6" w:rsidRDefault="00C87D6E">
            <w:pPr>
              <w:keepNext/>
              <w:rPr>
                <w:ins w:id="67" w:author="Laurent Postiaux" w:date="2009-02-07T14:18:00Z"/>
              </w:rPr>
            </w:pPr>
            <w:ins w:id="68" w:author="fredericD" w:date="2009-02-18T11:12:00Z">
              <w:r>
                <w:t>In future only in Ideal Config …</w:t>
              </w:r>
            </w:ins>
          </w:p>
        </w:tc>
      </w:tr>
      <w:tr w:rsidR="00E84CB6">
        <w:trPr>
          <w:ins w:id="69" w:author="Laurent Postiaux" w:date="2009-02-07T14:21:00Z"/>
        </w:trPr>
        <w:tc>
          <w:tcPr>
            <w:tcW w:w="828" w:type="dxa"/>
          </w:tcPr>
          <w:p w:rsidR="00E84CB6" w:rsidRDefault="00E84CB6">
            <w:pPr>
              <w:keepNext/>
              <w:rPr>
                <w:ins w:id="70" w:author="Laurent Postiaux" w:date="2009-02-07T14:21:00Z"/>
              </w:rPr>
            </w:pPr>
            <w:ins w:id="71" w:author="Laurent Postiaux" w:date="2009-02-07T14:21:00Z">
              <w:r>
                <w:t>8192</w:t>
              </w:r>
            </w:ins>
          </w:p>
        </w:tc>
        <w:tc>
          <w:tcPr>
            <w:tcW w:w="6118" w:type="dxa"/>
          </w:tcPr>
          <w:p w:rsidR="00E84CB6" w:rsidRDefault="00E05FB3">
            <w:pPr>
              <w:keepNext/>
              <w:rPr>
                <w:ins w:id="72" w:author="Laurent Postiaux" w:date="2009-02-07T14:21:00Z"/>
              </w:rPr>
            </w:pPr>
            <w:ins w:id="73" w:author="Borsu" w:date="2009-03-09T11:50:00Z">
              <w:r>
                <w:t>CAP basic 3DS only</w:t>
              </w:r>
            </w:ins>
          </w:p>
        </w:tc>
        <w:tc>
          <w:tcPr>
            <w:tcW w:w="1982" w:type="dxa"/>
          </w:tcPr>
          <w:p w:rsidR="00E84CB6" w:rsidRDefault="00E05FB3">
            <w:pPr>
              <w:keepNext/>
              <w:rPr>
                <w:ins w:id="74" w:author="Laurent Postiaux" w:date="2009-02-07T14:21:00Z"/>
              </w:rPr>
            </w:pPr>
            <w:ins w:id="75" w:author="Borsu" w:date="2009-03-09T11:51:00Z">
              <w:r>
                <w:t>CAP0</w:t>
              </w:r>
            </w:ins>
          </w:p>
        </w:tc>
        <w:tc>
          <w:tcPr>
            <w:tcW w:w="5580" w:type="dxa"/>
          </w:tcPr>
          <w:p w:rsidR="00E84CB6" w:rsidRDefault="00E05FB3">
            <w:pPr>
              <w:keepNext/>
              <w:rPr>
                <w:ins w:id="76" w:author="Laurent Postiaux" w:date="2009-02-07T14:21:00Z"/>
              </w:rPr>
            </w:pPr>
            <w:ins w:id="77" w:author="Borsu" w:date="2009-03-09T11:51:00Z">
              <w:r>
                <w:t>Yes (chg_account4.Asp)</w:t>
              </w:r>
            </w:ins>
          </w:p>
        </w:tc>
      </w:tr>
      <w:tr w:rsidR="00E84CB6">
        <w:trPr>
          <w:ins w:id="78" w:author="Laurent Postiaux" w:date="2009-02-07T14:21:00Z"/>
        </w:trPr>
        <w:tc>
          <w:tcPr>
            <w:tcW w:w="828" w:type="dxa"/>
          </w:tcPr>
          <w:p w:rsidR="00E84CB6" w:rsidRDefault="00E84CB6">
            <w:pPr>
              <w:keepNext/>
              <w:rPr>
                <w:ins w:id="79" w:author="Laurent Postiaux" w:date="2009-02-07T14:21:00Z"/>
              </w:rPr>
            </w:pPr>
            <w:ins w:id="80" w:author="Laurent Postiaux" w:date="2009-02-07T14:21:00Z">
              <w:r>
                <w:t>16384</w:t>
              </w:r>
            </w:ins>
          </w:p>
        </w:tc>
        <w:tc>
          <w:tcPr>
            <w:tcW w:w="6118" w:type="dxa"/>
          </w:tcPr>
          <w:p w:rsidR="00E84CB6" w:rsidRDefault="00312127">
            <w:pPr>
              <w:keepNext/>
              <w:rPr>
                <w:ins w:id="81" w:author="Laurent Postiaux" w:date="2009-02-07T14:21:00Z"/>
              </w:rPr>
            </w:pPr>
            <w:ins w:id="82" w:author="Borsu" w:date="2009-05-19T17:08:00Z">
              <w:r>
                <w:t>PMA3 (package invoiced globally) DE</w:t>
              </w:r>
            </w:ins>
          </w:p>
        </w:tc>
        <w:tc>
          <w:tcPr>
            <w:tcW w:w="1982" w:type="dxa"/>
          </w:tcPr>
          <w:p w:rsidR="00E84CB6" w:rsidRDefault="00312127">
            <w:pPr>
              <w:keepNext/>
              <w:rPr>
                <w:ins w:id="83" w:author="Laurent Postiaux" w:date="2009-02-07T14:21:00Z"/>
              </w:rPr>
            </w:pPr>
            <w:ins w:id="84" w:author="Borsu" w:date="2009-05-19T17:09:00Z">
              <w:r>
                <w:t>PMA3</w:t>
              </w:r>
            </w:ins>
          </w:p>
        </w:tc>
        <w:tc>
          <w:tcPr>
            <w:tcW w:w="5580" w:type="dxa"/>
          </w:tcPr>
          <w:p w:rsidR="00E84CB6" w:rsidRDefault="00E84CB6">
            <w:pPr>
              <w:keepNext/>
              <w:rPr>
                <w:ins w:id="85" w:author="Laurent Postiaux" w:date="2009-02-07T14:21:00Z"/>
              </w:rPr>
            </w:pPr>
          </w:p>
        </w:tc>
      </w:tr>
    </w:tbl>
    <w:p w:rsidR="00237A6D" w:rsidRDefault="00237A6D">
      <w:pPr>
        <w:numPr>
          <w:ins w:id="86" w:author="Borsu" w:date="2008-03-05T15:49:00Z"/>
        </w:numPr>
        <w:rPr>
          <w:ins w:id="87" w:author="Borsu" w:date="2008-03-05T15:49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  <w:tblGridChange w:id="88">
          <w:tblGrid>
            <w:gridCol w:w="828"/>
            <w:gridCol w:w="6118"/>
            <w:gridCol w:w="1982"/>
            <w:gridCol w:w="5580"/>
          </w:tblGrid>
        </w:tblGridChange>
      </w:tblGrid>
      <w:tr w:rsidR="00BF3879" w:rsidTr="005805F7">
        <w:trPr>
          <w:cantSplit/>
          <w:ins w:id="89" w:author="Borsu" w:date="2008-03-05T15:49:00Z"/>
        </w:trPr>
        <w:tc>
          <w:tcPr>
            <w:tcW w:w="14508" w:type="dxa"/>
            <w:gridSpan w:val="4"/>
            <w:shd w:val="clear" w:color="auto" w:fill="000000"/>
          </w:tcPr>
          <w:p w:rsidR="00BF3879" w:rsidRDefault="00BF3879" w:rsidP="0073314D">
            <w:pPr>
              <w:pStyle w:val="Heading1"/>
              <w:numPr>
                <w:ins w:id="90" w:author="Borsu" w:date="2008-03-05T15:49:00Z"/>
              </w:numPr>
              <w:rPr>
                <w:ins w:id="91" w:author="Borsu" w:date="2008-03-05T15:49:00Z"/>
              </w:rPr>
            </w:pPr>
            <w:ins w:id="92" w:author="Borsu" w:date="2008-03-05T15:49:00Z">
              <w:r>
                <w:lastRenderedPageBreak/>
                <w:t>OPTIONS5</w:t>
              </w:r>
            </w:ins>
          </w:p>
        </w:tc>
      </w:tr>
      <w:tr w:rsidR="00BF3879" w:rsidTr="005805F7">
        <w:trPr>
          <w:ins w:id="93" w:author="Borsu" w:date="2008-03-05T15:49:00Z"/>
        </w:trPr>
        <w:tc>
          <w:tcPr>
            <w:tcW w:w="828" w:type="dxa"/>
          </w:tcPr>
          <w:p w:rsidR="00BF3879" w:rsidRDefault="00BF3879" w:rsidP="00BF3879">
            <w:pPr>
              <w:pStyle w:val="NormalHead"/>
              <w:numPr>
                <w:ins w:id="94" w:author="Borsu" w:date="2008-03-05T15:49:00Z"/>
              </w:numPr>
              <w:rPr>
                <w:ins w:id="95" w:author="Borsu" w:date="2008-03-05T15:49:00Z"/>
              </w:rPr>
            </w:pPr>
            <w:ins w:id="96" w:author="Borsu" w:date="2008-03-05T15:49:00Z">
              <w:r>
                <w:t>Bit</w:t>
              </w:r>
            </w:ins>
          </w:p>
        </w:tc>
        <w:tc>
          <w:tcPr>
            <w:tcW w:w="6118" w:type="dxa"/>
          </w:tcPr>
          <w:p w:rsidR="00BF3879" w:rsidRDefault="00BF3879" w:rsidP="00BF3879">
            <w:pPr>
              <w:pStyle w:val="NormalHead"/>
              <w:numPr>
                <w:ins w:id="97" w:author="Borsu" w:date="2008-03-05T15:49:00Z"/>
              </w:numPr>
              <w:rPr>
                <w:ins w:id="98" w:author="Borsu" w:date="2008-03-05T15:49:00Z"/>
              </w:rPr>
            </w:pPr>
            <w:ins w:id="99" w:author="Borsu" w:date="2008-03-05T15:49:00Z">
              <w:r>
                <w:t>Description</w:t>
              </w:r>
            </w:ins>
          </w:p>
        </w:tc>
        <w:tc>
          <w:tcPr>
            <w:tcW w:w="1982" w:type="dxa"/>
          </w:tcPr>
          <w:p w:rsidR="00BF3879" w:rsidRDefault="00BF3879" w:rsidP="00BF3879">
            <w:pPr>
              <w:pStyle w:val="NormalHead"/>
              <w:numPr>
                <w:ins w:id="100" w:author="Borsu" w:date="2008-03-05T15:49:00Z"/>
              </w:numPr>
              <w:rPr>
                <w:ins w:id="101" w:author="Borsu" w:date="2008-03-05T15:49:00Z"/>
                <w:lang w:val="en-GB"/>
              </w:rPr>
            </w:pPr>
            <w:ins w:id="102" w:author="Borsu" w:date="2008-03-05T15:49:00Z">
              <w:r>
                <w:rPr>
                  <w:lang w:val="en-GB"/>
                </w:rPr>
                <w:t>Option</w:t>
              </w:r>
            </w:ins>
          </w:p>
        </w:tc>
        <w:tc>
          <w:tcPr>
            <w:tcW w:w="5580" w:type="dxa"/>
          </w:tcPr>
          <w:p w:rsidR="00BF3879" w:rsidRDefault="00BF3879" w:rsidP="00BF3879">
            <w:pPr>
              <w:pStyle w:val="NormalHead"/>
              <w:numPr>
                <w:ins w:id="103" w:author="Borsu" w:date="2008-03-05T15:49:00Z"/>
              </w:numPr>
              <w:rPr>
                <w:ins w:id="104" w:author="Borsu" w:date="2008-03-05T15:49:00Z"/>
                <w:lang w:val="en-GB"/>
              </w:rPr>
            </w:pPr>
            <w:ins w:id="105" w:author="Borsu" w:date="2008-03-05T15:49:00Z">
              <w:r>
                <w:rPr>
                  <w:lang w:val="en-GB"/>
                </w:rPr>
                <w:t>FE cfgable</w:t>
              </w:r>
            </w:ins>
          </w:p>
        </w:tc>
      </w:tr>
      <w:tr w:rsidR="00BF3879" w:rsidTr="005805F7">
        <w:trPr>
          <w:ins w:id="106" w:author="Borsu" w:date="2008-03-05T15:49:00Z"/>
        </w:trPr>
        <w:tc>
          <w:tcPr>
            <w:tcW w:w="828" w:type="dxa"/>
          </w:tcPr>
          <w:p w:rsidR="00BF3879" w:rsidRDefault="00BF3879" w:rsidP="00BF3879">
            <w:pPr>
              <w:keepNext/>
              <w:numPr>
                <w:ins w:id="107" w:author="Borsu" w:date="2008-03-05T15:49:00Z"/>
              </w:numPr>
              <w:rPr>
                <w:ins w:id="108" w:author="Borsu" w:date="2008-03-05T15:49:00Z"/>
              </w:rPr>
            </w:pPr>
            <w:ins w:id="109" w:author="Borsu" w:date="2008-03-05T15:49:00Z">
              <w:r>
                <w:t>1</w:t>
              </w:r>
            </w:ins>
          </w:p>
        </w:tc>
        <w:tc>
          <w:tcPr>
            <w:tcW w:w="6118" w:type="dxa"/>
          </w:tcPr>
          <w:p w:rsidR="00BF3879" w:rsidRDefault="00BF3879" w:rsidP="00BF3879">
            <w:pPr>
              <w:keepNext/>
              <w:numPr>
                <w:ins w:id="110" w:author="Borsu" w:date="2008-03-05T15:49:00Z"/>
              </w:numPr>
              <w:rPr>
                <w:ins w:id="111" w:author="Borsu" w:date="2008-03-05T15:49:00Z"/>
              </w:rPr>
            </w:pPr>
            <w:ins w:id="112" w:author="Borsu" w:date="2008-03-05T15:49:00Z">
              <w:r>
                <w:t>PM_ACQuirer_Package 2 available</w:t>
              </w:r>
            </w:ins>
          </w:p>
        </w:tc>
        <w:tc>
          <w:tcPr>
            <w:tcW w:w="1982" w:type="dxa"/>
          </w:tcPr>
          <w:p w:rsidR="00BF3879" w:rsidRDefault="00BF3879" w:rsidP="00BF3879">
            <w:pPr>
              <w:keepNext/>
              <w:numPr>
                <w:ins w:id="113" w:author="Borsu" w:date="2008-03-05T15:49:00Z"/>
              </w:numPr>
              <w:rPr>
                <w:ins w:id="114" w:author="Borsu" w:date="2008-03-05T15:49:00Z"/>
              </w:rPr>
            </w:pPr>
            <w:ins w:id="115" w:author="Borsu" w:date="2008-03-05T15:49:00Z">
              <w:r>
                <w:t>PMA2</w:t>
              </w:r>
            </w:ins>
          </w:p>
        </w:tc>
        <w:tc>
          <w:tcPr>
            <w:tcW w:w="5580" w:type="dxa"/>
          </w:tcPr>
          <w:p w:rsidR="00BF3879" w:rsidRDefault="00BF3879" w:rsidP="00BF3879">
            <w:pPr>
              <w:keepNext/>
              <w:numPr>
                <w:ins w:id="116" w:author="Borsu" w:date="2008-03-05T15:49:00Z"/>
              </w:numPr>
              <w:rPr>
                <w:ins w:id="117" w:author="Borsu" w:date="2008-03-05T15:49:00Z"/>
              </w:rPr>
            </w:pPr>
          </w:p>
        </w:tc>
      </w:tr>
      <w:tr w:rsidR="008F4B87" w:rsidTr="005805F7">
        <w:trPr>
          <w:ins w:id="118" w:author="Borsu" w:date="2008-03-05T15:49:00Z"/>
        </w:trPr>
        <w:tc>
          <w:tcPr>
            <w:tcW w:w="828" w:type="dxa"/>
          </w:tcPr>
          <w:p w:rsidR="008F4B87" w:rsidRDefault="008F4B87" w:rsidP="00BF3879">
            <w:pPr>
              <w:keepNext/>
              <w:numPr>
                <w:ins w:id="119" w:author="Borsu" w:date="2008-03-05T15:49:00Z"/>
              </w:numPr>
              <w:rPr>
                <w:ins w:id="120" w:author="Borsu" w:date="2008-03-05T15:49:00Z"/>
              </w:rPr>
            </w:pPr>
            <w:ins w:id="121" w:author="Borsu" w:date="2008-03-05T15:49:00Z">
              <w:r>
                <w:t>2</w:t>
              </w:r>
            </w:ins>
          </w:p>
        </w:tc>
        <w:tc>
          <w:tcPr>
            <w:tcW w:w="6118" w:type="dxa"/>
          </w:tcPr>
          <w:p w:rsidR="008F4B87" w:rsidRDefault="008F4B87" w:rsidP="00BF3879">
            <w:pPr>
              <w:keepNext/>
              <w:numPr>
                <w:ins w:id="122" w:author="Borsu" w:date="2008-03-05T15:49:00Z"/>
              </w:numPr>
              <w:rPr>
                <w:ins w:id="123" w:author="Borsu" w:date="2008-03-05T15:49:00Z"/>
              </w:rPr>
            </w:pPr>
            <w:ins w:id="124" w:author="Borsu" w:date="2008-07-09T15:19:00Z">
              <w:r>
                <w:t>PM_package 3 , billable per activated payment method (exotic AT)</w:t>
              </w:r>
            </w:ins>
          </w:p>
        </w:tc>
        <w:tc>
          <w:tcPr>
            <w:tcW w:w="1982" w:type="dxa"/>
          </w:tcPr>
          <w:p w:rsidR="008F4B87" w:rsidRDefault="008F4B87" w:rsidP="00BF3879">
            <w:pPr>
              <w:keepNext/>
              <w:numPr>
                <w:ins w:id="125" w:author="Borsu" w:date="2008-03-05T15:49:00Z"/>
              </w:numPr>
              <w:rPr>
                <w:ins w:id="126" w:author="Borsu" w:date="2008-03-05T15:49:00Z"/>
              </w:rPr>
            </w:pPr>
            <w:ins w:id="127" w:author="Borsu" w:date="2008-07-09T15:19:00Z">
              <w:r>
                <w:t>NPMA3</w:t>
              </w:r>
            </w:ins>
          </w:p>
        </w:tc>
        <w:tc>
          <w:tcPr>
            <w:tcW w:w="5580" w:type="dxa"/>
          </w:tcPr>
          <w:p w:rsidR="008F4B87" w:rsidRDefault="008F4B87" w:rsidP="00BF3879">
            <w:pPr>
              <w:keepNext/>
              <w:numPr>
                <w:ins w:id="128" w:author="Borsu" w:date="2008-03-05T15:49:00Z"/>
              </w:numPr>
              <w:rPr>
                <w:ins w:id="129" w:author="Borsu" w:date="2008-03-05T15:49:00Z"/>
              </w:rPr>
            </w:pPr>
          </w:p>
        </w:tc>
      </w:tr>
      <w:tr w:rsidR="00BF3879" w:rsidTr="005805F7">
        <w:trPr>
          <w:ins w:id="130" w:author="Borsu" w:date="2008-03-05T15:49:00Z"/>
        </w:trPr>
        <w:tc>
          <w:tcPr>
            <w:tcW w:w="828" w:type="dxa"/>
          </w:tcPr>
          <w:p w:rsidR="00BF3879" w:rsidRDefault="00BF3879" w:rsidP="00BF3879">
            <w:pPr>
              <w:keepNext/>
              <w:numPr>
                <w:ins w:id="131" w:author="Borsu" w:date="2008-03-05T15:49:00Z"/>
              </w:numPr>
              <w:rPr>
                <w:ins w:id="132" w:author="Borsu" w:date="2008-03-05T15:49:00Z"/>
              </w:rPr>
            </w:pPr>
            <w:ins w:id="133" w:author="Borsu" w:date="2008-03-05T15:49:00Z">
              <w:r>
                <w:t>4</w:t>
              </w:r>
            </w:ins>
          </w:p>
        </w:tc>
        <w:tc>
          <w:tcPr>
            <w:tcW w:w="6118" w:type="dxa"/>
          </w:tcPr>
          <w:p w:rsidR="00BF3879" w:rsidRDefault="00E76021" w:rsidP="00BF3879">
            <w:pPr>
              <w:keepNext/>
              <w:numPr>
                <w:ins w:id="134" w:author="Borsu" w:date="2008-03-05T15:49:00Z"/>
              </w:numPr>
              <w:rPr>
                <w:ins w:id="135" w:author="Borsu" w:date="2008-03-05T15:49:00Z"/>
              </w:rPr>
            </w:pPr>
            <w:ins w:id="136" w:author="Borsu" w:date="2008-11-07T13:55:00Z">
              <w:r>
                <w:t>PM_package 4 , billable per activated payment method (exotic AT)</w:t>
              </w:r>
            </w:ins>
          </w:p>
        </w:tc>
        <w:tc>
          <w:tcPr>
            <w:tcW w:w="1982" w:type="dxa"/>
          </w:tcPr>
          <w:p w:rsidR="00BF3879" w:rsidRDefault="00E76021" w:rsidP="00BF3879">
            <w:pPr>
              <w:keepNext/>
              <w:numPr>
                <w:ins w:id="137" w:author="Borsu" w:date="2008-03-05T15:49:00Z"/>
              </w:numPr>
              <w:rPr>
                <w:ins w:id="138" w:author="Borsu" w:date="2008-03-05T15:49:00Z"/>
              </w:rPr>
            </w:pPr>
            <w:ins w:id="139" w:author="Borsu" w:date="2008-11-07T13:54:00Z">
              <w:r>
                <w:t>NPMA4</w:t>
              </w:r>
            </w:ins>
          </w:p>
        </w:tc>
        <w:tc>
          <w:tcPr>
            <w:tcW w:w="5580" w:type="dxa"/>
          </w:tcPr>
          <w:p w:rsidR="00BF3879" w:rsidRDefault="00BF3879" w:rsidP="00BF3879">
            <w:pPr>
              <w:keepNext/>
              <w:numPr>
                <w:ins w:id="140" w:author="Borsu" w:date="2008-03-05T15:49:00Z"/>
              </w:numPr>
              <w:rPr>
                <w:ins w:id="141" w:author="Borsu" w:date="2008-03-05T15:49:00Z"/>
              </w:rPr>
            </w:pPr>
          </w:p>
        </w:tc>
      </w:tr>
      <w:tr w:rsidR="005805F7" w:rsidTr="005805F7">
        <w:trPr>
          <w:ins w:id="142" w:author="Borsu" w:date="2008-03-05T15:49:00Z"/>
        </w:trPr>
        <w:tc>
          <w:tcPr>
            <w:tcW w:w="828" w:type="dxa"/>
          </w:tcPr>
          <w:p w:rsidR="005805F7" w:rsidRDefault="005805F7" w:rsidP="00BF3879">
            <w:pPr>
              <w:keepNext/>
              <w:numPr>
                <w:ins w:id="143" w:author="Borsu" w:date="2008-03-05T15:49:00Z"/>
              </w:numPr>
              <w:rPr>
                <w:ins w:id="144" w:author="Borsu" w:date="2008-03-05T15:49:00Z"/>
                <w:lang w:val="fr-FR"/>
              </w:rPr>
            </w:pPr>
            <w:ins w:id="145" w:author="Borsu" w:date="2008-03-05T15:49:00Z">
              <w:r>
                <w:rPr>
                  <w:lang w:val="fr-FR"/>
                </w:rPr>
                <w:t>8</w:t>
              </w:r>
            </w:ins>
          </w:p>
        </w:tc>
        <w:tc>
          <w:tcPr>
            <w:tcW w:w="6118" w:type="dxa"/>
          </w:tcPr>
          <w:p w:rsidR="005805F7" w:rsidRPr="000A6D83" w:rsidRDefault="00D25000" w:rsidP="00634F0B">
            <w:pPr>
              <w:keepNext/>
            </w:pPr>
            <w:r>
              <w:t>One Page Checkout</w:t>
            </w:r>
          </w:p>
        </w:tc>
        <w:tc>
          <w:tcPr>
            <w:tcW w:w="1982" w:type="dxa"/>
          </w:tcPr>
          <w:p w:rsidR="005805F7" w:rsidRDefault="00D25000" w:rsidP="00BF3879">
            <w:pPr>
              <w:keepNext/>
              <w:numPr>
                <w:ins w:id="146" w:author="Borsu" w:date="2008-03-05T15:49:00Z"/>
              </w:numPr>
              <w:rPr>
                <w:ins w:id="147" w:author="Borsu" w:date="2008-03-05T15:49:00Z"/>
                <w:lang w:val="it-IT"/>
              </w:rPr>
            </w:pPr>
            <w:r>
              <w:rPr>
                <w:lang w:val="it-IT"/>
              </w:rPr>
              <w:t>OPC</w:t>
            </w:r>
          </w:p>
        </w:tc>
        <w:tc>
          <w:tcPr>
            <w:tcW w:w="5580" w:type="dxa"/>
          </w:tcPr>
          <w:p w:rsidR="005805F7" w:rsidRDefault="005805F7" w:rsidP="00BF3879">
            <w:pPr>
              <w:keepNext/>
              <w:numPr>
                <w:ins w:id="148" w:author="Borsu" w:date="2008-03-05T15:49:00Z"/>
              </w:numPr>
              <w:rPr>
                <w:ins w:id="149" w:author="Borsu" w:date="2008-03-05T15:49:00Z"/>
                <w:lang w:val="it-IT"/>
              </w:rPr>
            </w:pPr>
          </w:p>
        </w:tc>
      </w:tr>
      <w:tr w:rsidR="009E2456" w:rsidTr="005805F7">
        <w:trPr>
          <w:ins w:id="150" w:author="Borsu" w:date="2008-03-05T15:49:00Z"/>
        </w:trPr>
        <w:tc>
          <w:tcPr>
            <w:tcW w:w="828" w:type="dxa"/>
          </w:tcPr>
          <w:p w:rsidR="009E2456" w:rsidRDefault="009E2456" w:rsidP="00BF3879">
            <w:pPr>
              <w:keepNext/>
              <w:numPr>
                <w:ins w:id="151" w:author="Borsu" w:date="2008-03-05T15:49:00Z"/>
              </w:numPr>
              <w:rPr>
                <w:ins w:id="152" w:author="Borsu" w:date="2008-03-05T15:49:00Z"/>
              </w:rPr>
            </w:pPr>
            <w:ins w:id="153" w:author="Borsu" w:date="2008-03-05T15:49:00Z">
              <w:r>
                <w:t>16</w:t>
              </w:r>
            </w:ins>
          </w:p>
        </w:tc>
        <w:tc>
          <w:tcPr>
            <w:tcW w:w="6118" w:type="dxa"/>
          </w:tcPr>
          <w:p w:rsidR="009E2456" w:rsidRDefault="009E2456" w:rsidP="00BF3879">
            <w:pPr>
              <w:keepNext/>
              <w:numPr>
                <w:ins w:id="154" w:author="Borsu" w:date="2008-03-05T15:49:00Z"/>
              </w:numPr>
              <w:rPr>
                <w:ins w:id="155" w:author="Borsu" w:date="2008-03-05T15:49:00Z"/>
              </w:rPr>
            </w:pPr>
            <w:ins w:id="156" w:author="Borsu" w:date="2008-07-31T11:32:00Z">
              <w:del w:id="157" w:author="Laurent Postiaux" w:date="2008-09-30T10:37:00Z">
                <w:r w:rsidDel="003E3D60">
                  <w:delText>available</w:delText>
                </w:r>
              </w:del>
            </w:ins>
            <w:ins w:id="158" w:author="Laurent Postiaux" w:date="2008-09-30T10:37:00Z">
              <w:r w:rsidR="003E3D60">
                <w:t>PM package 1, billable per activated payment method (PFIN)</w:t>
              </w:r>
            </w:ins>
          </w:p>
        </w:tc>
        <w:tc>
          <w:tcPr>
            <w:tcW w:w="1982" w:type="dxa"/>
          </w:tcPr>
          <w:p w:rsidR="009E2456" w:rsidRDefault="003E3D60" w:rsidP="00BF3879">
            <w:pPr>
              <w:keepNext/>
              <w:numPr>
                <w:ins w:id="159" w:author="Borsu" w:date="2008-03-05T15:49:00Z"/>
              </w:numPr>
              <w:rPr>
                <w:ins w:id="160" w:author="Borsu" w:date="2008-03-05T15:49:00Z"/>
                <w:caps/>
              </w:rPr>
            </w:pPr>
            <w:ins w:id="161" w:author="Laurent Postiaux" w:date="2008-09-30T10:37:00Z">
              <w:r>
                <w:rPr>
                  <w:caps/>
                </w:rPr>
                <w:t>NPMA5</w:t>
              </w:r>
            </w:ins>
          </w:p>
        </w:tc>
        <w:tc>
          <w:tcPr>
            <w:tcW w:w="5580" w:type="dxa"/>
          </w:tcPr>
          <w:p w:rsidR="009E2456" w:rsidRDefault="009E2456" w:rsidP="00BF3879">
            <w:pPr>
              <w:keepNext/>
              <w:numPr>
                <w:ins w:id="162" w:author="Borsu" w:date="2008-03-05T15:49:00Z"/>
              </w:numPr>
              <w:rPr>
                <w:ins w:id="163" w:author="Borsu" w:date="2008-03-05T15:49:00Z"/>
                <w:caps/>
              </w:rPr>
            </w:pPr>
          </w:p>
        </w:tc>
      </w:tr>
      <w:tr w:rsidR="00BF3879" w:rsidTr="005805F7">
        <w:trPr>
          <w:ins w:id="164" w:author="Borsu" w:date="2008-03-05T15:49:00Z"/>
        </w:trPr>
        <w:tc>
          <w:tcPr>
            <w:tcW w:w="828" w:type="dxa"/>
          </w:tcPr>
          <w:p w:rsidR="00BF3879" w:rsidRDefault="00BF3879" w:rsidP="00BF3879">
            <w:pPr>
              <w:keepNext/>
              <w:numPr>
                <w:ins w:id="165" w:author="Borsu" w:date="2008-03-05T15:49:00Z"/>
              </w:numPr>
              <w:rPr>
                <w:ins w:id="166" w:author="Borsu" w:date="2008-03-05T15:49:00Z"/>
              </w:rPr>
            </w:pPr>
            <w:ins w:id="167" w:author="Borsu" w:date="2008-03-05T15:49:00Z">
              <w:r>
                <w:t>32</w:t>
              </w:r>
            </w:ins>
          </w:p>
        </w:tc>
        <w:tc>
          <w:tcPr>
            <w:tcW w:w="6118" w:type="dxa"/>
          </w:tcPr>
          <w:p w:rsidR="00BF3879" w:rsidRDefault="0037454C" w:rsidP="00BF3879">
            <w:pPr>
              <w:keepNext/>
              <w:numPr>
                <w:ins w:id="168" w:author="Borsu" w:date="2008-03-05T15:49:00Z"/>
              </w:numPr>
              <w:rPr>
                <w:ins w:id="169" w:author="Borsu" w:date="2008-03-05T15:49:00Z"/>
              </w:rPr>
            </w:pPr>
            <w:ins w:id="170" w:author="Borsu" w:date="2008-05-09T10:42:00Z">
              <w:r>
                <w:t>PM_package 1 , billable per activated payment method</w:t>
              </w:r>
            </w:ins>
            <w:ins w:id="171" w:author="Borsu" w:date="2008-06-03T17:52:00Z">
              <w:r w:rsidR="00784EE0">
                <w:t xml:space="preserve"> (exotic DE)</w:t>
              </w:r>
            </w:ins>
          </w:p>
        </w:tc>
        <w:tc>
          <w:tcPr>
            <w:tcW w:w="1982" w:type="dxa"/>
          </w:tcPr>
          <w:p w:rsidR="00BF3879" w:rsidRDefault="001452FC" w:rsidP="00BF3879">
            <w:pPr>
              <w:keepNext/>
              <w:numPr>
                <w:ins w:id="172" w:author="Borsu" w:date="2008-03-05T15:49:00Z"/>
              </w:numPr>
              <w:rPr>
                <w:ins w:id="173" w:author="Borsu" w:date="2008-03-05T15:49:00Z"/>
              </w:rPr>
            </w:pPr>
            <w:ins w:id="174" w:author="Borsu" w:date="2008-05-09T14:41:00Z">
              <w:r>
                <w:t>N</w:t>
              </w:r>
            </w:ins>
            <w:ins w:id="175" w:author="Borsu" w:date="2008-05-09T10:42:00Z">
              <w:r w:rsidR="0037454C">
                <w:t>PMA1</w:t>
              </w:r>
            </w:ins>
          </w:p>
        </w:tc>
        <w:tc>
          <w:tcPr>
            <w:tcW w:w="5580" w:type="dxa"/>
          </w:tcPr>
          <w:p w:rsidR="00BF3879" w:rsidRDefault="00BF3879" w:rsidP="00BF3879">
            <w:pPr>
              <w:keepNext/>
              <w:numPr>
                <w:ins w:id="176" w:author="Borsu" w:date="2008-03-05T15:49:00Z"/>
              </w:numPr>
              <w:rPr>
                <w:ins w:id="177" w:author="Borsu" w:date="2008-03-05T15:49:00Z"/>
              </w:rPr>
            </w:pPr>
          </w:p>
        </w:tc>
      </w:tr>
      <w:tr w:rsidR="00784EE0" w:rsidTr="005805F7">
        <w:trPr>
          <w:trHeight w:val="192"/>
          <w:ins w:id="178" w:author="Borsu" w:date="2008-03-05T15:49:00Z"/>
        </w:trPr>
        <w:tc>
          <w:tcPr>
            <w:tcW w:w="828" w:type="dxa"/>
          </w:tcPr>
          <w:p w:rsidR="00784EE0" w:rsidRDefault="00784EE0" w:rsidP="00BF3879">
            <w:pPr>
              <w:keepNext/>
              <w:numPr>
                <w:ins w:id="179" w:author="Borsu" w:date="2008-03-05T15:49:00Z"/>
              </w:numPr>
              <w:rPr>
                <w:ins w:id="180" w:author="Borsu" w:date="2008-03-05T15:49:00Z"/>
              </w:rPr>
            </w:pPr>
            <w:ins w:id="181" w:author="Borsu" w:date="2008-03-05T15:49:00Z">
              <w:r>
                <w:t>64</w:t>
              </w:r>
            </w:ins>
          </w:p>
        </w:tc>
        <w:tc>
          <w:tcPr>
            <w:tcW w:w="6118" w:type="dxa"/>
          </w:tcPr>
          <w:p w:rsidR="00784EE0" w:rsidRDefault="00784EE0" w:rsidP="00BF3879">
            <w:pPr>
              <w:keepNext/>
              <w:numPr>
                <w:ins w:id="182" w:author="Borsu" w:date="2008-03-05T15:49:00Z"/>
              </w:numPr>
              <w:rPr>
                <w:ins w:id="183" w:author="Borsu" w:date="2008-03-05T15:49:00Z"/>
              </w:rPr>
            </w:pPr>
            <w:ins w:id="184" w:author="Borsu" w:date="2008-06-03T17:52:00Z">
              <w:r>
                <w:t>PM_package 1 , billable per activated payment method (exotic CH)</w:t>
              </w:r>
            </w:ins>
          </w:p>
        </w:tc>
        <w:tc>
          <w:tcPr>
            <w:tcW w:w="1982" w:type="dxa"/>
          </w:tcPr>
          <w:p w:rsidR="00784EE0" w:rsidRDefault="00784EE0" w:rsidP="00BF3879">
            <w:pPr>
              <w:keepNext/>
              <w:numPr>
                <w:ins w:id="185" w:author="Borsu" w:date="2008-03-05T15:49:00Z"/>
              </w:numPr>
              <w:rPr>
                <w:ins w:id="186" w:author="Borsu" w:date="2008-03-05T15:49:00Z"/>
              </w:rPr>
            </w:pPr>
            <w:ins w:id="187" w:author="Borsu" w:date="2008-06-03T17:52:00Z">
              <w:r>
                <w:t>NPMA2</w:t>
              </w:r>
            </w:ins>
          </w:p>
        </w:tc>
        <w:tc>
          <w:tcPr>
            <w:tcW w:w="5580" w:type="dxa"/>
          </w:tcPr>
          <w:p w:rsidR="00784EE0" w:rsidRDefault="00784EE0" w:rsidP="00BF3879">
            <w:pPr>
              <w:keepNext/>
              <w:numPr>
                <w:ins w:id="188" w:author="Borsu" w:date="2008-03-05T15:49:00Z"/>
              </w:numPr>
              <w:rPr>
                <w:ins w:id="189" w:author="Borsu" w:date="2008-03-05T15:49:00Z"/>
              </w:rPr>
            </w:pPr>
          </w:p>
        </w:tc>
      </w:tr>
      <w:tr w:rsidR="00784EE0" w:rsidTr="005805F7">
        <w:trPr>
          <w:ins w:id="190" w:author="Borsu" w:date="2008-03-05T15:49:00Z"/>
        </w:trPr>
        <w:tc>
          <w:tcPr>
            <w:tcW w:w="828" w:type="dxa"/>
          </w:tcPr>
          <w:p w:rsidR="00784EE0" w:rsidRDefault="00784EE0" w:rsidP="00BF3879">
            <w:pPr>
              <w:keepNext/>
              <w:numPr>
                <w:ins w:id="191" w:author="Borsu" w:date="2008-03-05T15:49:00Z"/>
              </w:numPr>
              <w:rPr>
                <w:ins w:id="192" w:author="Borsu" w:date="2008-03-05T15:49:00Z"/>
              </w:rPr>
            </w:pPr>
            <w:ins w:id="193" w:author="Borsu" w:date="2008-03-05T15:49:00Z">
              <w:r>
                <w:t>128</w:t>
              </w:r>
            </w:ins>
          </w:p>
        </w:tc>
        <w:tc>
          <w:tcPr>
            <w:tcW w:w="6118" w:type="dxa"/>
          </w:tcPr>
          <w:p w:rsidR="00784EE0" w:rsidRDefault="0027752C" w:rsidP="00BF3879">
            <w:pPr>
              <w:keepNext/>
              <w:numPr>
                <w:ins w:id="194" w:author="Borsu" w:date="2008-03-05T15:49:00Z"/>
              </w:numPr>
              <w:rPr>
                <w:ins w:id="195" w:author="Borsu" w:date="2008-03-05T15:49:00Z"/>
              </w:rPr>
            </w:pPr>
            <w:ins w:id="196" w:author="Laurent Postiaux" w:date="2008-09-03T10:23:00Z">
              <w:r>
                <w:t>Direct link 3DS</w:t>
              </w:r>
            </w:ins>
          </w:p>
        </w:tc>
        <w:tc>
          <w:tcPr>
            <w:tcW w:w="1982" w:type="dxa"/>
          </w:tcPr>
          <w:p w:rsidR="00784EE0" w:rsidRDefault="0027752C" w:rsidP="00BF3879">
            <w:pPr>
              <w:keepNext/>
              <w:numPr>
                <w:ins w:id="197" w:author="Borsu" w:date="2008-03-05T15:49:00Z"/>
              </w:numPr>
              <w:rPr>
                <w:ins w:id="198" w:author="Borsu" w:date="2008-03-05T15:49:00Z"/>
              </w:rPr>
            </w:pPr>
            <w:ins w:id="199" w:author="Laurent Postiaux" w:date="2008-09-03T10:23:00Z">
              <w:r>
                <w:t>D3D</w:t>
              </w:r>
            </w:ins>
          </w:p>
        </w:tc>
        <w:tc>
          <w:tcPr>
            <w:tcW w:w="5580" w:type="dxa"/>
          </w:tcPr>
          <w:p w:rsidR="00784EE0" w:rsidRDefault="00784EE0" w:rsidP="00BF3879">
            <w:pPr>
              <w:keepNext/>
              <w:numPr>
                <w:ins w:id="200" w:author="Borsu" w:date="2008-03-05T15:49:00Z"/>
              </w:numPr>
              <w:rPr>
                <w:ins w:id="201" w:author="Borsu" w:date="2008-03-05T15:49:00Z"/>
              </w:rPr>
            </w:pPr>
          </w:p>
        </w:tc>
      </w:tr>
      <w:tr w:rsidR="00741A93" w:rsidTr="005805F7">
        <w:trPr>
          <w:ins w:id="202" w:author="Hubert Vandermeersch" w:date="2008-12-02T14:45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93" w:rsidRDefault="00741A93" w:rsidP="00741A93">
            <w:pPr>
              <w:keepNext/>
              <w:numPr>
                <w:ins w:id="203" w:author="Hubert Vandermeersch" w:date="2008-12-02T14:45:00Z"/>
              </w:numPr>
              <w:rPr>
                <w:ins w:id="204" w:author="Hubert Vandermeersch" w:date="2008-12-02T14:45:00Z"/>
              </w:rPr>
            </w:pPr>
            <w:ins w:id="205" w:author="Hubert Vandermeersch" w:date="2008-12-02T14:45:00Z">
              <w:r>
                <w:t>256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93" w:rsidRDefault="00741A93" w:rsidP="00741A93">
            <w:pPr>
              <w:keepNext/>
              <w:numPr>
                <w:ins w:id="206" w:author="Hubert Vandermeersch" w:date="2008-12-02T14:45:00Z"/>
              </w:numPr>
              <w:rPr>
                <w:ins w:id="207" w:author="Hubert Vandermeersch" w:date="2008-12-02T14:45:00Z"/>
              </w:rPr>
            </w:pPr>
            <w:ins w:id="208" w:author="Hubert Vandermeersch" w:date="2008-12-02T14:45:00Z">
              <w:r>
                <w:t>Scheduled Payments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93" w:rsidRDefault="00741A93" w:rsidP="00741A93">
            <w:pPr>
              <w:keepNext/>
              <w:numPr>
                <w:ins w:id="209" w:author="Hubert Vandermeersch" w:date="2008-12-02T14:45:00Z"/>
              </w:numPr>
              <w:rPr>
                <w:ins w:id="210" w:author="Hubert Vandermeersch" w:date="2008-12-02T14:45:00Z"/>
              </w:rPr>
            </w:pPr>
            <w:ins w:id="211" w:author="Hubert Vandermeersch" w:date="2008-12-02T14:45:00Z">
              <w:r>
                <w:t>SCH</w:t>
              </w:r>
            </w:ins>
            <w:ins w:id="212" w:author="Hubert Vandermeersch" w:date="2008-12-02T14:50:00Z">
              <w:r>
                <w:t xml:space="preserve"> 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A93" w:rsidRDefault="00741A93" w:rsidP="00741A93">
            <w:pPr>
              <w:keepNext/>
              <w:numPr>
                <w:ins w:id="213" w:author="Hubert Vandermeersch" w:date="2008-12-02T14:45:00Z"/>
              </w:numPr>
              <w:rPr>
                <w:ins w:id="214" w:author="Hubert Vandermeersch" w:date="2008-12-02T14:45:00Z"/>
              </w:rPr>
            </w:pPr>
          </w:p>
        </w:tc>
      </w:tr>
      <w:tr w:rsidR="00E84CB6" w:rsidTr="005805F7">
        <w:trPr>
          <w:ins w:id="215" w:author="Laurent Postiaux" w:date="2009-02-07T14:21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16" w:author="Hubert Vandermeersch" w:date="2008-12-02T14:45:00Z"/>
              </w:numPr>
              <w:rPr>
                <w:ins w:id="217" w:author="Laurent Postiaux" w:date="2009-02-07T14:21:00Z"/>
              </w:rPr>
            </w:pPr>
            <w:ins w:id="218" w:author="Laurent Postiaux" w:date="2009-02-07T14:22:00Z">
              <w:r>
                <w:t>512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662F7" w:rsidP="00741A93">
            <w:pPr>
              <w:keepNext/>
              <w:numPr>
                <w:ins w:id="219" w:author="Hubert Vandermeersch" w:date="2008-12-02T14:45:00Z"/>
              </w:numPr>
              <w:rPr>
                <w:ins w:id="220" w:author="Laurent Postiaux" w:date="2009-02-07T14:21:00Z"/>
              </w:rPr>
            </w:pPr>
            <w:ins w:id="221" w:author="Laurent Postiaux" w:date="2009-05-12T08:08:00Z">
              <w:r>
                <w:t>Monthlyfee for group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662F7" w:rsidP="00741A93">
            <w:pPr>
              <w:keepNext/>
              <w:numPr>
                <w:ins w:id="222" w:author="Hubert Vandermeersch" w:date="2008-12-02T14:45:00Z"/>
              </w:numPr>
              <w:rPr>
                <w:ins w:id="223" w:author="Laurent Postiaux" w:date="2009-02-07T14:21:00Z"/>
              </w:rPr>
            </w:pPr>
            <w:ins w:id="224" w:author="Laurent Postiaux" w:date="2009-05-12T08:08:00Z">
              <w:r>
                <w:t>MTH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25" w:author="Hubert Vandermeersch" w:date="2008-12-02T14:45:00Z"/>
              </w:numPr>
              <w:rPr>
                <w:ins w:id="226" w:author="Laurent Postiaux" w:date="2009-02-07T14:21:00Z"/>
              </w:rPr>
            </w:pPr>
          </w:p>
        </w:tc>
      </w:tr>
      <w:tr w:rsidR="00E84CB6" w:rsidTr="005805F7">
        <w:trPr>
          <w:ins w:id="227" w:author="Laurent Postiaux" w:date="2009-02-07T14:22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28" w:author="Hubert Vandermeersch" w:date="2008-12-02T14:45:00Z"/>
              </w:numPr>
              <w:rPr>
                <w:ins w:id="229" w:author="Laurent Postiaux" w:date="2009-02-07T14:22:00Z"/>
              </w:rPr>
            </w:pPr>
            <w:ins w:id="230" w:author="Laurent Postiaux" w:date="2009-02-07T14:22:00Z">
              <w:r>
                <w:t>1024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662F7" w:rsidP="00741A93">
            <w:pPr>
              <w:keepNext/>
              <w:numPr>
                <w:ins w:id="231" w:author="Hubert Vandermeersch" w:date="2008-12-02T14:45:00Z"/>
              </w:numPr>
              <w:rPr>
                <w:ins w:id="232" w:author="Laurent Postiaux" w:date="2009-02-07T14:22:00Z"/>
              </w:rPr>
            </w:pPr>
            <w:ins w:id="233" w:author="Laurent Postiaux" w:date="2009-05-12T08:08:00Z">
              <w:r>
                <w:t>Transactions package for group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662F7" w:rsidP="00741A93">
            <w:pPr>
              <w:keepNext/>
              <w:numPr>
                <w:ins w:id="234" w:author="Hubert Vandermeersch" w:date="2008-12-02T14:45:00Z"/>
              </w:numPr>
              <w:rPr>
                <w:ins w:id="235" w:author="Laurent Postiaux" w:date="2009-02-07T14:22:00Z"/>
              </w:rPr>
            </w:pPr>
            <w:ins w:id="236" w:author="Laurent Postiaux" w:date="2009-05-12T08:09:00Z">
              <w:r>
                <w:t>TXMINMTH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37" w:author="Hubert Vandermeersch" w:date="2008-12-02T14:45:00Z"/>
              </w:numPr>
              <w:rPr>
                <w:ins w:id="238" w:author="Laurent Postiaux" w:date="2009-02-07T14:22:00Z"/>
              </w:rPr>
            </w:pPr>
          </w:p>
        </w:tc>
      </w:tr>
      <w:tr w:rsidR="00E84CB6" w:rsidTr="005805F7">
        <w:trPr>
          <w:ins w:id="239" w:author="Laurent Postiaux" w:date="2009-02-07T14:22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40" w:author="Hubert Vandermeersch" w:date="2008-12-02T14:45:00Z"/>
              </w:numPr>
              <w:rPr>
                <w:ins w:id="241" w:author="Laurent Postiaux" w:date="2009-02-07T14:22:00Z"/>
              </w:rPr>
            </w:pPr>
            <w:ins w:id="242" w:author="Laurent Postiaux" w:date="2009-02-07T14:22:00Z">
              <w:r>
                <w:t>2048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12127" w:rsidP="00741A93">
            <w:pPr>
              <w:keepNext/>
              <w:numPr>
                <w:ins w:id="243" w:author="Hubert Vandermeersch" w:date="2008-12-02T14:45:00Z"/>
              </w:numPr>
              <w:rPr>
                <w:ins w:id="244" w:author="Laurent Postiaux" w:date="2009-02-07T14:22:00Z"/>
              </w:rPr>
            </w:pPr>
            <w:ins w:id="245" w:author="Borsu" w:date="2009-05-19T17:10:00Z">
              <w:r>
                <w:t>PMA5 PM package billed globally</w:t>
              </w:r>
            </w:ins>
            <w:ins w:id="246" w:author="Borsu" w:date="2009-06-12T15:21:00Z">
              <w:r w:rsidR="0062614B">
                <w:t xml:space="preserve"> AT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12127" w:rsidP="00741A93">
            <w:pPr>
              <w:keepNext/>
              <w:numPr>
                <w:ins w:id="247" w:author="Hubert Vandermeersch" w:date="2008-12-02T14:45:00Z"/>
              </w:numPr>
              <w:rPr>
                <w:ins w:id="248" w:author="Laurent Postiaux" w:date="2009-02-07T14:22:00Z"/>
              </w:rPr>
            </w:pPr>
            <w:ins w:id="249" w:author="Borsu" w:date="2009-05-19T17:11:00Z">
              <w:r>
                <w:t>PMA5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50" w:author="Hubert Vandermeersch" w:date="2008-12-02T14:45:00Z"/>
              </w:numPr>
              <w:rPr>
                <w:ins w:id="251" w:author="Laurent Postiaux" w:date="2009-02-07T14:22:00Z"/>
              </w:rPr>
            </w:pPr>
          </w:p>
        </w:tc>
      </w:tr>
      <w:tr w:rsidR="00E84CB6" w:rsidTr="005805F7">
        <w:trPr>
          <w:ins w:id="252" w:author="Laurent Postiaux" w:date="2009-02-07T14:22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53" w:author="Hubert Vandermeersch" w:date="2008-12-02T14:45:00Z"/>
              </w:numPr>
              <w:rPr>
                <w:ins w:id="254" w:author="Laurent Postiaux" w:date="2009-02-07T14:22:00Z"/>
              </w:rPr>
            </w:pPr>
            <w:ins w:id="255" w:author="Laurent Postiaux" w:date="2009-02-07T14:22:00Z">
              <w:r>
                <w:t>4096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12127" w:rsidP="00741A93">
            <w:pPr>
              <w:keepNext/>
              <w:numPr>
                <w:ins w:id="256" w:author="Hubert Vandermeersch" w:date="2008-12-02T14:45:00Z"/>
              </w:numPr>
              <w:rPr>
                <w:ins w:id="257" w:author="Laurent Postiaux" w:date="2009-02-07T14:22:00Z"/>
              </w:rPr>
            </w:pPr>
            <w:ins w:id="258" w:author="Borsu" w:date="2009-05-19T17:11:00Z">
              <w:r>
                <w:t xml:space="preserve">PMA6 FACQ France billec globally 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312127" w:rsidP="00741A93">
            <w:pPr>
              <w:keepNext/>
              <w:numPr>
                <w:ins w:id="259" w:author="Hubert Vandermeersch" w:date="2008-12-02T14:45:00Z"/>
              </w:numPr>
              <w:rPr>
                <w:ins w:id="260" w:author="Laurent Postiaux" w:date="2009-02-07T14:22:00Z"/>
              </w:rPr>
            </w:pPr>
            <w:ins w:id="261" w:author="Borsu" w:date="2009-05-19T17:11:00Z">
              <w:r>
                <w:t>PMA6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62" w:author="Hubert Vandermeersch" w:date="2008-12-02T14:45:00Z"/>
              </w:numPr>
              <w:rPr>
                <w:ins w:id="263" w:author="Laurent Postiaux" w:date="2009-02-07T14:22:00Z"/>
              </w:rPr>
            </w:pPr>
          </w:p>
        </w:tc>
      </w:tr>
      <w:tr w:rsidR="00E84CB6" w:rsidTr="005805F7">
        <w:trPr>
          <w:ins w:id="264" w:author="Laurent Postiaux" w:date="2009-02-07T14:22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65" w:author="Hubert Vandermeersch" w:date="2008-12-02T14:45:00Z"/>
              </w:numPr>
              <w:rPr>
                <w:ins w:id="266" w:author="Laurent Postiaux" w:date="2009-02-07T14:22:00Z"/>
              </w:rPr>
            </w:pPr>
            <w:ins w:id="267" w:author="Laurent Postiaux" w:date="2009-02-07T14:22:00Z">
              <w:r>
                <w:t>8192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6579D" w:rsidP="00741A93">
            <w:pPr>
              <w:keepNext/>
              <w:numPr>
                <w:ins w:id="268" w:author="Hubert Vandermeersch" w:date="2008-12-02T14:45:00Z"/>
              </w:numPr>
              <w:rPr>
                <w:ins w:id="269" w:author="Laurent Postiaux" w:date="2009-02-07T14:22:00Z"/>
              </w:rPr>
            </w:pPr>
            <w:ins w:id="270" w:author="Hubert Vandermeersch" w:date="2009-09-25T10:29:00Z">
              <w:r>
                <w:rPr>
                  <w:rFonts w:ascii="Courier New" w:hAnsi="Courier New" w:cs="Courier New"/>
                  <w:noProof/>
                  <w:color w:val="FF0000"/>
                  <w:sz w:val="20"/>
                  <w:szCs w:val="20"/>
                  <w:lang w:val="en-US"/>
                </w:rPr>
                <w:t>Fraud Detection External (3rdMan)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6579D" w:rsidP="00741A93">
            <w:pPr>
              <w:keepNext/>
              <w:numPr>
                <w:ins w:id="271" w:author="Hubert Vandermeersch" w:date="2008-12-02T14:45:00Z"/>
              </w:numPr>
              <w:rPr>
                <w:ins w:id="272" w:author="Laurent Postiaux" w:date="2009-02-07T14:22:00Z"/>
              </w:rPr>
            </w:pPr>
            <w:ins w:id="273" w:author="Hubert Vandermeersch" w:date="2009-09-25T10:29:00Z">
              <w:r>
                <w:t>FDE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4CB6" w:rsidRDefault="00E84CB6" w:rsidP="00741A93">
            <w:pPr>
              <w:keepNext/>
              <w:numPr>
                <w:ins w:id="274" w:author="Hubert Vandermeersch" w:date="2008-12-02T14:45:00Z"/>
              </w:numPr>
              <w:rPr>
                <w:ins w:id="275" w:author="Laurent Postiaux" w:date="2009-02-07T14:22:00Z"/>
              </w:rPr>
            </w:pPr>
          </w:p>
        </w:tc>
      </w:tr>
      <w:tr w:rsidR="00E84CB6" w:rsidTr="005805F7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  <w:tblPrExChange w:id="276" w:author="Borsu" w:date="2009-07-06T15:2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Ex>
          </w:tblPrExChange>
        </w:tblPrEx>
        <w:trPr>
          <w:trHeight w:val="189"/>
          <w:ins w:id="277" w:author="Laurent Postiaux" w:date="2009-02-07T14:22:00Z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78" w:author="Borsu" w:date="2009-07-06T15:27:00Z">
              <w:tcPr>
                <w:tcW w:w="8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E84CB6" w:rsidRDefault="00E84CB6" w:rsidP="00741A93">
            <w:pPr>
              <w:keepNext/>
              <w:numPr>
                <w:ins w:id="279" w:author="Hubert Vandermeersch" w:date="2008-12-02T14:45:00Z"/>
              </w:numPr>
              <w:rPr>
                <w:ins w:id="280" w:author="Laurent Postiaux" w:date="2009-02-07T14:22:00Z"/>
              </w:rPr>
            </w:pPr>
            <w:ins w:id="281" w:author="Laurent Postiaux" w:date="2009-02-07T14:22:00Z">
              <w:r>
                <w:t>16384</w:t>
              </w:r>
            </w:ins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2" w:author="Borsu" w:date="2009-07-06T15:27:00Z">
              <w:tcPr>
                <w:tcW w:w="61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E84CB6" w:rsidRDefault="00784679" w:rsidP="00741A93">
            <w:pPr>
              <w:keepNext/>
              <w:numPr>
                <w:ins w:id="283" w:author="Hubert Vandermeersch" w:date="2008-12-02T14:45:00Z"/>
              </w:numPr>
              <w:rPr>
                <w:ins w:id="284" w:author="Laurent Postiaux" w:date="2009-02-07T14:22:00Z"/>
              </w:rPr>
            </w:pPr>
            <w:ins w:id="285" w:author="Borsu" w:date="2009-07-06T15:27:00Z">
              <w:r>
                <w:t>Dynamic currency conversion</w:t>
              </w:r>
            </w:ins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86" w:author="Borsu" w:date="2009-07-06T15:27:00Z">
              <w:tcPr>
                <w:tcW w:w="198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E84CB6" w:rsidRDefault="00784679" w:rsidP="00741A93">
            <w:pPr>
              <w:keepNext/>
              <w:numPr>
                <w:ins w:id="287" w:author="Hubert Vandermeersch" w:date="2008-12-02T14:45:00Z"/>
              </w:numPr>
              <w:rPr>
                <w:ins w:id="288" w:author="Laurent Postiaux" w:date="2009-02-07T14:22:00Z"/>
              </w:rPr>
            </w:pPr>
            <w:ins w:id="289" w:author="Borsu" w:date="2009-07-06T15:27:00Z">
              <w:r>
                <w:t>DCC</w:t>
              </w:r>
            </w:ins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90" w:author="Borsu" w:date="2009-07-06T15:27:00Z">
              <w:tcPr>
                <w:tcW w:w="55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E84CB6" w:rsidRDefault="00E84CB6" w:rsidP="00741A93">
            <w:pPr>
              <w:keepNext/>
              <w:numPr>
                <w:ins w:id="291" w:author="Hubert Vandermeersch" w:date="2008-12-02T14:45:00Z"/>
              </w:numPr>
              <w:rPr>
                <w:ins w:id="292" w:author="Laurent Postiaux" w:date="2009-02-07T14:22:00Z"/>
              </w:rPr>
            </w:pPr>
          </w:p>
        </w:tc>
      </w:tr>
    </w:tbl>
    <w:p w:rsidR="00BF3879" w:rsidDel="00A07995" w:rsidRDefault="00BF3879">
      <w:pPr>
        <w:numPr>
          <w:ins w:id="293" w:author="Frédéric Dehin" w:date="2009-11-16T13:42:00Z"/>
        </w:numPr>
        <w:rPr>
          <w:del w:id="294" w:author="Unknown"/>
        </w:rPr>
      </w:pPr>
    </w:p>
    <w:p w:rsidR="00A07995" w:rsidRDefault="00A07995"/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4680"/>
        <w:gridCol w:w="1980"/>
        <w:gridCol w:w="5580"/>
      </w:tblGrid>
      <w:tr w:rsidR="00A07995" w:rsidRPr="006370B9" w:rsidTr="005805F7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A07995" w:rsidRPr="00BB3F62" w:rsidRDefault="00A07995" w:rsidP="0073314D">
            <w:pPr>
              <w:pStyle w:val="Heading1"/>
            </w:pPr>
            <w:r>
              <w:lastRenderedPageBreak/>
              <w:t>OPTIONS6 – Type INT : Use C</w:t>
            </w:r>
            <w:r w:rsidR="00E96A63">
              <w:t>Lng</w:t>
            </w:r>
            <w:r>
              <w:t>() for testing in ASP !!!</w:t>
            </w: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pStyle w:val="NormalHead"/>
            </w:pPr>
            <w:r>
              <w:t>Bit</w:t>
            </w:r>
          </w:p>
        </w:tc>
        <w:tc>
          <w:tcPr>
            <w:tcW w:w="4680" w:type="dxa"/>
          </w:tcPr>
          <w:p w:rsidR="00A07995" w:rsidRDefault="00A07995" w:rsidP="00A07995">
            <w:pPr>
              <w:pStyle w:val="NormalHead"/>
            </w:pPr>
            <w:r>
              <w:t>Description</w:t>
            </w:r>
          </w:p>
        </w:tc>
        <w:tc>
          <w:tcPr>
            <w:tcW w:w="1980" w:type="dxa"/>
          </w:tcPr>
          <w:p w:rsidR="00A07995" w:rsidRDefault="00024A51" w:rsidP="00A07995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A07995" w:rsidRDefault="00A07995" w:rsidP="00A07995">
            <w:pPr>
              <w:pStyle w:val="NormalHead"/>
            </w:pPr>
            <w:r>
              <w:t>FE cfgable</w:t>
            </w: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1 (0)</w:t>
            </w:r>
          </w:p>
        </w:tc>
        <w:tc>
          <w:tcPr>
            <w:tcW w:w="4680" w:type="dxa"/>
          </w:tcPr>
          <w:p w:rsidR="00A07995" w:rsidRDefault="00AF2B1A" w:rsidP="00A07995">
            <w:pPr>
              <w:keepNext/>
            </w:pPr>
            <w:r>
              <w:t>Alphacard extra fields</w:t>
            </w:r>
          </w:p>
        </w:tc>
        <w:tc>
          <w:tcPr>
            <w:tcW w:w="1980" w:type="dxa"/>
          </w:tcPr>
          <w:p w:rsidR="00A07995" w:rsidRDefault="00A07995" w:rsidP="00A07995">
            <w:pPr>
              <w:keepNext/>
            </w:pPr>
          </w:p>
        </w:tc>
        <w:tc>
          <w:tcPr>
            <w:tcW w:w="5580" w:type="dxa"/>
          </w:tcPr>
          <w:p w:rsidR="00A07995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2 (1)</w:t>
            </w:r>
          </w:p>
        </w:tc>
        <w:tc>
          <w:tcPr>
            <w:tcW w:w="4680" w:type="dxa"/>
          </w:tcPr>
          <w:p w:rsidR="00A07995" w:rsidRDefault="005D2081" w:rsidP="00A07995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Subscription manager</w:t>
            </w:r>
          </w:p>
        </w:tc>
        <w:tc>
          <w:tcPr>
            <w:tcW w:w="1980" w:type="dxa"/>
          </w:tcPr>
          <w:p w:rsidR="00A07995" w:rsidRDefault="00074DB1" w:rsidP="00A07995">
            <w:pPr>
              <w:keepNext/>
            </w:pPr>
            <w:r>
              <w:t>SUB</w:t>
            </w:r>
          </w:p>
        </w:tc>
        <w:tc>
          <w:tcPr>
            <w:tcW w:w="5580" w:type="dxa"/>
          </w:tcPr>
          <w:p w:rsidR="00A07995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4 (2)</w:t>
            </w:r>
          </w:p>
        </w:tc>
        <w:tc>
          <w:tcPr>
            <w:tcW w:w="4680" w:type="dxa"/>
          </w:tcPr>
          <w:p w:rsidR="00A07995" w:rsidRDefault="007C2C0A" w:rsidP="00A07995">
            <w:pPr>
              <w:keepNext/>
            </w:pPr>
            <w:r>
              <w:t>Allow pure credits</w:t>
            </w:r>
          </w:p>
        </w:tc>
        <w:tc>
          <w:tcPr>
            <w:tcW w:w="1980" w:type="dxa"/>
          </w:tcPr>
          <w:p w:rsidR="00A07995" w:rsidRDefault="007C2C0A" w:rsidP="00A07995">
            <w:pPr>
              <w:keepNext/>
            </w:pPr>
            <w:r>
              <w:t>ATRRFD</w:t>
            </w:r>
          </w:p>
        </w:tc>
        <w:tc>
          <w:tcPr>
            <w:tcW w:w="5580" w:type="dxa"/>
          </w:tcPr>
          <w:p w:rsidR="00A07995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8 (3)</w:t>
            </w:r>
          </w:p>
        </w:tc>
        <w:tc>
          <w:tcPr>
            <w:tcW w:w="4680" w:type="dxa"/>
          </w:tcPr>
          <w:p w:rsidR="00A07995" w:rsidRDefault="009C2654" w:rsidP="00A07995">
            <w:pPr>
              <w:keepNext/>
            </w:pPr>
            <w:r>
              <w:t>Creditpass Account and Person Check</w:t>
            </w:r>
          </w:p>
        </w:tc>
        <w:tc>
          <w:tcPr>
            <w:tcW w:w="1980" w:type="dxa"/>
          </w:tcPr>
          <w:p w:rsidR="00A07995" w:rsidRDefault="009C2654" w:rsidP="00A07995">
            <w:pPr>
              <w:keepNext/>
            </w:pPr>
            <w:r>
              <w:t>CP1</w:t>
            </w:r>
          </w:p>
        </w:tc>
        <w:tc>
          <w:tcPr>
            <w:tcW w:w="5580" w:type="dxa"/>
          </w:tcPr>
          <w:p w:rsidR="00A07995" w:rsidRDefault="009C2654" w:rsidP="00A07995">
            <w:pPr>
              <w:keepNext/>
            </w:pPr>
            <w:r>
              <w:t>NO</w:t>
            </w: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16 (4)</w:t>
            </w:r>
          </w:p>
        </w:tc>
        <w:tc>
          <w:tcPr>
            <w:tcW w:w="4680" w:type="dxa"/>
          </w:tcPr>
          <w:p w:rsidR="00A07995" w:rsidRDefault="00501248" w:rsidP="00A07995">
            <w:pPr>
              <w:keepNext/>
            </w:pPr>
            <w:r>
              <w:t>Fraud detection Perseuss</w:t>
            </w:r>
          </w:p>
        </w:tc>
        <w:tc>
          <w:tcPr>
            <w:tcW w:w="1980" w:type="dxa"/>
          </w:tcPr>
          <w:p w:rsidR="00A07995" w:rsidRDefault="00501248" w:rsidP="00A07995">
            <w:pPr>
              <w:keepNext/>
            </w:pPr>
            <w:r>
              <w:t>FDE2</w:t>
            </w:r>
          </w:p>
        </w:tc>
        <w:tc>
          <w:tcPr>
            <w:tcW w:w="5580" w:type="dxa"/>
          </w:tcPr>
          <w:p w:rsidR="00A07995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32 (5)</w:t>
            </w:r>
          </w:p>
        </w:tc>
        <w:tc>
          <w:tcPr>
            <w:tcW w:w="4680" w:type="dxa"/>
          </w:tcPr>
          <w:p w:rsidR="00A07995" w:rsidRPr="00010FA7" w:rsidRDefault="00010FA7" w:rsidP="00A07995">
            <w:pPr>
              <w:keepNext/>
              <w:rPr>
                <w:bCs/>
              </w:rPr>
            </w:pPr>
            <w:r w:rsidRPr="00010FA7">
              <w:rPr>
                <w:bCs/>
              </w:rPr>
              <w:t xml:space="preserve">Fraud </w:t>
            </w:r>
            <w:r>
              <w:rPr>
                <w:bCs/>
              </w:rPr>
              <w:t>detection Ethoca</w:t>
            </w:r>
          </w:p>
        </w:tc>
        <w:tc>
          <w:tcPr>
            <w:tcW w:w="1980" w:type="dxa"/>
          </w:tcPr>
          <w:p w:rsidR="00A07995" w:rsidRDefault="00010FA7" w:rsidP="00A07995">
            <w:pPr>
              <w:keepNext/>
            </w:pPr>
            <w:r>
              <w:t>FDE3</w:t>
            </w:r>
          </w:p>
        </w:tc>
        <w:tc>
          <w:tcPr>
            <w:tcW w:w="5580" w:type="dxa"/>
          </w:tcPr>
          <w:p w:rsidR="00A07995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64 (6)</w:t>
            </w:r>
          </w:p>
        </w:tc>
        <w:tc>
          <w:tcPr>
            <w:tcW w:w="4680" w:type="dxa"/>
          </w:tcPr>
          <w:p w:rsidR="00A07995" w:rsidRPr="000A6D83" w:rsidRDefault="000A6D83" w:rsidP="00A07995">
            <w:pPr>
              <w:keepNext/>
              <w:rPr>
                <w:bCs/>
              </w:rPr>
            </w:pPr>
            <w:r w:rsidRPr="000A6D83">
              <w:rPr>
                <w:bCs/>
              </w:rPr>
              <w:t>Amadeus</w:t>
            </w:r>
            <w:r w:rsidR="009D7E02">
              <w:rPr>
                <w:bCs/>
              </w:rPr>
              <w:t xml:space="preserve"> </w:t>
            </w:r>
          </w:p>
        </w:tc>
        <w:tc>
          <w:tcPr>
            <w:tcW w:w="1980" w:type="dxa"/>
          </w:tcPr>
          <w:p w:rsidR="00A07995" w:rsidRPr="000A6D83" w:rsidRDefault="000A6D83" w:rsidP="00A07995">
            <w:pPr>
              <w:keepNext/>
            </w:pPr>
            <w:r w:rsidRPr="000A6D83">
              <w:t>AMA</w:t>
            </w:r>
          </w:p>
        </w:tc>
        <w:tc>
          <w:tcPr>
            <w:tcW w:w="5580" w:type="dxa"/>
          </w:tcPr>
          <w:p w:rsidR="00A07995" w:rsidRPr="000A6D83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128 (7)</w:t>
            </w:r>
          </w:p>
        </w:tc>
        <w:tc>
          <w:tcPr>
            <w:tcW w:w="4680" w:type="dxa"/>
          </w:tcPr>
          <w:p w:rsidR="00A07995" w:rsidRPr="000A6D83" w:rsidRDefault="003659AE" w:rsidP="00A07995">
            <w:pPr>
              <w:keepNext/>
            </w:pPr>
            <w:r>
              <w:t>Split Payments</w:t>
            </w:r>
          </w:p>
        </w:tc>
        <w:tc>
          <w:tcPr>
            <w:tcW w:w="1980" w:type="dxa"/>
          </w:tcPr>
          <w:p w:rsidR="00A07995" w:rsidRPr="000A6D83" w:rsidRDefault="003659AE" w:rsidP="00A07995">
            <w:pPr>
              <w:keepNext/>
            </w:pPr>
            <w:r>
              <w:t>SPT</w:t>
            </w:r>
          </w:p>
        </w:tc>
        <w:tc>
          <w:tcPr>
            <w:tcW w:w="5580" w:type="dxa"/>
          </w:tcPr>
          <w:p w:rsidR="00A07995" w:rsidRPr="000A6D83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256 (8)</w:t>
            </w:r>
          </w:p>
        </w:tc>
        <w:tc>
          <w:tcPr>
            <w:tcW w:w="4680" w:type="dxa"/>
          </w:tcPr>
          <w:p w:rsidR="00A07995" w:rsidRPr="000A6D83" w:rsidRDefault="0039056A" w:rsidP="00A07995">
            <w:pPr>
              <w:keepNext/>
            </w:pPr>
            <w:r>
              <w:t>Hold TX Status</w:t>
            </w:r>
          </w:p>
        </w:tc>
        <w:tc>
          <w:tcPr>
            <w:tcW w:w="1980" w:type="dxa"/>
          </w:tcPr>
          <w:p w:rsidR="00A07995" w:rsidRPr="000A6D83" w:rsidRDefault="0039056A" w:rsidP="00A07995">
            <w:pPr>
              <w:keepNext/>
            </w:pPr>
            <w:r>
              <w:t>HOL</w:t>
            </w:r>
          </w:p>
        </w:tc>
        <w:tc>
          <w:tcPr>
            <w:tcW w:w="5580" w:type="dxa"/>
          </w:tcPr>
          <w:p w:rsidR="00A07995" w:rsidRPr="000A6D83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512 (9)</w:t>
            </w:r>
          </w:p>
        </w:tc>
        <w:tc>
          <w:tcPr>
            <w:tcW w:w="4680" w:type="dxa"/>
          </w:tcPr>
          <w:p w:rsidR="00A07995" w:rsidRPr="000A6D83" w:rsidRDefault="008865CF" w:rsidP="00A07995">
            <w:pPr>
              <w:keepNext/>
            </w:pPr>
            <w:r>
              <w:t>Active Merchant Certificate</w:t>
            </w:r>
          </w:p>
        </w:tc>
        <w:tc>
          <w:tcPr>
            <w:tcW w:w="1980" w:type="dxa"/>
          </w:tcPr>
          <w:p w:rsidR="00A07995" w:rsidRPr="000A6D83" w:rsidRDefault="00A07995" w:rsidP="00A07995">
            <w:pPr>
              <w:keepNext/>
            </w:pPr>
          </w:p>
        </w:tc>
        <w:tc>
          <w:tcPr>
            <w:tcW w:w="5580" w:type="dxa"/>
          </w:tcPr>
          <w:p w:rsidR="00A07995" w:rsidRPr="000A6D83" w:rsidRDefault="00CC6DAC" w:rsidP="00A07995">
            <w:pPr>
              <w:keepNext/>
            </w:pPr>
            <w:r>
              <w:t>YES : “Merchant Params”</w:t>
            </w: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1.024 (10)</w:t>
            </w:r>
          </w:p>
        </w:tc>
        <w:tc>
          <w:tcPr>
            <w:tcW w:w="4680" w:type="dxa"/>
          </w:tcPr>
          <w:p w:rsidR="00A07995" w:rsidRPr="000A6D83" w:rsidRDefault="00A72B63" w:rsidP="00A07995">
            <w:pPr>
              <w:keepNext/>
            </w:pPr>
            <w:ins w:id="295" w:author="Catherine Borsu" w:date="2010-10-22T10:09:00Z">
              <w:r>
                <w:t>FDMC</w:t>
              </w:r>
            </w:ins>
          </w:p>
        </w:tc>
        <w:tc>
          <w:tcPr>
            <w:tcW w:w="1980" w:type="dxa"/>
          </w:tcPr>
          <w:p w:rsidR="00A07995" w:rsidRPr="000A6D83" w:rsidRDefault="00A72B63" w:rsidP="00A07995">
            <w:pPr>
              <w:keepNext/>
            </w:pPr>
            <w:ins w:id="296" w:author="Catherine Borsu" w:date="2010-10-22T10:09:00Z">
              <w:r>
                <w:t>CAP1</w:t>
              </w:r>
            </w:ins>
          </w:p>
        </w:tc>
        <w:tc>
          <w:tcPr>
            <w:tcW w:w="5580" w:type="dxa"/>
          </w:tcPr>
          <w:p w:rsidR="00A07995" w:rsidRPr="000A6D83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2.048 (11)</w:t>
            </w:r>
          </w:p>
        </w:tc>
        <w:tc>
          <w:tcPr>
            <w:tcW w:w="4680" w:type="dxa"/>
          </w:tcPr>
          <w:p w:rsidR="00A07995" w:rsidRPr="000A6D83" w:rsidRDefault="00357F88" w:rsidP="00A07995">
            <w:pPr>
              <w:keepNext/>
            </w:pPr>
            <w:r>
              <w:t>Freeze Orange transactions for FDM</w:t>
            </w:r>
          </w:p>
        </w:tc>
        <w:tc>
          <w:tcPr>
            <w:tcW w:w="1980" w:type="dxa"/>
          </w:tcPr>
          <w:p w:rsidR="00A07995" w:rsidRPr="000A6D83" w:rsidRDefault="00357F88" w:rsidP="00A07995">
            <w:pPr>
              <w:keepNext/>
            </w:pPr>
            <w:r>
              <w:t>FREEZE</w:t>
            </w:r>
          </w:p>
        </w:tc>
        <w:tc>
          <w:tcPr>
            <w:tcW w:w="5580" w:type="dxa"/>
          </w:tcPr>
          <w:p w:rsidR="00A07995" w:rsidRPr="000A6D83" w:rsidRDefault="00A07995" w:rsidP="00A07995">
            <w:pPr>
              <w:keepNext/>
            </w:pPr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4.096 (12)</w:t>
            </w:r>
          </w:p>
        </w:tc>
        <w:tc>
          <w:tcPr>
            <w:tcW w:w="4680" w:type="dxa"/>
          </w:tcPr>
          <w:p w:rsidR="00A07995" w:rsidRPr="000A6D83" w:rsidRDefault="00977572" w:rsidP="00A07995">
            <w:pPr>
              <w:keepNext/>
            </w:pPr>
            <w:ins w:id="297" w:author="Benoit Confait" w:date="2010-12-30T12:09:00Z">
              <w:r>
                <w:t>Activate Collecting</w:t>
              </w:r>
            </w:ins>
          </w:p>
        </w:tc>
        <w:tc>
          <w:tcPr>
            <w:tcW w:w="1980" w:type="dxa"/>
          </w:tcPr>
          <w:p w:rsidR="00A07995" w:rsidRPr="000A6D83" w:rsidRDefault="00977572" w:rsidP="00A07995">
            <w:pPr>
              <w:keepNext/>
            </w:pPr>
            <w:ins w:id="298" w:author="Benoit Confait" w:date="2010-12-30T12:09:00Z">
              <w:r>
                <w:t>COL</w:t>
              </w:r>
            </w:ins>
          </w:p>
        </w:tc>
        <w:tc>
          <w:tcPr>
            <w:tcW w:w="5580" w:type="dxa"/>
          </w:tcPr>
          <w:p w:rsidR="00A07995" w:rsidRPr="000A6D83" w:rsidRDefault="00977572" w:rsidP="00A07995">
            <w:pPr>
              <w:keepNext/>
            </w:pPr>
            <w:ins w:id="299" w:author="Benoit Confait" w:date="2010-12-30T12:09:00Z">
              <w:r>
                <w:t>Not yet</w:t>
              </w:r>
            </w:ins>
          </w:p>
        </w:tc>
      </w:tr>
      <w:tr w:rsidR="00A07995" w:rsidTr="005805F7">
        <w:tc>
          <w:tcPr>
            <w:tcW w:w="2268" w:type="dxa"/>
          </w:tcPr>
          <w:p w:rsidR="00A07995" w:rsidRDefault="00A07995" w:rsidP="00A07995">
            <w:pPr>
              <w:keepNext/>
            </w:pPr>
            <w:r>
              <w:t>8.192 (13)</w:t>
            </w:r>
          </w:p>
        </w:tc>
        <w:tc>
          <w:tcPr>
            <w:tcW w:w="4680" w:type="dxa"/>
          </w:tcPr>
          <w:p w:rsidR="00A07995" w:rsidRPr="000A6D83" w:rsidRDefault="00D70893" w:rsidP="00A07995">
            <w:pPr>
              <w:keepNext/>
            </w:pPr>
            <w:ins w:id="300" w:author="mca" w:date="2011-01-07T12:10:00Z">
              <w:r>
                <w:t>Used for Sermepa</w:t>
              </w:r>
            </w:ins>
          </w:p>
        </w:tc>
        <w:tc>
          <w:tcPr>
            <w:tcW w:w="1980" w:type="dxa"/>
          </w:tcPr>
          <w:p w:rsidR="00A07995" w:rsidRPr="000A6D83" w:rsidRDefault="00D70893" w:rsidP="00A07995">
            <w:pPr>
              <w:keepNext/>
            </w:pPr>
            <w:ins w:id="301" w:author="mca" w:date="2011-01-07T12:10:00Z">
              <w:r>
                <w:t>PMA3</w:t>
              </w:r>
            </w:ins>
          </w:p>
        </w:tc>
        <w:tc>
          <w:tcPr>
            <w:tcW w:w="5580" w:type="dxa"/>
          </w:tcPr>
          <w:p w:rsidR="00A07995" w:rsidRPr="000A6D83" w:rsidRDefault="00A07995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16.384 (14)</w:t>
            </w:r>
          </w:p>
        </w:tc>
        <w:tc>
          <w:tcPr>
            <w:tcW w:w="4680" w:type="dxa"/>
          </w:tcPr>
          <w:p w:rsidR="00D70893" w:rsidRPr="000A6D83" w:rsidRDefault="00D70893" w:rsidP="00D70893">
            <w:pPr>
              <w:keepNext/>
            </w:pPr>
            <w:ins w:id="302" w:author="mca" w:date="2011-01-07T12:10:00Z">
              <w:r>
                <w:t>Used for Cobrebem</w:t>
              </w:r>
            </w:ins>
          </w:p>
        </w:tc>
        <w:tc>
          <w:tcPr>
            <w:tcW w:w="1980" w:type="dxa"/>
          </w:tcPr>
          <w:p w:rsidR="00D70893" w:rsidRPr="000A6D83" w:rsidRDefault="00D70893" w:rsidP="00A07995">
            <w:pPr>
              <w:keepNext/>
            </w:pPr>
            <w:ins w:id="303" w:author="mca" w:date="2011-01-07T12:10:00Z">
              <w:r>
                <w:t>PMA</w:t>
              </w:r>
            </w:ins>
            <w:ins w:id="304" w:author="mca" w:date="2011-01-07T12:18:00Z">
              <w:r w:rsidR="00C61A5B">
                <w:t>4</w:t>
              </w:r>
            </w:ins>
          </w:p>
        </w:tc>
        <w:tc>
          <w:tcPr>
            <w:tcW w:w="5580" w:type="dxa"/>
          </w:tcPr>
          <w:p w:rsidR="00D70893" w:rsidRPr="000A6D8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32.768 (15)</w:t>
            </w:r>
          </w:p>
        </w:tc>
        <w:tc>
          <w:tcPr>
            <w:tcW w:w="4680" w:type="dxa"/>
          </w:tcPr>
          <w:p w:rsidR="00D70893" w:rsidRPr="000A6D83" w:rsidRDefault="00CA5E60" w:rsidP="00A07995">
            <w:pPr>
              <w:keepNext/>
            </w:pPr>
            <w:r>
              <w:t>Used for CPSP</w:t>
            </w:r>
          </w:p>
        </w:tc>
        <w:tc>
          <w:tcPr>
            <w:tcW w:w="1980" w:type="dxa"/>
          </w:tcPr>
          <w:p w:rsidR="00D70893" w:rsidRPr="000A6D83" w:rsidRDefault="00CA5E60" w:rsidP="00A07995">
            <w:pPr>
              <w:keepNext/>
            </w:pPr>
            <w:r>
              <w:t>NPMA6</w:t>
            </w:r>
          </w:p>
        </w:tc>
        <w:tc>
          <w:tcPr>
            <w:tcW w:w="5580" w:type="dxa"/>
          </w:tcPr>
          <w:p w:rsidR="00D70893" w:rsidRPr="000A6D8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65.536 (16)</w:t>
            </w:r>
          </w:p>
        </w:tc>
        <w:tc>
          <w:tcPr>
            <w:tcW w:w="4680" w:type="dxa"/>
          </w:tcPr>
          <w:p w:rsidR="00D70893" w:rsidRPr="000A6D83" w:rsidRDefault="00494018" w:rsidP="00A07995">
            <w:pPr>
              <w:keepNext/>
            </w:pPr>
            <w:r>
              <w:t>Used for ELV CPSP</w:t>
            </w:r>
          </w:p>
        </w:tc>
        <w:tc>
          <w:tcPr>
            <w:tcW w:w="1980" w:type="dxa"/>
          </w:tcPr>
          <w:p w:rsidR="00D70893" w:rsidRPr="000A6D83" w:rsidRDefault="00494018" w:rsidP="00A07995">
            <w:pPr>
              <w:keepNext/>
            </w:pPr>
            <w:r>
              <w:t>NPMA7</w:t>
            </w:r>
          </w:p>
        </w:tc>
        <w:tc>
          <w:tcPr>
            <w:tcW w:w="5580" w:type="dxa"/>
          </w:tcPr>
          <w:p w:rsidR="00D70893" w:rsidRPr="000A6D8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del w:id="305" w:author="Tim Van Laere" w:date="2012-06-26T15:30:00Z">
              <w:r w:rsidDel="00E61545">
                <w:delText>131.072 (17)</w:delText>
              </w:r>
            </w:del>
          </w:p>
        </w:tc>
        <w:tc>
          <w:tcPr>
            <w:tcW w:w="4680" w:type="dxa"/>
          </w:tcPr>
          <w:p w:rsidR="00D70893" w:rsidRPr="000A6D8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Pr="000A6D8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Pr="000A6D8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262.144 (18)</w:t>
            </w:r>
          </w:p>
        </w:tc>
        <w:tc>
          <w:tcPr>
            <w:tcW w:w="4680" w:type="dxa"/>
          </w:tcPr>
          <w:p w:rsidR="00D70893" w:rsidRPr="000A6D8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Pr="000A6D8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Pr="000A6D8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524.288 (19)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1.048.576 (20)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2.097.152 (21)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4.194.304 (22)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8.388.608 (23)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16.777.216 (24)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33.554.432 (25)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67.108.864 (26)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134.217.728 (27)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268.435.456 (28)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536.870.912 (29)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  <w:tr w:rsidR="00D70893" w:rsidTr="005805F7">
        <w:tc>
          <w:tcPr>
            <w:tcW w:w="2268" w:type="dxa"/>
          </w:tcPr>
          <w:p w:rsidR="00D70893" w:rsidRDefault="00D70893" w:rsidP="00A07995">
            <w:pPr>
              <w:keepNext/>
            </w:pPr>
            <w:r>
              <w:t>1.073.741.824 (30)</w:t>
            </w:r>
          </w:p>
        </w:tc>
        <w:tc>
          <w:tcPr>
            <w:tcW w:w="4680" w:type="dxa"/>
          </w:tcPr>
          <w:p w:rsidR="00D70893" w:rsidRDefault="00D70893" w:rsidP="00A07995">
            <w:pPr>
              <w:keepNext/>
            </w:pPr>
          </w:p>
        </w:tc>
        <w:tc>
          <w:tcPr>
            <w:tcW w:w="1980" w:type="dxa"/>
          </w:tcPr>
          <w:p w:rsidR="00D70893" w:rsidRDefault="00D70893" w:rsidP="00A07995">
            <w:pPr>
              <w:keepNext/>
            </w:pPr>
          </w:p>
        </w:tc>
        <w:tc>
          <w:tcPr>
            <w:tcW w:w="5580" w:type="dxa"/>
          </w:tcPr>
          <w:p w:rsidR="00D70893" w:rsidRDefault="00D70893" w:rsidP="00A07995">
            <w:pPr>
              <w:keepNext/>
            </w:pPr>
          </w:p>
        </w:tc>
      </w:tr>
    </w:tbl>
    <w:p w:rsidR="00A07995" w:rsidRDefault="00A07995"/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IMAGES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Logo hosting for static template 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IMG1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Images hosting up to 15 Ko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IMG2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Images hosting up to 50 Ko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IMG3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Images hosting up to 100 Ko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IMG4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caps/>
              </w:rPr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  <w:rPr>
                <w:caps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ALIASMGR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Option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Alias Manager up to 1000 (old)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REC1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Alias Manager more than 1000 (old)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REC2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New Alias pricing (per alias) (to use)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RECX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(chg_account4.asp)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  <w:rPr>
                <w:caps/>
              </w:rPr>
            </w:pPr>
            <w:r>
              <w:rPr>
                <w:caps/>
              </w:rP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  <w:rPr>
                <w:caps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  <w:r>
              <w:t>-</w:t>
            </w: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CHOICES (to be defined)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1982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558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ACTIVBYCPCCUST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?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WARN_REDIR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(chg_integration.asp point 5.2)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DEBUG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?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KILLIF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Yes (chg_integration.asp point 6)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ONLINE</w:t>
            </w: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  <w:r>
              <w:t>Quid field merchant “online” ?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1982" w:type="dxa"/>
          </w:tcPr>
          <w:p w:rsidR="00237A6D" w:rsidRDefault="00237A6D">
            <w:pPr>
              <w:keepNext/>
            </w:pPr>
          </w:p>
        </w:tc>
        <w:tc>
          <w:tcPr>
            <w:tcW w:w="5580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062"/>
        <w:gridCol w:w="450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ACTIVATION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future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Register Email Sent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rPr>
                <w:lang w:val="fr-FR"/>
              </w:rPr>
              <w:t>Ex- CONTROLLED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Pswd Email Sent or Pswd Displaid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Ex- SUB_STATUS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Contract Sent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Contract Returned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Ex- RECEPT_EMAIL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Direct Debit Form Returned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Ex- RECEPT_DOM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First config of a first PayMeth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First check and activation of a first PayMeth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OK to be Activated by the merchant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65775E">
            <w:pPr>
              <w:keepNext/>
            </w:pPr>
            <w:ins w:id="306" w:author="mca" w:date="2011-02-09T15:57:00Z">
              <w:r>
                <w:t>Waiting for Transfer</w:t>
              </w:r>
            </w:ins>
          </w:p>
        </w:tc>
        <w:tc>
          <w:tcPr>
            <w:tcW w:w="3062" w:type="dxa"/>
          </w:tcPr>
          <w:p w:rsidR="00237A6D" w:rsidRDefault="0065775E">
            <w:pPr>
              <w:keepNext/>
            </w:pPr>
            <w:ins w:id="307" w:author="mca" w:date="2011-02-09T15:57:00Z">
              <w:r>
                <w:t>Transfer PSPID offline</w:t>
              </w:r>
            </w:ins>
          </w:p>
        </w:tc>
        <w:tc>
          <w:tcPr>
            <w:tcW w:w="4500" w:type="dxa"/>
          </w:tcPr>
          <w:p w:rsidR="00237A6D" w:rsidRDefault="0065775E">
            <w:pPr>
              <w:keepNext/>
            </w:pPr>
            <w:ins w:id="308" w:author="mca" w:date="2011-02-09T15:57:00Z">
              <w:r>
                <w:t>No</w:t>
              </w:r>
            </w:ins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 xml:space="preserve">CONFIG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557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rPr>
          <w:cantSplit/>
          <w:trHeight w:val="411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POSTSALE OEC (bit 1 out of 2)</w:t>
            </w:r>
          </w:p>
        </w:tc>
        <w:tc>
          <w:tcPr>
            <w:tcW w:w="3062" w:type="dxa"/>
            <w:vMerge w:val="restart"/>
          </w:tcPr>
          <w:p w:rsidR="00237A6D" w:rsidRDefault="00237A6D">
            <w:pPr>
              <w:keepNext/>
            </w:pPr>
            <w:r>
              <w:t>00 =&gt; no postsale</w:t>
            </w:r>
          </w:p>
          <w:p w:rsidR="00237A6D" w:rsidRDefault="00237A6D">
            <w:pPr>
              <w:keepNext/>
            </w:pPr>
            <w:r>
              <w:t>01 =&gt; differed postsale</w:t>
            </w:r>
          </w:p>
          <w:p w:rsidR="00237A6D" w:rsidRDefault="00237A6D">
            <w:pPr>
              <w:keepNext/>
            </w:pPr>
            <w:r>
              <w:t>10 =&gt; immed postsale</w:t>
            </w:r>
          </w:p>
        </w:tc>
        <w:tc>
          <w:tcPr>
            <w:tcW w:w="4500" w:type="dxa"/>
            <w:vMerge w:val="restart"/>
          </w:tcPr>
          <w:p w:rsidR="00237A6D" w:rsidRDefault="00237A6D">
            <w:pPr>
              <w:keepNext/>
            </w:pPr>
          </w:p>
          <w:p w:rsidR="00237A6D" w:rsidRDefault="00237A6D">
            <w:pPr>
              <w:keepNext/>
            </w:pPr>
            <w:r>
              <w:t>Yes (chg_integration.asp point 4.2)</w:t>
            </w:r>
          </w:p>
        </w:tc>
      </w:tr>
      <w:tr w:rsidR="00237A6D">
        <w:trPr>
          <w:cantSplit/>
          <w:trHeight w:val="412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POSTSALE OEC (bit 2 out of 2)</w:t>
            </w:r>
          </w:p>
        </w:tc>
        <w:tc>
          <w:tcPr>
            <w:tcW w:w="3062" w:type="dxa"/>
            <w:vMerge/>
          </w:tcPr>
          <w:p w:rsidR="00237A6D" w:rsidRDefault="00237A6D">
            <w:pPr>
              <w:keepNext/>
            </w:pPr>
          </w:p>
        </w:tc>
        <w:tc>
          <w:tcPr>
            <w:tcW w:w="4500" w:type="dxa"/>
            <w:vMerge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EMAILTOCLIENT?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(chg_integration.asp point 5.4)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EMAILTOMERCHANT for firststep?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For some case, an email is sent not depending on this flag (MAS, STD e.g.)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t>Yes (chg_integration.asp point 7)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Do not show expired authorisations at login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Ok for quelle, fidelio, proxibatch …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IP CONTROL FOR LOGIN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Always possible but with this flag, config in tech_infos is visible to merchant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NOPAYMENT IF NO ALIAS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If the buyer didn’t check the checkbox to accept Ogone stores his card number, do not go further.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CENTRAL ALIAS UPDATE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If the merchant choose this, alias updates initiated by other merchants can be replicated on his aliases.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Wait Window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A wait Window in 3-tiers process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(chg_integration.asp point 5.3)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HTTP Component to use (0=AdvHttp 1=Indy).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1024 (10)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Fidelio Account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Previously used for NC4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VIP Merchant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(ChgMerchant.asp)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ECI Selection facturette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 xml:space="preserve">Card visible option 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Payment_select + payment_download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VAT calculation at Summary level instead of LID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P-Card (and MAS)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(in chg_taxes.asp)</w:t>
            </w: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CONFIG2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557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rPr>
          <w:cantSplit/>
          <w:trHeight w:val="411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POSTSALE RAS (bit 1 out of 2)</w:t>
            </w:r>
          </w:p>
        </w:tc>
        <w:tc>
          <w:tcPr>
            <w:tcW w:w="3062" w:type="dxa"/>
            <w:vMerge w:val="restart"/>
          </w:tcPr>
          <w:p w:rsidR="00237A6D" w:rsidRDefault="00237A6D">
            <w:pPr>
              <w:keepNext/>
            </w:pPr>
            <w:r>
              <w:t>00 =&gt; no postsale</w:t>
            </w:r>
          </w:p>
          <w:p w:rsidR="00237A6D" w:rsidRDefault="00237A6D">
            <w:pPr>
              <w:keepNext/>
            </w:pPr>
            <w:r>
              <w:t>01 =&gt; differed postsale</w:t>
            </w:r>
          </w:p>
          <w:p w:rsidR="00237A6D" w:rsidRDefault="00237A6D">
            <w:pPr>
              <w:keepNext/>
            </w:pPr>
            <w:r>
              <w:t>10 =&gt; immed postsale</w:t>
            </w:r>
          </w:p>
        </w:tc>
        <w:tc>
          <w:tcPr>
            <w:tcW w:w="4500" w:type="dxa"/>
            <w:vMerge w:val="restart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rPr>
          <w:cantSplit/>
          <w:trHeight w:val="412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POSTSALE RAS (bit 2 out of 2)</w:t>
            </w:r>
          </w:p>
        </w:tc>
        <w:tc>
          <w:tcPr>
            <w:tcW w:w="3062" w:type="dxa"/>
            <w:vMerge/>
          </w:tcPr>
          <w:p w:rsidR="00237A6D" w:rsidRDefault="00237A6D">
            <w:pPr>
              <w:keepNext/>
            </w:pPr>
          </w:p>
        </w:tc>
        <w:tc>
          <w:tcPr>
            <w:tcW w:w="4500" w:type="dxa"/>
            <w:vMerge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HIST LEVEL ONLY for big batches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Proximus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smartTag w:uri="urn:schemas-microsoft-com:office:smarttags" w:element="place">
              <w:r>
                <w:t>SLA</w:t>
              </w:r>
            </w:smartTag>
            <w:r>
              <w:t xml:space="preserve"> (not treated as an option yet)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outage calculation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(ChgMerchant.asp)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Special contract/general conditions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(ChgMerchant.asp)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Alias =&gt; not possible to change masked cardno in OeC re-use screen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t>Base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 xml:space="preserve">Allow transactions of 0 EUR </w:t>
            </w:r>
            <w:r w:rsidR="00996A61">
              <w:t>and change to Authorization of 2</w:t>
            </w:r>
            <w:r>
              <w:t xml:space="preserve"> EUR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DVDPOST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OrderID not shown in OeC.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Tax Report Available (AMEXCH)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Payment_select + Pcard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t>No</w:t>
            </w:r>
            <w:ins w:id="309" w:author="Borsu" w:date="2009-06-03T17:46:00Z">
              <w:r w:rsidR="00B855F7">
                <w:t xml:space="preserve"> (deprecated)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Email format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0 = text</w:t>
            </w:r>
          </w:p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1 = html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Allow to work in offline mode for the post-sale request.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1 = offline authorized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(chg_integration.asp point 4.2)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 xml:space="preserve">Allow </w:t>
            </w:r>
            <w:smartTag w:uri="urn:schemas-microsoft-com:office:smarttags" w:element="City">
              <w:smartTag w:uri="urn:schemas-microsoft-com:office:smarttags" w:element="place">
                <w:r>
                  <w:t>Split</w:t>
                </w:r>
              </w:smartTag>
            </w:smartTag>
            <w:r>
              <w:t xml:space="preserve"> by Cardno in payment Select/Download.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 xml:space="preserve">1 =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6"/>
                  </w:rPr>
                  <w:t>Split</w:t>
                </w:r>
              </w:smartTag>
            </w:smartTag>
            <w:r>
              <w:rPr>
                <w:sz w:val="16"/>
              </w:rPr>
              <w:t xml:space="preserve"> Allowed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ClieOp Download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1 = Show in menu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Linked to config of Direct Debits NL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use reconciliation service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only for TWYP merchants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Send same param list as for the PS when redirection occurs while a payment is executed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1= send the params when redirection occurs</w:t>
            </w:r>
          </w:p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0= don’t send the params when redirection occurs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  <w:ins w:id="310" w:author="fredericD" w:date="2008-02-01T10:41:00Z">
              <w:r w:rsidR="00E80FC3">
                <w:t xml:space="preserve"> + (chg_integration.asp point 4.5)</w:t>
              </w:r>
            </w:ins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27"/>
        <w:gridCol w:w="5110"/>
        <w:gridCol w:w="4115"/>
        <w:gridCol w:w="4143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CONFIG3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rPr>
          <w:cantSplit/>
          <w:trHeight w:val="411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Allow domain name in PARAMVAR for the PS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1 = domain name allowed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rPr>
          <w:cantSplit/>
          <w:trHeight w:val="412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Level1AuthCPC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1 = authorization at level 1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Yes (cfg_params.asp)</w:t>
            </w:r>
          </w:p>
        </w:tc>
      </w:tr>
      <w:tr w:rsidR="00237A6D">
        <w:trPr>
          <w:cantSplit/>
        </w:trPr>
        <w:tc>
          <w:tcPr>
            <w:tcW w:w="136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 (2)</w:t>
            </w:r>
          </w:p>
        </w:tc>
        <w:tc>
          <w:tcPr>
            <w:tcW w:w="5578" w:type="dxa"/>
            <w:vMerge w:val="restart"/>
          </w:tcPr>
          <w:p w:rsidR="00237A6D" w:rsidRDefault="00237A6D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 2 (donc valeur 4) permet de dire qu’il ne faut pas faire le XML check en mode « directlink ») : 0 veut dire qu’on ne fait pas le check et j’ai mis à la valeur 4 par défaut pour tous les marchands de TEST/PROD. Le but étant que par défaut on ne fasse plus de XMLCHECK en DirectLink.</w:t>
            </w:r>
          </w:p>
          <w:p w:rsidR="00237A6D" w:rsidRDefault="00237A6D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Le 3 (donc valeur 8) permet de dire qu’il ne faut pas faire le contrôle SHA en mode « directlink » : 0 veut dire qu’on fait le check</w:t>
            </w:r>
          </w:p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Orderdirect.asp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Chg_integration.asp</w:t>
            </w:r>
          </w:p>
        </w:tc>
      </w:tr>
      <w:tr w:rsidR="00237A6D">
        <w:trPr>
          <w:cantSplit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8 (3)</w:t>
            </w:r>
          </w:p>
        </w:tc>
        <w:tc>
          <w:tcPr>
            <w:tcW w:w="5578" w:type="dxa"/>
            <w:vMerge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lang w:val="fr-FR"/>
              </w:rPr>
              <w:t>Orderdirect.asp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rPr>
                <w:lang w:val="fr-FR"/>
              </w:rPr>
              <w:t>Chg_integration.asp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Permet de ne pas envoyer le mail de confirmation de paiement aux marchands en mode 3-tiers. Il est à 0 par défaut, ce qui signifie que le mail doit être envoyé. C’est équivalent au flag 8 de CONFIG qui est utilisé pour l’ensemble des modes. Configuré dans param.techniques.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Order_accept_inc.asp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Chg_integration.asp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 (5)</w:t>
            </w:r>
          </w:p>
        </w:tc>
        <w:tc>
          <w:tcPr>
            <w:tcW w:w="5578" w:type="dxa"/>
          </w:tcPr>
          <w:p w:rsidR="00237A6D" w:rsidRPr="00AA35B4" w:rsidRDefault="00AA35B4">
            <w:pPr>
              <w:keepNext/>
            </w:pPr>
            <w:ins w:id="311" w:author="François NOËL" w:date="2008-09-25T16:10:00Z">
              <w:r>
                <w:t>S</w:t>
              </w:r>
              <w:r w:rsidRPr="00AA35B4">
                <w:t>et this bit to 1 to allow a CC number corresponding to a brand different than the brand sent by the merchant</w:t>
              </w:r>
            </w:ins>
            <w:del w:id="312" w:author="François NOËL" w:date="2008-09-25T16:10:00Z">
              <w:r w:rsidR="00237A6D" w:rsidDel="00AA35B4">
                <w:delText>Doesn’t allow to reuse an orderid with different PM. Set the bit to 1 to continue with same orderid after changing the payment method.</w:delText>
              </w:r>
            </w:del>
            <w:ins w:id="313" w:author="François NOËL" w:date="2008-09-25T16:10:00Z">
              <w:r>
                <w:t>.</w:t>
              </w:r>
            </w:ins>
          </w:p>
        </w:tc>
        <w:tc>
          <w:tcPr>
            <w:tcW w:w="3062" w:type="dxa"/>
          </w:tcPr>
          <w:p w:rsidR="00237A6D" w:rsidRDefault="00237A6D">
            <w:pPr>
              <w:pStyle w:val="Date"/>
              <w:keepNext/>
            </w:pPr>
            <w:r>
              <w:t>Orderstandard.asp</w:t>
            </w:r>
          </w:p>
        </w:tc>
        <w:tc>
          <w:tcPr>
            <w:tcW w:w="4500" w:type="dxa"/>
          </w:tcPr>
          <w:p w:rsidR="00237A6D" w:rsidRDefault="00237A6D">
            <w:pPr>
              <w:pStyle w:val="Date"/>
              <w:keepNext/>
            </w:pPr>
            <w:r>
              <w:t>Cfg_params.asp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64 (6)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Allow to redo end of the transaction (post-sale and redirection if required) for iDEAL, Paypal, … without update of Payment nor PaymentHist.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Ordestandard.asp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Cfg_params.asp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128 (7)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Show Invoice Discount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Catalognew.asp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</w:t>
            </w:r>
            <w:del w:id="314" w:author="François NOËL" w:date="2006-12-19T12:49:00Z">
              <w:r w:rsidDel="00F7280C">
                <w:rPr>
                  <w:lang w:val="fr-FR"/>
                </w:rPr>
                <w:delText>g</w:delText>
              </w:r>
            </w:del>
            <w:r>
              <w:rPr>
                <w:lang w:val="fr-FR"/>
              </w:rPr>
              <w:t>f</w:t>
            </w:r>
            <w:ins w:id="315" w:author="François NOËL" w:date="2006-12-19T12:49:00Z">
              <w:r w:rsidR="00F7280C">
                <w:rPr>
                  <w:lang w:val="fr-FR"/>
                </w:rPr>
                <w:t>g</w:t>
              </w:r>
            </w:ins>
            <w:r>
              <w:rPr>
                <w:lang w:val="fr-FR"/>
              </w:rPr>
              <w:t>_params.asp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rPr>
                <w:lang w:val="fr-FR"/>
              </w:rPr>
              <w:t>25</w:t>
            </w:r>
            <w:r>
              <w:t>6 (8)</w:t>
            </w:r>
          </w:p>
        </w:tc>
        <w:tc>
          <w:tcPr>
            <w:tcW w:w="5578" w:type="dxa"/>
          </w:tcPr>
          <w:p w:rsidR="00237A6D" w:rsidRDefault="007A6E67">
            <w:pPr>
              <w:keepNext/>
            </w:pPr>
            <w:r>
              <w:t>Use travel criteria in the scoring module</w:t>
            </w:r>
          </w:p>
        </w:tc>
        <w:tc>
          <w:tcPr>
            <w:tcW w:w="3062" w:type="dxa"/>
          </w:tcPr>
          <w:p w:rsidR="00237A6D" w:rsidRPr="0039056A" w:rsidRDefault="001A70F3">
            <w:pPr>
              <w:keepNext/>
              <w:rPr>
                <w:lang w:val="en-US"/>
                <w:rPrChange w:id="316" w:author="Laurent Postiaux" w:date="2008-09-16T09:55:00Z">
                  <w:rPr>
                    <w:sz w:val="16"/>
                  </w:rPr>
                </w:rPrChange>
              </w:rPr>
            </w:pPr>
            <w:ins w:id="317" w:author="Borsu" w:date="2006-09-29T11:50:00Z">
              <w:r w:rsidRPr="001A70F3">
                <w:rPr>
                  <w:lang w:val="en-US"/>
                  <w:rPrChange w:id="318" w:author="Laurent Postiaux" w:date="2008-09-16T09:55:00Z">
                    <w:rPr>
                      <w:sz w:val="16"/>
                    </w:rPr>
                  </w:rPrChange>
                </w:rPr>
                <w:t>Ncaddpayment/</w:t>
              </w:r>
            </w:ins>
            <w:ins w:id="319" w:author="Borsu" w:date="2006-09-29T11:52:00Z">
              <w:r w:rsidRPr="001A70F3">
                <w:rPr>
                  <w:lang w:val="en-US"/>
                  <w:rPrChange w:id="320" w:author="Laurent Postiaux" w:date="2008-09-16T09:55:00Z">
                    <w:rPr>
                      <w:sz w:val="16"/>
                    </w:rPr>
                  </w:rPrChange>
                </w:rPr>
                <w:t>payment detail/pm_cty_edit.asp</w:t>
              </w:r>
            </w:ins>
          </w:p>
        </w:tc>
        <w:tc>
          <w:tcPr>
            <w:tcW w:w="4500" w:type="dxa"/>
          </w:tcPr>
          <w:p w:rsidR="00237A6D" w:rsidRDefault="00533BE3">
            <w:pPr>
              <w:keepNext/>
              <w:rPr>
                <w:sz w:val="16"/>
              </w:rPr>
            </w:pPr>
            <w:ins w:id="321" w:author="Borsu" w:date="2006-09-29T12:12:00Z">
              <w:r>
                <w:rPr>
                  <w:sz w:val="16"/>
                </w:rPr>
                <w:t>Not yet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237A6D" w:rsidRDefault="00533BE3">
            <w:pPr>
              <w:keepNext/>
            </w:pPr>
            <w:ins w:id="322" w:author="Borsu" w:date="2006-09-29T12:12:00Z">
              <w:r>
                <w:t>Black list available for “public use”</w:t>
              </w:r>
            </w:ins>
          </w:p>
        </w:tc>
        <w:tc>
          <w:tcPr>
            <w:tcW w:w="3062" w:type="dxa"/>
          </w:tcPr>
          <w:p w:rsidR="00237A6D" w:rsidRPr="0039056A" w:rsidRDefault="001A70F3">
            <w:pPr>
              <w:keepNext/>
              <w:rPr>
                <w:lang w:val="en-US"/>
                <w:rPrChange w:id="323" w:author="Laurent Postiaux" w:date="2008-09-16T09:55:00Z">
                  <w:rPr>
                    <w:sz w:val="16"/>
                  </w:rPr>
                </w:rPrChange>
              </w:rPr>
            </w:pPr>
            <w:ins w:id="324" w:author="Borsu" w:date="2006-09-29T12:13:00Z">
              <w:r w:rsidRPr="001A70F3">
                <w:rPr>
                  <w:lang w:val="en-US"/>
                  <w:rPrChange w:id="325" w:author="Laurent Postiaux" w:date="2008-09-16T09:55:00Z">
                    <w:rPr>
                      <w:sz w:val="16"/>
                    </w:rPr>
                  </w:rPrChange>
                </w:rPr>
                <w:t>Ncaddpayment/payment detail/pm_cty_edit.asp</w:t>
              </w:r>
            </w:ins>
          </w:p>
        </w:tc>
        <w:tc>
          <w:tcPr>
            <w:tcW w:w="4500" w:type="dxa"/>
          </w:tcPr>
          <w:p w:rsidR="00237A6D" w:rsidRDefault="00533BE3">
            <w:pPr>
              <w:keepNext/>
            </w:pPr>
            <w:ins w:id="326" w:author="Borsu" w:date="2006-09-29T12:13:00Z">
              <w:r>
                <w:t>Not yet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237A6D" w:rsidRDefault="007658AC">
            <w:pPr>
              <w:keepNext/>
            </w:pPr>
            <w:ins w:id="327" w:author="Frederic Dujeux" w:date="2006-10-12T18:12:00Z">
              <w:r>
                <w:t>Test transaction simul based on card not on amount</w:t>
              </w:r>
            </w:ins>
          </w:p>
        </w:tc>
        <w:tc>
          <w:tcPr>
            <w:tcW w:w="3062" w:type="dxa"/>
          </w:tcPr>
          <w:p w:rsidR="00237A6D" w:rsidRPr="0039056A" w:rsidRDefault="001A70F3">
            <w:pPr>
              <w:keepNext/>
              <w:rPr>
                <w:lang w:val="en-US"/>
                <w:rPrChange w:id="328" w:author="Laurent Postiaux" w:date="2008-09-16T09:55:00Z">
                  <w:rPr>
                    <w:sz w:val="16"/>
                  </w:rPr>
                </w:rPrChange>
              </w:rPr>
            </w:pPr>
            <w:ins w:id="329" w:author="Frederic Dujeux" w:date="2006-10-12T18:12:00Z">
              <w:r w:rsidRPr="001A70F3">
                <w:rPr>
                  <w:lang w:val="en-US"/>
                  <w:rPrChange w:id="330" w:author="Laurent Postiaux" w:date="2008-09-16T09:55:00Z">
                    <w:rPr>
                      <w:sz w:val="16"/>
                    </w:rPr>
                  </w:rPrChange>
                </w:rPr>
                <w:t>Ncaddpayment/payment_offline_inc.asp</w:t>
              </w:r>
            </w:ins>
          </w:p>
        </w:tc>
        <w:tc>
          <w:tcPr>
            <w:tcW w:w="4500" w:type="dxa"/>
          </w:tcPr>
          <w:p w:rsidR="00237A6D" w:rsidRDefault="007658AC">
            <w:pPr>
              <w:keepNext/>
            </w:pPr>
            <w:ins w:id="331" w:author="Frederic Dujeux" w:date="2006-10-12T18:12:00Z">
              <w:r>
                <w:t>Not yet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237A6D" w:rsidRDefault="00E73E54">
            <w:pPr>
              <w:keepNext/>
            </w:pPr>
            <w:ins w:id="332" w:author="Borsu" w:date="2006-11-16T16:23:00Z">
              <w:r>
                <w:t>Use scoring for FDM advanced PSPID</w:t>
              </w:r>
            </w:ins>
          </w:p>
        </w:tc>
        <w:tc>
          <w:tcPr>
            <w:tcW w:w="3062" w:type="dxa"/>
          </w:tcPr>
          <w:p w:rsidR="00237A6D" w:rsidRPr="0039056A" w:rsidRDefault="001A70F3">
            <w:pPr>
              <w:keepNext/>
              <w:rPr>
                <w:lang w:val="en-US"/>
                <w:rPrChange w:id="333" w:author="Laurent Postiaux" w:date="2008-09-16T09:55:00Z">
                  <w:rPr>
                    <w:sz w:val="16"/>
                  </w:rPr>
                </w:rPrChange>
              </w:rPr>
            </w:pPr>
            <w:ins w:id="334" w:author="Borsu" w:date="2006-11-16T16:24:00Z">
              <w:r w:rsidRPr="001A70F3">
                <w:rPr>
                  <w:lang w:val="en-US"/>
                  <w:rPrChange w:id="335" w:author="Laurent Postiaux" w:date="2008-09-16T09:55:00Z">
                    <w:rPr>
                      <w:sz w:val="16"/>
                    </w:rPr>
                  </w:rPrChange>
                </w:rPr>
                <w:t xml:space="preserve">Ncaddpayment/payment </w:t>
              </w:r>
              <w:r w:rsidRPr="001A70F3">
                <w:rPr>
                  <w:lang w:val="en-US"/>
                  <w:rPrChange w:id="336" w:author="Laurent Postiaux" w:date="2008-09-16T09:55:00Z">
                    <w:rPr>
                      <w:sz w:val="16"/>
                    </w:rPr>
                  </w:rPrChange>
                </w:rPr>
                <w:lastRenderedPageBreak/>
                <w:t>detail/pm_cty_edit.asp</w:t>
              </w:r>
            </w:ins>
          </w:p>
        </w:tc>
        <w:tc>
          <w:tcPr>
            <w:tcW w:w="4500" w:type="dxa"/>
          </w:tcPr>
          <w:p w:rsidR="00237A6D" w:rsidRDefault="00E73E54">
            <w:pPr>
              <w:keepNext/>
              <w:rPr>
                <w:sz w:val="16"/>
              </w:rPr>
            </w:pPr>
            <w:ins w:id="337" w:author="Borsu" w:date="2006-11-16T16:24:00Z">
              <w:r>
                <w:rPr>
                  <w:sz w:val="16"/>
                </w:rPr>
                <w:lastRenderedPageBreak/>
                <w:t>Not yet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lastRenderedPageBreak/>
              <w:t>4096 (12)</w:t>
            </w:r>
          </w:p>
        </w:tc>
        <w:tc>
          <w:tcPr>
            <w:tcW w:w="5578" w:type="dxa"/>
          </w:tcPr>
          <w:p w:rsidR="00237A6D" w:rsidRDefault="009E68A5">
            <w:pPr>
              <w:keepNext/>
            </w:pPr>
            <w:ins w:id="338" w:author="Laurent Postiaux" w:date="2008-10-07T10:26:00Z">
              <w:r>
                <w:t>Available</w:t>
              </w:r>
            </w:ins>
          </w:p>
        </w:tc>
        <w:tc>
          <w:tcPr>
            <w:tcW w:w="3062" w:type="dxa"/>
          </w:tcPr>
          <w:p w:rsidR="00237A6D" w:rsidRPr="003B30CE" w:rsidRDefault="00237A6D">
            <w:pPr>
              <w:keepNext/>
              <w:rPr>
                <w:lang w:val="fr-FR"/>
                <w:rPrChange w:id="339" w:author="Laurent Postiaux" w:date="2008-09-16T09:55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8A5847">
        <w:tc>
          <w:tcPr>
            <w:tcW w:w="1368" w:type="dxa"/>
          </w:tcPr>
          <w:p w:rsidR="008A5847" w:rsidRDefault="008A5847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8A5847" w:rsidRDefault="008A5847">
            <w:pPr>
              <w:keepNext/>
            </w:pPr>
            <w:ins w:id="340" w:author="François NOËL" w:date="2007-01-02T11:12:00Z">
              <w:r>
                <w:t xml:space="preserve">Set =&gt; </w:t>
              </w:r>
            </w:ins>
            <w:ins w:id="341" w:author="François NOËL" w:date="2007-01-02T11:23:00Z">
              <w:r>
                <w:t>Reject</w:t>
              </w:r>
            </w:ins>
            <w:ins w:id="342" w:author="François NOËL" w:date="2007-01-02T11:11:00Z">
              <w:r>
                <w:t xml:space="preserve"> </w:t>
              </w:r>
            </w:ins>
            <w:ins w:id="343" w:author="François NOËL" w:date="2007-01-02T11:12:00Z">
              <w:r>
                <w:t xml:space="preserve">file </w:t>
              </w:r>
            </w:ins>
            <w:ins w:id="344" w:author="François NOËL" w:date="2007-01-02T11:24:00Z">
              <w:r>
                <w:t xml:space="preserve">upload </w:t>
              </w:r>
            </w:ins>
            <w:ins w:id="345" w:author="François NOËL" w:date="2007-01-02T11:11:00Z">
              <w:r>
                <w:t xml:space="preserve">if one with the same file reference </w:t>
              </w:r>
            </w:ins>
            <w:ins w:id="346" w:author="François NOËL" w:date="2007-01-02T12:17:00Z">
              <w:r>
                <w:t xml:space="preserve">(fld FILEID in table PaymentFile) </w:t>
              </w:r>
            </w:ins>
            <w:ins w:id="347" w:author="François NOËL" w:date="2007-01-02T11:11:00Z">
              <w:r>
                <w:t>already exists</w:t>
              </w:r>
            </w:ins>
            <w:ins w:id="348" w:author="François NOËL" w:date="2007-01-02T12:07:00Z">
              <w:r>
                <w:t xml:space="preserve"> (CheckDbl</w:t>
              </w:r>
            </w:ins>
            <w:ins w:id="349" w:author="François NOËL" w:date="2007-01-02T12:08:00Z">
              <w:r>
                <w:t>File</w:t>
              </w:r>
            </w:ins>
            <w:ins w:id="350" w:author="François NOËL" w:date="2007-01-02T12:07:00Z">
              <w:r>
                <w:t>FileRef)</w:t>
              </w:r>
            </w:ins>
            <w:ins w:id="351" w:author="François NOËL" w:date="2007-01-02T11:11:00Z">
              <w:r>
                <w:t>.</w:t>
              </w:r>
            </w:ins>
          </w:p>
        </w:tc>
        <w:tc>
          <w:tcPr>
            <w:tcW w:w="3062" w:type="dxa"/>
          </w:tcPr>
          <w:p w:rsidR="008A5847" w:rsidRPr="0039056A" w:rsidRDefault="008A5847">
            <w:pPr>
              <w:keepNext/>
              <w:rPr>
                <w:lang w:val="en-US"/>
                <w:rPrChange w:id="352" w:author="Laurent Postiaux" w:date="2008-09-16T09:55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8A5847" w:rsidRDefault="008A5847">
            <w:pPr>
              <w:keepNext/>
              <w:rPr>
                <w:sz w:val="16"/>
              </w:rPr>
            </w:pPr>
            <w:ins w:id="353" w:author="François NOËL" w:date="2007-01-02T12:35:00Z">
              <w:r>
                <w:rPr>
                  <w:sz w:val="16"/>
                </w:rPr>
                <w:t>Cfg_params.asp</w:t>
              </w:r>
            </w:ins>
          </w:p>
        </w:tc>
      </w:tr>
      <w:tr w:rsidR="00A01BC7">
        <w:tc>
          <w:tcPr>
            <w:tcW w:w="1368" w:type="dxa"/>
          </w:tcPr>
          <w:p w:rsidR="00A01BC7" w:rsidRDefault="00A01BC7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A01BC7" w:rsidRDefault="00A01BC7">
            <w:pPr>
              <w:keepNext/>
            </w:pPr>
            <w:ins w:id="354" w:author="François NOËL" w:date="2007-01-02T11:12:00Z">
              <w:r>
                <w:t xml:space="preserve">Set =&gt; </w:t>
              </w:r>
            </w:ins>
            <w:ins w:id="355" w:author="François NOËL" w:date="2007-01-02T11:23:00Z">
              <w:r>
                <w:t>Reject</w:t>
              </w:r>
            </w:ins>
            <w:ins w:id="356" w:author="François NOËL" w:date="2007-01-02T11:12:00Z">
              <w:r>
                <w:t xml:space="preserve"> file </w:t>
              </w:r>
            </w:ins>
            <w:ins w:id="357" w:author="François NOËL" w:date="2007-01-02T11:24:00Z">
              <w:r>
                <w:t xml:space="preserve">upload </w:t>
              </w:r>
            </w:ins>
            <w:ins w:id="358" w:author="François NOËL" w:date="2007-01-02T11:12:00Z">
              <w:r>
                <w:t xml:space="preserve">if one with the same </w:t>
              </w:r>
            </w:ins>
            <w:ins w:id="359" w:author="François NOËL" w:date="2007-01-02T11:23:00Z">
              <w:r>
                <w:t xml:space="preserve">amount totals per currency, sum of the card numbers and number of txs </w:t>
              </w:r>
            </w:ins>
            <w:ins w:id="360" w:author="François NOËL" w:date="2007-01-02T12:42:00Z">
              <w:r w:rsidR="006B2351">
                <w:t>already exists</w:t>
              </w:r>
            </w:ins>
            <w:ins w:id="361" w:author="François NOËL" w:date="2007-01-02T12:07:00Z">
              <w:r>
                <w:t xml:space="preserve"> (CheckDbl</w:t>
              </w:r>
            </w:ins>
            <w:ins w:id="362" w:author="François NOËL" w:date="2007-01-02T12:08:00Z">
              <w:r>
                <w:t>File</w:t>
              </w:r>
            </w:ins>
            <w:ins w:id="363" w:author="François NOËL" w:date="2007-01-02T12:07:00Z">
              <w:r>
                <w:t>Det)</w:t>
              </w:r>
            </w:ins>
            <w:ins w:id="364" w:author="François NOËL" w:date="2007-01-02T11:23:00Z">
              <w:r>
                <w:t>.</w:t>
              </w:r>
            </w:ins>
          </w:p>
        </w:tc>
        <w:tc>
          <w:tcPr>
            <w:tcW w:w="3062" w:type="dxa"/>
          </w:tcPr>
          <w:p w:rsidR="00A01BC7" w:rsidRDefault="00A01BC7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A01BC7" w:rsidRDefault="00A01BC7">
            <w:pPr>
              <w:keepNext/>
            </w:pPr>
            <w:ins w:id="365" w:author="François NOËL" w:date="2007-01-02T12:35:00Z">
              <w:r>
                <w:rPr>
                  <w:sz w:val="16"/>
                </w:rPr>
                <w:t>Cfg_params.asp</w:t>
              </w:r>
            </w:ins>
          </w:p>
        </w:tc>
      </w:tr>
      <w:tr w:rsidR="00F04310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F04310" w:rsidRDefault="00F04310" w:rsidP="0073314D">
            <w:pPr>
              <w:pStyle w:val="Heading1"/>
            </w:pPr>
            <w:r>
              <w:t xml:space="preserve">CONFIG4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F04310">
        <w:trPr>
          <w:cantSplit/>
          <w:trHeight w:val="411"/>
        </w:trPr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F04310" w:rsidRDefault="006626D6" w:rsidP="00F04310">
            <w:pPr>
              <w:keepNext/>
            </w:pPr>
            <w:bookmarkStart w:id="366" w:name="OLE_LINK1"/>
            <w:bookmarkStart w:id="367" w:name="OLE_LINK2"/>
            <w:r>
              <w:t>Mask cc number and cvc in payment form</w:t>
            </w:r>
            <w:bookmarkEnd w:id="366"/>
            <w:bookmarkEnd w:id="367"/>
          </w:p>
        </w:tc>
        <w:tc>
          <w:tcPr>
            <w:tcW w:w="3062" w:type="dxa"/>
          </w:tcPr>
          <w:p w:rsidR="00F04310" w:rsidRDefault="006626D6" w:rsidP="00F04310">
            <w:pPr>
              <w:keepNext/>
            </w:pPr>
            <w:r>
              <w:t>Common_PM_choice</w:t>
            </w:r>
          </w:p>
        </w:tc>
        <w:tc>
          <w:tcPr>
            <w:tcW w:w="4500" w:type="dxa"/>
          </w:tcPr>
          <w:p w:rsidR="00F04310" w:rsidRDefault="006626D6" w:rsidP="00F04310">
            <w:pPr>
              <w:keepNext/>
            </w:pPr>
            <w:r>
              <w:t>Not yet</w:t>
            </w:r>
          </w:p>
        </w:tc>
      </w:tr>
      <w:tr w:rsidR="00F04310">
        <w:trPr>
          <w:cantSplit/>
          <w:trHeight w:val="412"/>
        </w:trPr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F04310" w:rsidRDefault="006626D6" w:rsidP="00F04310">
            <w:pPr>
              <w:keepNext/>
            </w:pPr>
            <w:r>
              <w:t>Remove links in payment form</w:t>
            </w:r>
          </w:p>
        </w:tc>
        <w:tc>
          <w:tcPr>
            <w:tcW w:w="3062" w:type="dxa"/>
          </w:tcPr>
          <w:p w:rsidR="00F04310" w:rsidRDefault="006626D6" w:rsidP="00F04310">
            <w:pPr>
              <w:keepNext/>
            </w:pPr>
            <w:r>
              <w:t>Order_std_bot</w:t>
            </w:r>
          </w:p>
        </w:tc>
        <w:tc>
          <w:tcPr>
            <w:tcW w:w="4500" w:type="dxa"/>
          </w:tcPr>
          <w:p w:rsidR="00F04310" w:rsidRDefault="006626D6" w:rsidP="00F04310">
            <w:pPr>
              <w:keepNext/>
            </w:pPr>
            <w:r>
              <w:t>Not yet</w:t>
            </w:r>
          </w:p>
        </w:tc>
      </w:tr>
      <w:tr w:rsidR="00F04310">
        <w:trPr>
          <w:cantSplit/>
        </w:trPr>
        <w:tc>
          <w:tcPr>
            <w:tcW w:w="1368" w:type="dxa"/>
          </w:tcPr>
          <w:p w:rsidR="00F04310" w:rsidRDefault="00F04310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 (2)</w:t>
            </w:r>
          </w:p>
        </w:tc>
        <w:tc>
          <w:tcPr>
            <w:tcW w:w="5578" w:type="dxa"/>
            <w:shd w:val="clear" w:color="auto" w:fill="auto"/>
          </w:tcPr>
          <w:p w:rsidR="00F04310" w:rsidRDefault="006626D6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Cvc explanation in page</w:t>
            </w:r>
          </w:p>
        </w:tc>
        <w:tc>
          <w:tcPr>
            <w:tcW w:w="3062" w:type="dxa"/>
          </w:tcPr>
          <w:p w:rsidR="00F04310" w:rsidRDefault="006626D6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Common_pm_choice</w:t>
            </w:r>
          </w:p>
        </w:tc>
        <w:tc>
          <w:tcPr>
            <w:tcW w:w="4500" w:type="dxa"/>
          </w:tcPr>
          <w:p w:rsidR="00F04310" w:rsidRDefault="006626D6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Not yet</w:t>
            </w:r>
          </w:p>
        </w:tc>
      </w:tr>
      <w:tr w:rsidR="00F04310">
        <w:trPr>
          <w:cantSplit/>
        </w:trPr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8 (3)</w:t>
            </w:r>
          </w:p>
        </w:tc>
        <w:tc>
          <w:tcPr>
            <w:tcW w:w="5578" w:type="dxa"/>
            <w:shd w:val="clear" w:color="auto" w:fill="auto"/>
          </w:tcPr>
          <w:p w:rsidR="00F04310" w:rsidRDefault="006626D6" w:rsidP="00F04310">
            <w:pPr>
              <w:keepNext/>
            </w:pPr>
            <w:r>
              <w:t>No pick list for Exp Date in payment form</w:t>
            </w:r>
          </w:p>
        </w:tc>
        <w:tc>
          <w:tcPr>
            <w:tcW w:w="3062" w:type="dxa"/>
          </w:tcPr>
          <w:p w:rsidR="00F04310" w:rsidRDefault="006626D6" w:rsidP="00F04310">
            <w:pPr>
              <w:keepNext/>
              <w:rPr>
                <w:sz w:val="16"/>
              </w:rPr>
            </w:pPr>
            <w:r>
              <w:rPr>
                <w:sz w:val="16"/>
              </w:rPr>
              <w:t>Common_PM_choice</w:t>
            </w:r>
          </w:p>
        </w:tc>
        <w:tc>
          <w:tcPr>
            <w:tcW w:w="4500" w:type="dxa"/>
          </w:tcPr>
          <w:p w:rsidR="00F04310" w:rsidRDefault="006626D6" w:rsidP="00F04310">
            <w:pPr>
              <w:keepNext/>
            </w:pPr>
            <w:r>
              <w:t>Not yet</w:t>
            </w:r>
          </w:p>
        </w:tc>
      </w:tr>
      <w:tr w:rsidR="00F04310" w:rsidRPr="0010523B"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F04310" w:rsidRPr="0010523B" w:rsidRDefault="0010523B" w:rsidP="00F04310">
            <w:pPr>
              <w:keepNext/>
              <w:rPr>
                <w:lang w:val="en-US"/>
              </w:rPr>
            </w:pPr>
            <w:r w:rsidRPr="0010523B">
              <w:rPr>
                <w:lang w:val="en-US"/>
              </w:rPr>
              <w:t xml:space="preserve">Allow </w:t>
            </w:r>
            <w:r w:rsidR="00D461FF">
              <w:rPr>
                <w:lang w:val="en-US"/>
              </w:rPr>
              <w:t xml:space="preserve">select </w:t>
            </w:r>
            <w:r w:rsidRPr="0010523B">
              <w:rPr>
                <w:lang w:val="en-US"/>
              </w:rPr>
              <w:t>override operation code in orderRAS</w:t>
            </w:r>
          </w:p>
        </w:tc>
        <w:tc>
          <w:tcPr>
            <w:tcW w:w="3062" w:type="dxa"/>
          </w:tcPr>
          <w:p w:rsidR="00F04310" w:rsidRPr="0010523B" w:rsidRDefault="0010523B" w:rsidP="00F0431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Orderras</w:t>
            </w:r>
          </w:p>
        </w:tc>
        <w:tc>
          <w:tcPr>
            <w:tcW w:w="4500" w:type="dxa"/>
          </w:tcPr>
          <w:p w:rsidR="00F04310" w:rsidRPr="0010523B" w:rsidRDefault="0010523B" w:rsidP="00F0431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 (5)</w:t>
            </w:r>
          </w:p>
        </w:tc>
        <w:tc>
          <w:tcPr>
            <w:tcW w:w="5578" w:type="dxa"/>
          </w:tcPr>
          <w:p w:rsidR="00F04310" w:rsidRDefault="00810BAD" w:rsidP="00F04310">
            <w:pPr>
              <w:keepNext/>
            </w:pPr>
            <w:ins w:id="368" w:author="Frederic Dujeux" w:date="2007-11-15T10:15:00Z">
              <w:r>
                <w:t>Allow CHECK ASYNC in File Upload</w:t>
              </w:r>
            </w:ins>
          </w:p>
        </w:tc>
        <w:tc>
          <w:tcPr>
            <w:tcW w:w="3062" w:type="dxa"/>
          </w:tcPr>
          <w:p w:rsidR="00F04310" w:rsidRDefault="00810BAD" w:rsidP="00F04310">
            <w:pPr>
              <w:pStyle w:val="Date"/>
              <w:keepNext/>
            </w:pPr>
            <w:ins w:id="369" w:author="Frederic Dujeux" w:date="2007-11-15T10:16:00Z">
              <w:r>
                <w:t>AFU</w:t>
              </w:r>
            </w:ins>
          </w:p>
        </w:tc>
        <w:tc>
          <w:tcPr>
            <w:tcW w:w="4500" w:type="dxa"/>
          </w:tcPr>
          <w:p w:rsidR="00F04310" w:rsidRDefault="00810BAD" w:rsidP="00F04310">
            <w:pPr>
              <w:pStyle w:val="Date"/>
              <w:keepNext/>
            </w:pPr>
            <w:ins w:id="370" w:author="Frederic Dujeux" w:date="2007-11-15T10:16:00Z">
              <w:r>
                <w:t>Not yet</w:t>
              </w:r>
            </w:ins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64 (6)</w:t>
            </w:r>
          </w:p>
        </w:tc>
        <w:tc>
          <w:tcPr>
            <w:tcW w:w="5578" w:type="dxa"/>
          </w:tcPr>
          <w:p w:rsidR="00F04310" w:rsidRDefault="00AE72D6" w:rsidP="00F04310">
            <w:pPr>
              <w:keepNext/>
            </w:pPr>
            <w:ins w:id="371" w:author="Laurent Postiaux" w:date="2007-12-18T10:02:00Z">
              <w:r>
                <w:t>Allow reuse payid in File Upload</w:t>
              </w:r>
            </w:ins>
          </w:p>
        </w:tc>
        <w:tc>
          <w:tcPr>
            <w:tcW w:w="3062" w:type="dxa"/>
          </w:tcPr>
          <w:p w:rsidR="00F04310" w:rsidRDefault="00AE72D6" w:rsidP="00F04310">
            <w:pPr>
              <w:keepNext/>
            </w:pPr>
            <w:ins w:id="372" w:author="Laurent Postiaux" w:date="2007-12-18T10:02:00Z">
              <w:r>
                <w:t>AFU</w:t>
              </w:r>
            </w:ins>
          </w:p>
        </w:tc>
        <w:tc>
          <w:tcPr>
            <w:tcW w:w="4500" w:type="dxa"/>
          </w:tcPr>
          <w:p w:rsidR="00F04310" w:rsidRDefault="00AE72D6" w:rsidP="00F04310">
            <w:pPr>
              <w:keepNext/>
            </w:pPr>
            <w:ins w:id="373" w:author="Laurent Postiaux" w:date="2007-12-18T10:02:00Z">
              <w:r>
                <w:t>Not yet</w:t>
              </w:r>
            </w:ins>
          </w:p>
        </w:tc>
      </w:tr>
      <w:tr w:rsidR="00F04310" w:rsidRPr="00AE72D6">
        <w:tc>
          <w:tcPr>
            <w:tcW w:w="1368" w:type="dxa"/>
          </w:tcPr>
          <w:p w:rsidR="00F04310" w:rsidRDefault="00F04310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128 (7)</w:t>
            </w:r>
          </w:p>
        </w:tc>
        <w:tc>
          <w:tcPr>
            <w:tcW w:w="5578" w:type="dxa"/>
          </w:tcPr>
          <w:p w:rsidR="00F04310" w:rsidRDefault="00AE72D6" w:rsidP="00F04310">
            <w:pPr>
              <w:keepNext/>
            </w:pPr>
            <w:ins w:id="374" w:author="Laurent Postiaux" w:date="2007-12-18T10:02:00Z">
              <w:r>
                <w:t>Display button in to cancel order (status 1)</w:t>
              </w:r>
            </w:ins>
            <w:ins w:id="375" w:author="Laurent Postiaux" w:date="2007-12-18T10:04:00Z">
              <w:r>
                <w:t xml:space="preserve"> when status is 0 or 2 for purchasing card with NC error</w:t>
              </w:r>
            </w:ins>
          </w:p>
        </w:tc>
        <w:tc>
          <w:tcPr>
            <w:tcW w:w="3062" w:type="dxa"/>
          </w:tcPr>
          <w:p w:rsidR="00F04310" w:rsidRPr="00AE72D6" w:rsidRDefault="00AE72D6" w:rsidP="00F04310">
            <w:pPr>
              <w:keepNext/>
              <w:spacing w:after="120" w:line="480" w:lineRule="auto"/>
              <w:rPr>
                <w:rPrChange w:id="376" w:author="Laurent Postiaux" w:date="2007-12-18T10:03:00Z">
                  <w:rPr>
                    <w:lang w:val="fr-FR"/>
                  </w:rPr>
                </w:rPrChange>
              </w:rPr>
            </w:pPr>
            <w:ins w:id="377" w:author="Laurent Postiaux" w:date="2007-12-18T10:05:00Z">
              <w:r>
                <w:t>Payementdetails</w:t>
              </w:r>
            </w:ins>
          </w:p>
        </w:tc>
        <w:tc>
          <w:tcPr>
            <w:tcW w:w="4500" w:type="dxa"/>
          </w:tcPr>
          <w:p w:rsidR="00F04310" w:rsidRPr="00AE72D6" w:rsidRDefault="00AE72D6" w:rsidP="00F04310">
            <w:pPr>
              <w:keepNext/>
              <w:spacing w:after="120" w:line="480" w:lineRule="auto"/>
              <w:rPr>
                <w:lang w:val="en-US"/>
                <w:rPrChange w:id="378" w:author="Laurent Postiaux" w:date="2007-12-18T10:03:00Z">
                  <w:rPr>
                    <w:lang w:val="fr-FR"/>
                  </w:rPr>
                </w:rPrChange>
              </w:rPr>
            </w:pPr>
            <w:ins w:id="379" w:author="Laurent Postiaux" w:date="2007-12-18T10:05:00Z">
              <w:r>
                <w:rPr>
                  <w:lang w:val="en-US"/>
                </w:rPr>
                <w:t>Not Yet</w:t>
              </w:r>
            </w:ins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rPr>
                <w:lang w:val="fr-FR"/>
              </w:rPr>
              <w:t>25</w:t>
            </w:r>
            <w:r>
              <w:t>6 (8)</w:t>
            </w:r>
          </w:p>
        </w:tc>
        <w:tc>
          <w:tcPr>
            <w:tcW w:w="5578" w:type="dxa"/>
          </w:tcPr>
          <w:p w:rsidR="00F04310" w:rsidRDefault="00AE72D6" w:rsidP="00F04310">
            <w:pPr>
              <w:keepNext/>
            </w:pPr>
            <w:ins w:id="380" w:author="Laurent Postiaux" w:date="2007-12-18T10:08:00Z">
              <w:r>
                <w:t xml:space="preserve"> Allow search on Invoice number in payment</w:t>
              </w:r>
            </w:ins>
          </w:p>
        </w:tc>
        <w:tc>
          <w:tcPr>
            <w:tcW w:w="3062" w:type="dxa"/>
          </w:tcPr>
          <w:p w:rsidR="00F04310" w:rsidRPr="00AE72D6" w:rsidRDefault="00AE72D6" w:rsidP="00F04310">
            <w:pPr>
              <w:keepNext/>
            </w:pPr>
            <w:ins w:id="381" w:author="Laurent Postiaux" w:date="2007-12-18T10:08:00Z">
              <w:r w:rsidRPr="00AE72D6">
                <w:t xml:space="preserve"> View transactions</w:t>
              </w:r>
            </w:ins>
          </w:p>
        </w:tc>
        <w:tc>
          <w:tcPr>
            <w:tcW w:w="4500" w:type="dxa"/>
          </w:tcPr>
          <w:p w:rsidR="00F04310" w:rsidRPr="00AE72D6" w:rsidRDefault="00AE72D6" w:rsidP="00F04310">
            <w:pPr>
              <w:keepNext/>
            </w:pPr>
            <w:ins w:id="382" w:author="Laurent Postiaux" w:date="2007-12-18T10:08:00Z">
              <w:r w:rsidRPr="00AE72D6">
                <w:t xml:space="preserve"> Net Yet</w:t>
              </w:r>
            </w:ins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F04310" w:rsidRDefault="00C55EC6" w:rsidP="00F04310">
            <w:pPr>
              <w:keepNext/>
            </w:pPr>
            <w:ins w:id="383" w:author="Frederic Dujeux" w:date="2007-12-24T08:24:00Z">
              <w:r>
                <w:t xml:space="preserve">Hacker-Safe (A-B test </w:t>
              </w:r>
            </w:ins>
            <w:ins w:id="384" w:author="Frederic Dujeux" w:date="2007-12-24T08:25:00Z">
              <w:r>
                <w:t>–</w:t>
              </w:r>
            </w:ins>
            <w:ins w:id="385" w:author="Frederic Dujeux" w:date="2007-12-24T08:24:00Z">
              <w:r>
                <w:t xml:space="preserve"> 50%</w:t>
              </w:r>
            </w:ins>
            <w:ins w:id="386" w:author="Frederic Dujeux" w:date="2007-12-24T08:25:00Z">
              <w:r>
                <w:t xml:space="preserve"> logo display rate</w:t>
              </w:r>
            </w:ins>
            <w:ins w:id="387" w:author="Frederic Dujeux" w:date="2008-02-06T09:40:00Z">
              <w:r w:rsidR="005B4D82">
                <w:t xml:space="preserve"> </w:t>
              </w:r>
            </w:ins>
            <w:ins w:id="388" w:author="Frederic Dujeux" w:date="2008-02-06T09:41:00Z">
              <w:r w:rsidR="005B4D82">
                <w:t>–</w:t>
              </w:r>
            </w:ins>
            <w:ins w:id="389" w:author="Frederic Dujeux" w:date="2008-02-06T09:40:00Z">
              <w:r w:rsidR="005B4D82">
                <w:t xml:space="preserve"> only </w:t>
              </w:r>
            </w:ins>
            <w:ins w:id="390" w:author="Frederic Dujeux" w:date="2008-02-06T09:41:00Z">
              <w:r w:rsidR="005B4D82">
                <w:t>“even” payids</w:t>
              </w:r>
            </w:ins>
            <w:ins w:id="391" w:author="Frederic Dujeux" w:date="2007-12-24T08:25:00Z">
              <w:r>
                <w:t>)</w:t>
              </w:r>
            </w:ins>
          </w:p>
        </w:tc>
        <w:tc>
          <w:tcPr>
            <w:tcW w:w="3062" w:type="dxa"/>
          </w:tcPr>
          <w:p w:rsidR="00F04310" w:rsidRPr="00AE72D6" w:rsidRDefault="00C55EC6" w:rsidP="00F04310">
            <w:pPr>
              <w:keepNext/>
            </w:pPr>
            <w:ins w:id="392" w:author="Frederic Dujeux" w:date="2007-12-24T08:25:00Z">
              <w:r>
                <w:t>OeC</w:t>
              </w:r>
            </w:ins>
          </w:p>
        </w:tc>
        <w:tc>
          <w:tcPr>
            <w:tcW w:w="4500" w:type="dxa"/>
          </w:tcPr>
          <w:p w:rsidR="00F04310" w:rsidRDefault="00C55EC6" w:rsidP="00F04310">
            <w:pPr>
              <w:keepNext/>
            </w:pPr>
            <w:ins w:id="393" w:author="Frederic Dujeux" w:date="2007-12-24T08:25:00Z">
              <w:r>
                <w:t>Not yet</w:t>
              </w:r>
            </w:ins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F04310" w:rsidRDefault="00C55EC6" w:rsidP="00F04310">
            <w:pPr>
              <w:keepNext/>
            </w:pPr>
            <w:ins w:id="394" w:author="Frederic Dujeux" w:date="2007-12-24T08:25:00Z">
              <w:r>
                <w:t>Hacker-Safe full mode</w:t>
              </w:r>
            </w:ins>
          </w:p>
        </w:tc>
        <w:tc>
          <w:tcPr>
            <w:tcW w:w="3062" w:type="dxa"/>
          </w:tcPr>
          <w:p w:rsidR="00F04310" w:rsidRPr="00AE72D6" w:rsidRDefault="00C55EC6" w:rsidP="00F04310">
            <w:pPr>
              <w:keepNext/>
            </w:pPr>
            <w:ins w:id="395" w:author="Frederic Dujeux" w:date="2007-12-24T08:25:00Z">
              <w:r>
                <w:t>OeC</w:t>
              </w:r>
            </w:ins>
          </w:p>
        </w:tc>
        <w:tc>
          <w:tcPr>
            <w:tcW w:w="4500" w:type="dxa"/>
          </w:tcPr>
          <w:p w:rsidR="00F04310" w:rsidRDefault="00C55EC6" w:rsidP="00F04310">
            <w:pPr>
              <w:keepNext/>
            </w:pPr>
            <w:ins w:id="396" w:author="Frederic Dujeux" w:date="2007-12-24T08:25:00Z">
              <w:r>
                <w:t>Not Yet</w:t>
              </w:r>
            </w:ins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F04310" w:rsidRDefault="00223FCB" w:rsidP="00F04310">
            <w:pPr>
              <w:keepNext/>
            </w:pPr>
            <w:ins w:id="397" w:author="Borsu" w:date="2008-01-07T11:35:00Z">
              <w:r>
                <w:t>Surcharge/discount per PM (not only ING)</w:t>
              </w:r>
            </w:ins>
          </w:p>
        </w:tc>
        <w:tc>
          <w:tcPr>
            <w:tcW w:w="3062" w:type="dxa"/>
          </w:tcPr>
          <w:p w:rsidR="00F04310" w:rsidRPr="00AE72D6" w:rsidRDefault="00223FCB" w:rsidP="00F04310">
            <w:pPr>
              <w:keepNext/>
            </w:pPr>
            <w:ins w:id="398" w:author="Borsu" w:date="2008-01-07T11:35:00Z">
              <w:r>
                <w:t>OEC</w:t>
              </w:r>
            </w:ins>
          </w:p>
        </w:tc>
        <w:tc>
          <w:tcPr>
            <w:tcW w:w="4500" w:type="dxa"/>
          </w:tcPr>
          <w:p w:rsidR="00F04310" w:rsidRPr="00AE72D6" w:rsidRDefault="00223FCB" w:rsidP="00F04310">
            <w:pPr>
              <w:keepNext/>
            </w:pPr>
            <w:ins w:id="399" w:author="Borsu" w:date="2008-01-07T11:35:00Z">
              <w:r>
                <w:t>Not yet</w:t>
              </w:r>
            </w:ins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1A70F3" w:rsidRDefault="00C464D5" w:rsidP="001A70F3">
            <w:pPr>
              <w:pPrChange w:id="400" w:author="François NOËL" w:date="2008-01-10T12:43:00Z">
                <w:pPr>
                  <w:keepNext/>
                  <w:spacing w:after="120" w:line="480" w:lineRule="auto"/>
                </w:pPr>
              </w:pPrChange>
            </w:pPr>
            <w:ins w:id="401" w:author="François NOËL" w:date="2008-01-10T12:42:00Z">
              <w:r>
                <w:t>Allow the search on ExtraDate</w:t>
              </w:r>
            </w:ins>
            <w:ins w:id="402" w:author="François NOËL" w:date="2008-01-10T12:44:00Z">
              <w:r>
                <w:t>In (potentially in the future also ExtraDateOut)</w:t>
              </w:r>
            </w:ins>
            <w:ins w:id="403" w:author="François NOËL" w:date="2008-01-10T12:43:00Z">
              <w:r>
                <w:t xml:space="preserve"> in Payment</w:t>
              </w:r>
            </w:ins>
          </w:p>
        </w:tc>
        <w:tc>
          <w:tcPr>
            <w:tcW w:w="3062" w:type="dxa"/>
          </w:tcPr>
          <w:p w:rsidR="00F04310" w:rsidRPr="00AE72D6" w:rsidRDefault="00C464D5" w:rsidP="00F04310">
            <w:pPr>
              <w:keepNext/>
            </w:pPr>
            <w:ins w:id="404" w:author="François NOËL" w:date="2008-01-10T12:44:00Z">
              <w:r>
                <w:t>View Transactions</w:t>
              </w:r>
            </w:ins>
          </w:p>
        </w:tc>
        <w:tc>
          <w:tcPr>
            <w:tcW w:w="4500" w:type="dxa"/>
          </w:tcPr>
          <w:p w:rsidR="00F04310" w:rsidRPr="00AE72D6" w:rsidRDefault="00922582" w:rsidP="00F04310">
            <w:pPr>
              <w:keepNext/>
            </w:pPr>
            <w:ins w:id="405" w:author="François NOËL" w:date="2008-01-10T12:45:00Z">
              <w:r>
                <w:t>Not yet (foreseen in config_params.asp)</w:t>
              </w:r>
            </w:ins>
          </w:p>
        </w:tc>
      </w:tr>
      <w:tr w:rsidR="00A0464C">
        <w:tc>
          <w:tcPr>
            <w:tcW w:w="1368" w:type="dxa"/>
          </w:tcPr>
          <w:p w:rsidR="00A0464C" w:rsidRDefault="00A0464C" w:rsidP="00F04310">
            <w:pPr>
              <w:keepNext/>
            </w:pPr>
            <w:ins w:id="406" w:author="fredericD" w:date="2008-04-09T14:02:00Z">
              <w:r>
                <w:t>8192 (13)</w:t>
              </w:r>
            </w:ins>
            <w:del w:id="407" w:author="Laurent Postiaux" w:date="2008-01-23T12:46:00Z">
              <w:r w:rsidDel="004E6341">
                <w:delText>8192 (13)</w:delText>
              </w:r>
            </w:del>
          </w:p>
        </w:tc>
        <w:tc>
          <w:tcPr>
            <w:tcW w:w="5578" w:type="dxa"/>
          </w:tcPr>
          <w:p w:rsidR="00A0464C" w:rsidRDefault="00A0464C" w:rsidP="00F04310">
            <w:pPr>
              <w:keepNext/>
            </w:pPr>
            <w:ins w:id="408" w:author="fredericD" w:date="2008-04-09T14:02:00Z">
              <w:r>
                <w:t>Allow Travel Data in E-Commerce</w:t>
              </w:r>
            </w:ins>
          </w:p>
        </w:tc>
        <w:tc>
          <w:tcPr>
            <w:tcW w:w="3062" w:type="dxa"/>
          </w:tcPr>
          <w:p w:rsidR="00A0464C" w:rsidRPr="00AE72D6" w:rsidRDefault="00A0464C" w:rsidP="00F04310">
            <w:pPr>
              <w:keepNext/>
            </w:pPr>
            <w:ins w:id="409" w:author="fredericD" w:date="2008-04-09T14:03:00Z">
              <w:r>
                <w:t>Orderstandard.asp</w:t>
              </w:r>
            </w:ins>
          </w:p>
        </w:tc>
        <w:tc>
          <w:tcPr>
            <w:tcW w:w="4500" w:type="dxa"/>
          </w:tcPr>
          <w:p w:rsidR="00A0464C" w:rsidRPr="00AE72D6" w:rsidRDefault="00A0464C" w:rsidP="00F04310">
            <w:pPr>
              <w:keepNext/>
            </w:pPr>
            <w:ins w:id="410" w:author="fredericD" w:date="2008-04-09T14:03:00Z">
              <w:r>
                <w:t>Not yet</w:t>
              </w:r>
            </w:ins>
          </w:p>
        </w:tc>
      </w:tr>
      <w:tr w:rsidR="00A0464C">
        <w:tc>
          <w:tcPr>
            <w:tcW w:w="1368" w:type="dxa"/>
          </w:tcPr>
          <w:p w:rsidR="00A0464C" w:rsidRDefault="00A0464C" w:rsidP="00F04310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A0464C" w:rsidRDefault="00D20D21" w:rsidP="00F04310">
            <w:pPr>
              <w:keepNext/>
            </w:pPr>
            <w:ins w:id="411" w:author="fredericD" w:date="2008-05-19T14:00:00Z">
              <w:r>
                <w:t xml:space="preserve">Allow Travel Data </w:t>
              </w:r>
              <w:del w:id="412" w:author="François NOËL" w:date="2008-06-17T14:52:00Z">
                <w:r w:rsidDel="002E2C01">
                  <w:delText>Insert/</w:delText>
                </w:r>
              </w:del>
              <w:r>
                <w:t>Update in paymentdetails</w:t>
              </w:r>
            </w:ins>
          </w:p>
        </w:tc>
        <w:tc>
          <w:tcPr>
            <w:tcW w:w="3062" w:type="dxa"/>
          </w:tcPr>
          <w:p w:rsidR="00A0464C" w:rsidRPr="00AE72D6" w:rsidRDefault="00D20D21" w:rsidP="00F04310">
            <w:pPr>
              <w:keepNext/>
            </w:pPr>
            <w:ins w:id="413" w:author="fredericD" w:date="2008-05-19T14:01:00Z">
              <w:r>
                <w:t>Paymentdetails.asp</w:t>
              </w:r>
            </w:ins>
          </w:p>
        </w:tc>
        <w:tc>
          <w:tcPr>
            <w:tcW w:w="4500" w:type="dxa"/>
          </w:tcPr>
          <w:p w:rsidR="00A0464C" w:rsidRDefault="00D20D21" w:rsidP="00F04310">
            <w:pPr>
              <w:keepNext/>
            </w:pPr>
            <w:ins w:id="414" w:author="fredericD" w:date="2008-05-19T14:01:00Z">
              <w:r>
                <w:t>Not Yet</w:t>
              </w:r>
            </w:ins>
          </w:p>
        </w:tc>
      </w:tr>
    </w:tbl>
    <w:p w:rsidR="00F04310" w:rsidRDefault="00F04310"/>
    <w:p w:rsidR="00F04310" w:rsidRDefault="00F04310">
      <w:pPr>
        <w:numPr>
          <w:ins w:id="415" w:author="François NOËL" w:date="2008-05-26T14:10:00Z"/>
        </w:numPr>
        <w:rPr>
          <w:ins w:id="416" w:author="François NOËL" w:date="2008-05-26T14:10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1647AF" w:rsidTr="004E1359">
        <w:trPr>
          <w:cantSplit/>
          <w:ins w:id="417" w:author="François NOËL" w:date="2008-05-26T14:10:00Z"/>
        </w:trPr>
        <w:tc>
          <w:tcPr>
            <w:tcW w:w="14508" w:type="dxa"/>
            <w:gridSpan w:val="4"/>
            <w:shd w:val="clear" w:color="auto" w:fill="000000"/>
          </w:tcPr>
          <w:p w:rsidR="001647AF" w:rsidRDefault="001647AF" w:rsidP="0073314D">
            <w:pPr>
              <w:pStyle w:val="Heading1"/>
              <w:numPr>
                <w:ins w:id="418" w:author="François NOËL" w:date="2008-05-26T14:10:00Z"/>
              </w:numPr>
              <w:rPr>
                <w:ins w:id="419" w:author="François NOËL" w:date="2008-05-26T14:10:00Z"/>
              </w:rPr>
            </w:pPr>
            <w:ins w:id="420" w:author="François NOËL" w:date="2008-05-26T14:10:00Z">
              <w:r>
                <w:lastRenderedPageBreak/>
                <w:t xml:space="preserve">CONFIG5 (max </w:t>
              </w:r>
              <w:r>
                <w:rPr>
                  <w:rFonts w:ascii="Verdana" w:hAnsi="Verdana"/>
                  <w:sz w:val="16"/>
                  <w:szCs w:val="16"/>
                </w:rPr>
                <w:t>32,767</w:t>
              </w:r>
              <w:r>
                <w:t>)</w:t>
              </w:r>
            </w:ins>
          </w:p>
        </w:tc>
      </w:tr>
      <w:tr w:rsidR="001647AF" w:rsidTr="004E1359">
        <w:trPr>
          <w:ins w:id="421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pStyle w:val="NormalHead"/>
              <w:numPr>
                <w:ins w:id="422" w:author="François NOËL" w:date="2008-05-26T14:10:00Z"/>
              </w:numPr>
              <w:rPr>
                <w:ins w:id="423" w:author="François NOËL" w:date="2008-05-26T14:10:00Z"/>
              </w:rPr>
            </w:pPr>
            <w:ins w:id="424" w:author="François NOËL" w:date="2008-05-26T14:10:00Z">
              <w:r>
                <w:t>Bit</w:t>
              </w:r>
            </w:ins>
          </w:p>
        </w:tc>
        <w:tc>
          <w:tcPr>
            <w:tcW w:w="5578" w:type="dxa"/>
          </w:tcPr>
          <w:p w:rsidR="001647AF" w:rsidRDefault="001647AF" w:rsidP="001647AF">
            <w:pPr>
              <w:pStyle w:val="NormalHead"/>
              <w:numPr>
                <w:ins w:id="425" w:author="François NOËL" w:date="2008-05-26T14:10:00Z"/>
              </w:numPr>
              <w:rPr>
                <w:ins w:id="426" w:author="François NOËL" w:date="2008-05-26T14:10:00Z"/>
              </w:rPr>
            </w:pPr>
            <w:ins w:id="427" w:author="François NOËL" w:date="2008-05-26T14:10:00Z">
              <w:r>
                <w:t>Description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pStyle w:val="NormalHead"/>
              <w:numPr>
                <w:ins w:id="428" w:author="François NOËL" w:date="2008-05-26T14:10:00Z"/>
              </w:numPr>
              <w:rPr>
                <w:ins w:id="429" w:author="François NOËL" w:date="2008-05-26T14:10:00Z"/>
              </w:rPr>
            </w:pPr>
            <w:ins w:id="430" w:author="François NOËL" w:date="2008-05-26T14:10:00Z">
              <w:r>
                <w:t>Main processes concerned</w:t>
              </w:r>
            </w:ins>
          </w:p>
        </w:tc>
        <w:tc>
          <w:tcPr>
            <w:tcW w:w="4500" w:type="dxa"/>
          </w:tcPr>
          <w:p w:rsidR="001647AF" w:rsidRDefault="001647AF" w:rsidP="001647AF">
            <w:pPr>
              <w:pStyle w:val="NormalHead"/>
              <w:numPr>
                <w:ins w:id="431" w:author="François NOËL" w:date="2008-05-26T14:10:00Z"/>
              </w:numPr>
              <w:rPr>
                <w:ins w:id="432" w:author="François NOËL" w:date="2008-05-26T14:10:00Z"/>
                <w:lang w:val="en-GB"/>
              </w:rPr>
            </w:pPr>
            <w:ins w:id="433" w:author="François NOËL" w:date="2008-05-26T14:10:00Z">
              <w:r>
                <w:rPr>
                  <w:lang w:val="en-GB"/>
                </w:rPr>
                <w:t>FE cfgable</w:t>
              </w:r>
            </w:ins>
          </w:p>
        </w:tc>
      </w:tr>
      <w:tr w:rsidR="00D1124A" w:rsidTr="004E1359">
        <w:trPr>
          <w:cantSplit/>
          <w:trHeight w:val="411"/>
        </w:trPr>
        <w:tc>
          <w:tcPr>
            <w:tcW w:w="1368" w:type="dxa"/>
          </w:tcPr>
          <w:p w:rsidR="00D1124A" w:rsidRDefault="00D1124A" w:rsidP="001647AF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D1124A" w:rsidRDefault="00D1124A" w:rsidP="001647AF">
            <w:pPr>
              <w:keepNext/>
            </w:pPr>
            <w:r>
              <w:t>NDA</w:t>
            </w:r>
          </w:p>
        </w:tc>
        <w:tc>
          <w:tcPr>
            <w:tcW w:w="3062" w:type="dxa"/>
            <w:shd w:val="clear" w:color="auto" w:fill="auto"/>
          </w:tcPr>
          <w:p w:rsidR="00D1124A" w:rsidRDefault="00D1124A" w:rsidP="001647AF">
            <w:pPr>
              <w:keepNext/>
            </w:pPr>
          </w:p>
        </w:tc>
        <w:tc>
          <w:tcPr>
            <w:tcW w:w="4500" w:type="dxa"/>
            <w:shd w:val="clear" w:color="auto" w:fill="auto"/>
          </w:tcPr>
          <w:p w:rsidR="00D1124A" w:rsidRDefault="00D1124A" w:rsidP="001647AF">
            <w:pPr>
              <w:keepNext/>
            </w:pPr>
            <w:ins w:id="434" w:author="François NOËL" w:date="2008-05-26T14:12:00Z">
              <w:r>
                <w:t>Yes</w:t>
              </w:r>
            </w:ins>
            <w:ins w:id="435" w:author="François NOËL" w:date="2008-05-26T14:13:00Z">
              <w:r>
                <w:t xml:space="preserve"> (chgMerchant.asp)</w:t>
              </w:r>
            </w:ins>
          </w:p>
        </w:tc>
      </w:tr>
      <w:tr w:rsidR="00D1124A" w:rsidTr="004E1359">
        <w:trPr>
          <w:cantSplit/>
          <w:trHeight w:val="412"/>
        </w:trPr>
        <w:tc>
          <w:tcPr>
            <w:tcW w:w="1368" w:type="dxa"/>
          </w:tcPr>
          <w:p w:rsidR="00D1124A" w:rsidRDefault="00D1124A" w:rsidP="001647AF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D1124A" w:rsidRDefault="00471F90" w:rsidP="001647AF">
            <w:pPr>
              <w:keepNext/>
            </w:pPr>
            <w:ins w:id="436" w:author="Frederic Dujeux" w:date="2008-06-13T16:49:00Z">
              <w:r>
                <w:t>Encrypted or hash_cardno</w:t>
              </w:r>
            </w:ins>
            <w:ins w:id="437" w:author="Frederic Dujeux" w:date="2008-06-13T16:50:00Z">
              <w:r>
                <w:t xml:space="preserve"> retruned to merchant, depending on BE config</w:t>
              </w:r>
            </w:ins>
          </w:p>
        </w:tc>
        <w:tc>
          <w:tcPr>
            <w:tcW w:w="3062" w:type="dxa"/>
            <w:shd w:val="clear" w:color="auto" w:fill="auto"/>
          </w:tcPr>
          <w:p w:rsidR="00D1124A" w:rsidRDefault="00471F90" w:rsidP="001647AF">
            <w:pPr>
              <w:keepNext/>
            </w:pPr>
            <w:ins w:id="438" w:author="Frederic Dujeux" w:date="2008-06-13T16:50:00Z">
              <w:r>
                <w:t>P</w:t>
              </w:r>
            </w:ins>
            <w:ins w:id="439" w:author="Frederic Dujeux" w:date="2008-06-13T16:49:00Z">
              <w:r>
                <w:t>ost-sale</w:t>
              </w:r>
            </w:ins>
            <w:ins w:id="440" w:author="Frederic Dujeux" w:date="2008-06-13T16:50:00Z">
              <w:r>
                <w:t xml:space="preserve"> and accepturl</w:t>
              </w:r>
            </w:ins>
          </w:p>
        </w:tc>
        <w:tc>
          <w:tcPr>
            <w:tcW w:w="4500" w:type="dxa"/>
            <w:shd w:val="clear" w:color="auto" w:fill="auto"/>
          </w:tcPr>
          <w:p w:rsidR="00D1124A" w:rsidRDefault="00471F90" w:rsidP="001647AF">
            <w:pPr>
              <w:keepNext/>
            </w:pPr>
            <w:ins w:id="441" w:author="Frederic Dujeux" w:date="2008-06-13T16:50:00Z">
              <w:r>
                <w:t>Yes cfg_params.asp</w:t>
              </w:r>
            </w:ins>
          </w:p>
        </w:tc>
      </w:tr>
      <w:tr w:rsidR="001647AF" w:rsidTr="004E1359">
        <w:trPr>
          <w:trHeight w:val="418"/>
          <w:ins w:id="442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443" w:author="François NOËL" w:date="2008-05-26T14:10:00Z"/>
              </w:numPr>
              <w:rPr>
                <w:ins w:id="444" w:author="François NOËL" w:date="2008-05-26T14:10:00Z"/>
              </w:rPr>
            </w:pPr>
            <w:ins w:id="445" w:author="François NOËL" w:date="2008-05-26T14:10:00Z">
              <w:r>
                <w:t>4 (2)</w:t>
              </w:r>
            </w:ins>
          </w:p>
        </w:tc>
        <w:tc>
          <w:tcPr>
            <w:tcW w:w="5578" w:type="dxa"/>
          </w:tcPr>
          <w:p w:rsidR="001647AF" w:rsidRPr="009476D0" w:rsidRDefault="009476D0" w:rsidP="001647AF">
            <w:pPr>
              <w:keepNext/>
              <w:numPr>
                <w:ins w:id="446" w:author="François NOËL" w:date="2008-05-26T14:10:00Z"/>
              </w:numPr>
              <w:rPr>
                <w:ins w:id="447" w:author="François NOËL" w:date="2008-05-26T14:10:00Z"/>
              </w:rPr>
            </w:pPr>
            <w:ins w:id="448" w:author="Borsu" w:date="2008-07-31T12:21:00Z">
              <w:r w:rsidRPr="009476D0">
                <w:t>add IP automatically to grey list</w:t>
              </w:r>
              <w:r>
                <w:t xml:space="preserve"> when card in BL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keepNext/>
              <w:numPr>
                <w:ins w:id="449" w:author="François NOËL" w:date="2008-05-26T14:10:00Z"/>
              </w:numPr>
              <w:rPr>
                <w:ins w:id="450" w:author="François NOËL" w:date="2008-05-26T14:10:00Z"/>
              </w:rPr>
            </w:pPr>
          </w:p>
        </w:tc>
        <w:tc>
          <w:tcPr>
            <w:tcW w:w="4500" w:type="dxa"/>
          </w:tcPr>
          <w:p w:rsidR="001647AF" w:rsidRDefault="001647AF" w:rsidP="001647AF">
            <w:pPr>
              <w:keepNext/>
              <w:numPr>
                <w:ins w:id="451" w:author="François NOËL" w:date="2008-05-26T14:10:00Z"/>
              </w:numPr>
              <w:rPr>
                <w:ins w:id="452" w:author="François NOËL" w:date="2008-05-26T14:10:00Z"/>
              </w:rPr>
            </w:pPr>
          </w:p>
        </w:tc>
      </w:tr>
      <w:tr w:rsidR="001647AF" w:rsidTr="004E1359">
        <w:trPr>
          <w:ins w:id="453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454" w:author="François NOËL" w:date="2008-05-26T14:10:00Z"/>
              </w:numPr>
              <w:rPr>
                <w:ins w:id="455" w:author="François NOËL" w:date="2008-05-26T14:10:00Z"/>
              </w:rPr>
            </w:pPr>
            <w:ins w:id="456" w:author="François NOËL" w:date="2008-05-26T14:10:00Z">
              <w:r>
                <w:t>8 (3)</w:t>
              </w:r>
            </w:ins>
          </w:p>
        </w:tc>
        <w:tc>
          <w:tcPr>
            <w:tcW w:w="5578" w:type="dxa"/>
          </w:tcPr>
          <w:p w:rsidR="001647AF" w:rsidRPr="00174AD1" w:rsidRDefault="00174AD1" w:rsidP="001647AF">
            <w:pPr>
              <w:keepNext/>
              <w:numPr>
                <w:ins w:id="457" w:author="François NOËL" w:date="2008-05-26T14:10:00Z"/>
              </w:numPr>
              <w:rPr>
                <w:ins w:id="458" w:author="François NOËL" w:date="2008-05-26T14:10:00Z"/>
              </w:rPr>
            </w:pPr>
            <w:ins w:id="459" w:author="Borsu" w:date="2008-07-31T12:24:00Z">
              <w:r w:rsidRPr="00174AD1">
                <w:t>SeeOtherAccountBLItems</w:t>
              </w:r>
              <w:r>
                <w:t xml:space="preserve"> (Group BL)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keepNext/>
              <w:numPr>
                <w:ins w:id="460" w:author="François NOËL" w:date="2008-05-26T14:10:00Z"/>
              </w:numPr>
              <w:rPr>
                <w:ins w:id="461" w:author="François NOËL" w:date="2008-05-26T14:10:00Z"/>
                <w:sz w:val="16"/>
                <w:lang w:val="fr-FR"/>
              </w:rPr>
            </w:pPr>
          </w:p>
        </w:tc>
        <w:tc>
          <w:tcPr>
            <w:tcW w:w="4500" w:type="dxa"/>
          </w:tcPr>
          <w:p w:rsidR="001647AF" w:rsidRDefault="001647AF" w:rsidP="001647AF">
            <w:pPr>
              <w:keepNext/>
              <w:numPr>
                <w:ins w:id="462" w:author="François NOËL" w:date="2008-05-26T14:10:00Z"/>
              </w:numPr>
              <w:rPr>
                <w:ins w:id="463" w:author="François NOËL" w:date="2008-05-26T14:10:00Z"/>
              </w:rPr>
            </w:pPr>
          </w:p>
        </w:tc>
      </w:tr>
      <w:tr w:rsidR="001647AF" w:rsidTr="004E1359">
        <w:trPr>
          <w:ins w:id="464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465" w:author="François NOËL" w:date="2008-05-26T14:10:00Z"/>
              </w:numPr>
              <w:rPr>
                <w:ins w:id="466" w:author="François NOËL" w:date="2008-05-26T14:10:00Z"/>
              </w:rPr>
            </w:pPr>
            <w:ins w:id="467" w:author="François NOËL" w:date="2008-05-26T14:10:00Z">
              <w:r>
                <w:t>16 (4)</w:t>
              </w:r>
            </w:ins>
          </w:p>
        </w:tc>
        <w:tc>
          <w:tcPr>
            <w:tcW w:w="5578" w:type="dxa"/>
          </w:tcPr>
          <w:p w:rsidR="001647AF" w:rsidRPr="00174AD1" w:rsidRDefault="00174AD1" w:rsidP="001647AF">
            <w:pPr>
              <w:keepNext/>
              <w:numPr>
                <w:ins w:id="468" w:author="François NOËL" w:date="2008-05-26T14:10:00Z"/>
              </w:numPr>
              <w:rPr>
                <w:ins w:id="469" w:author="François NOËL" w:date="2008-05-26T14:10:00Z"/>
              </w:rPr>
            </w:pPr>
            <w:ins w:id="470" w:author="Borsu" w:date="2008-07-31T12:24:00Z">
              <w:r w:rsidRPr="00174AD1">
                <w:t>EditOtherAccountsBLItems</w:t>
              </w:r>
            </w:ins>
            <w:ins w:id="471" w:author="Borsu" w:date="2008-07-31T12:25:00Z">
              <w:r>
                <w:t xml:space="preserve"> (Group BL)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keepNext/>
              <w:numPr>
                <w:ins w:id="472" w:author="François NOËL" w:date="2008-05-26T14:10:00Z"/>
              </w:numPr>
              <w:rPr>
                <w:ins w:id="473" w:author="François NOËL" w:date="2008-05-26T14:10:00Z"/>
              </w:rPr>
            </w:pPr>
          </w:p>
        </w:tc>
        <w:tc>
          <w:tcPr>
            <w:tcW w:w="4500" w:type="dxa"/>
          </w:tcPr>
          <w:p w:rsidR="001647AF" w:rsidRDefault="001647AF" w:rsidP="001647AF">
            <w:pPr>
              <w:keepNext/>
              <w:numPr>
                <w:ins w:id="474" w:author="François NOËL" w:date="2008-05-26T14:10:00Z"/>
              </w:numPr>
              <w:rPr>
                <w:ins w:id="475" w:author="François NOËL" w:date="2008-05-26T14:10:00Z"/>
              </w:rPr>
            </w:pPr>
          </w:p>
        </w:tc>
      </w:tr>
      <w:tr w:rsidR="001647AF" w:rsidTr="004E1359">
        <w:trPr>
          <w:ins w:id="476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477" w:author="François NOËL" w:date="2008-05-26T14:10:00Z"/>
              </w:numPr>
              <w:rPr>
                <w:ins w:id="478" w:author="François NOËL" w:date="2008-05-26T14:10:00Z"/>
              </w:rPr>
            </w:pPr>
            <w:ins w:id="479" w:author="François NOËL" w:date="2008-05-26T14:10:00Z">
              <w:r>
                <w:t>32 (5)</w:t>
              </w:r>
            </w:ins>
          </w:p>
        </w:tc>
        <w:tc>
          <w:tcPr>
            <w:tcW w:w="5578" w:type="dxa"/>
          </w:tcPr>
          <w:p w:rsidR="001647AF" w:rsidRPr="00174AD1" w:rsidRDefault="00174AD1" w:rsidP="001647AF">
            <w:pPr>
              <w:keepNext/>
              <w:numPr>
                <w:ins w:id="480" w:author="François NOËL" w:date="2008-05-26T14:10:00Z"/>
              </w:numPr>
              <w:rPr>
                <w:ins w:id="481" w:author="François NOËL" w:date="2008-05-26T14:10:00Z"/>
              </w:rPr>
            </w:pPr>
            <w:ins w:id="482" w:author="Borsu" w:date="2008-07-31T12:25:00Z">
              <w:r w:rsidRPr="00174AD1">
                <w:t>UseOtherAccountFraudOnly</w:t>
              </w:r>
              <w:r>
                <w:t xml:space="preserve"> (Group BL)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keepNext/>
              <w:numPr>
                <w:ins w:id="483" w:author="François NOËL" w:date="2008-05-26T14:10:00Z"/>
              </w:numPr>
              <w:rPr>
                <w:ins w:id="484" w:author="François NOËL" w:date="2008-05-26T14:10:00Z"/>
                <w:sz w:val="16"/>
              </w:rPr>
            </w:pPr>
          </w:p>
        </w:tc>
        <w:tc>
          <w:tcPr>
            <w:tcW w:w="4500" w:type="dxa"/>
          </w:tcPr>
          <w:p w:rsidR="001647AF" w:rsidRDefault="001647AF" w:rsidP="001647AF">
            <w:pPr>
              <w:keepNext/>
              <w:numPr>
                <w:ins w:id="485" w:author="François NOËL" w:date="2008-05-26T14:10:00Z"/>
              </w:numPr>
              <w:rPr>
                <w:ins w:id="486" w:author="François NOËL" w:date="2008-05-26T14:10:00Z"/>
                <w:sz w:val="16"/>
              </w:rPr>
            </w:pPr>
          </w:p>
        </w:tc>
      </w:tr>
      <w:tr w:rsidR="001647AF" w:rsidTr="004E1359">
        <w:trPr>
          <w:ins w:id="487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488" w:author="François NOËL" w:date="2008-05-26T14:10:00Z"/>
              </w:numPr>
              <w:rPr>
                <w:ins w:id="489" w:author="François NOËL" w:date="2008-05-26T14:10:00Z"/>
              </w:rPr>
            </w:pPr>
            <w:ins w:id="490" w:author="François NOËL" w:date="2008-05-26T14:10:00Z">
              <w:r>
                <w:t>64 (6)</w:t>
              </w:r>
            </w:ins>
          </w:p>
        </w:tc>
        <w:tc>
          <w:tcPr>
            <w:tcW w:w="5578" w:type="dxa"/>
          </w:tcPr>
          <w:p w:rsidR="001647AF" w:rsidRDefault="00493DFA" w:rsidP="001647AF">
            <w:pPr>
              <w:keepNext/>
              <w:numPr>
                <w:ins w:id="491" w:author="François NOËL" w:date="2008-05-26T14:10:00Z"/>
              </w:numPr>
              <w:rPr>
                <w:ins w:id="492" w:author="François NOËL" w:date="2008-05-26T14:10:00Z"/>
              </w:rPr>
            </w:pPr>
            <w:ins w:id="493" w:author="Borsu" w:date="2008-07-31T12:55:00Z">
              <w:r>
                <w:rPr>
                  <w:rFonts w:ascii="Verdana" w:hAnsi="Verdana"/>
                  <w:color w:val="000000"/>
                  <w:sz w:val="15"/>
                  <w:szCs w:val="15"/>
                </w:rPr>
                <w:t>Email alert when Blacklist hit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keepNext/>
              <w:numPr>
                <w:ins w:id="494" w:author="François NOËL" w:date="2008-05-26T14:10:00Z"/>
              </w:numPr>
              <w:rPr>
                <w:ins w:id="495" w:author="François NOËL" w:date="2008-05-26T14:10:00Z"/>
              </w:rPr>
            </w:pPr>
          </w:p>
        </w:tc>
        <w:tc>
          <w:tcPr>
            <w:tcW w:w="4500" w:type="dxa"/>
          </w:tcPr>
          <w:p w:rsidR="001647AF" w:rsidRDefault="001647AF" w:rsidP="001647AF">
            <w:pPr>
              <w:keepNext/>
              <w:numPr>
                <w:ins w:id="496" w:author="François NOËL" w:date="2008-05-26T14:10:00Z"/>
              </w:numPr>
              <w:rPr>
                <w:ins w:id="497" w:author="François NOËL" w:date="2008-05-26T14:10:00Z"/>
              </w:rPr>
            </w:pPr>
          </w:p>
        </w:tc>
      </w:tr>
      <w:tr w:rsidR="001647AF" w:rsidTr="004E1359">
        <w:trPr>
          <w:ins w:id="498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499" w:author="François NOËL" w:date="2008-05-26T14:10:00Z"/>
              </w:numPr>
              <w:rPr>
                <w:ins w:id="500" w:author="François NOËL" w:date="2008-05-26T14:10:00Z"/>
              </w:rPr>
            </w:pPr>
            <w:ins w:id="501" w:author="François NOËL" w:date="2008-05-26T14:10:00Z">
              <w:r>
                <w:t>128 (7)</w:t>
              </w:r>
            </w:ins>
          </w:p>
        </w:tc>
        <w:tc>
          <w:tcPr>
            <w:tcW w:w="5578" w:type="dxa"/>
          </w:tcPr>
          <w:p w:rsidR="001647AF" w:rsidRPr="007C2BAA" w:rsidRDefault="007C2BAA" w:rsidP="001647AF">
            <w:pPr>
              <w:keepNext/>
              <w:numPr>
                <w:ins w:id="502" w:author="François NOËL" w:date="2008-05-26T14:10:00Z"/>
              </w:numPr>
              <w:rPr>
                <w:ins w:id="503" w:author="François NOËL" w:date="2008-05-26T14:10:00Z"/>
                <w:rFonts w:ascii="Verdana" w:hAnsi="Verdana"/>
                <w:color w:val="000000"/>
                <w:sz w:val="15"/>
                <w:szCs w:val="15"/>
              </w:rPr>
            </w:pPr>
            <w:ins w:id="504" w:author="Borsu" w:date="2008-07-31T13:10:00Z">
              <w:r w:rsidRPr="007C2BAA">
                <w:rPr>
                  <w:rFonts w:ascii="Verdana" w:hAnsi="Verdana"/>
                  <w:color w:val="000000"/>
                  <w:sz w:val="15"/>
                  <w:szCs w:val="15"/>
                </w:rPr>
                <w:t>FlagUseGroupRulesForScoring</w:t>
              </w:r>
            </w:ins>
          </w:p>
        </w:tc>
        <w:tc>
          <w:tcPr>
            <w:tcW w:w="3062" w:type="dxa"/>
          </w:tcPr>
          <w:p w:rsidR="001647AF" w:rsidRDefault="001647AF" w:rsidP="001647AF">
            <w:pPr>
              <w:keepNext/>
              <w:numPr>
                <w:ins w:id="505" w:author="François NOËL" w:date="2008-05-26T14:10:00Z"/>
              </w:numPr>
              <w:rPr>
                <w:ins w:id="506" w:author="François NOËL" w:date="2008-05-26T14:10:00Z"/>
              </w:rPr>
            </w:pPr>
          </w:p>
        </w:tc>
        <w:tc>
          <w:tcPr>
            <w:tcW w:w="4500" w:type="dxa"/>
          </w:tcPr>
          <w:p w:rsidR="001647AF" w:rsidRDefault="001647AF" w:rsidP="001647AF">
            <w:pPr>
              <w:keepNext/>
              <w:numPr>
                <w:ins w:id="507" w:author="François NOËL" w:date="2008-05-26T14:10:00Z"/>
              </w:numPr>
              <w:rPr>
                <w:ins w:id="508" w:author="François NOËL" w:date="2008-05-26T14:10:00Z"/>
              </w:rPr>
            </w:pPr>
          </w:p>
        </w:tc>
      </w:tr>
      <w:tr w:rsidR="001647AF" w:rsidTr="004E1359">
        <w:trPr>
          <w:ins w:id="509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510" w:author="François NOËL" w:date="2008-05-26T14:10:00Z"/>
              </w:numPr>
              <w:rPr>
                <w:ins w:id="511" w:author="François NOËL" w:date="2008-05-26T14:10:00Z"/>
              </w:rPr>
            </w:pPr>
            <w:ins w:id="512" w:author="François NOËL" w:date="2008-05-26T14:10:00Z">
              <w:r>
                <w:t>256 (8)</w:t>
              </w:r>
            </w:ins>
          </w:p>
        </w:tc>
        <w:tc>
          <w:tcPr>
            <w:tcW w:w="5578" w:type="dxa"/>
          </w:tcPr>
          <w:p w:rsidR="001647AF" w:rsidRDefault="0091223A" w:rsidP="001647AF">
            <w:pPr>
              <w:keepNext/>
              <w:numPr>
                <w:ins w:id="513" w:author="François NOËL" w:date="2008-05-26T14:10:00Z"/>
              </w:numPr>
              <w:rPr>
                <w:ins w:id="514" w:author="François NOËL" w:date="2008-05-26T14:10:00Z"/>
              </w:rPr>
            </w:pPr>
            <w:ins w:id="515" w:author="Frederic Dujeux" w:date="2008-08-20T09:34:00Z">
              <w:r>
                <w:t xml:space="preserve">Allow </w:t>
              </w:r>
            </w:ins>
            <w:ins w:id="516" w:author="Frederic Dujeux" w:date="2008-08-20T09:35:00Z">
              <w:r>
                <w:t xml:space="preserve">selection of another </w:t>
              </w:r>
            </w:ins>
            <w:ins w:id="517" w:author="Frederic Dujeux" w:date="2008-08-20T09:34:00Z">
              <w:r>
                <w:t>BRAND in OeC process</w:t>
              </w:r>
            </w:ins>
            <w:ins w:id="518" w:author="Frederic Dujeux" w:date="2008-08-20T09:35:00Z">
              <w:r>
                <w:t xml:space="preserve"> although merchant sent a selected BRAND</w:t>
              </w:r>
            </w:ins>
          </w:p>
        </w:tc>
        <w:tc>
          <w:tcPr>
            <w:tcW w:w="3062" w:type="dxa"/>
          </w:tcPr>
          <w:p w:rsidR="001647AF" w:rsidRDefault="0091223A" w:rsidP="001647AF">
            <w:pPr>
              <w:keepNext/>
              <w:numPr>
                <w:ins w:id="519" w:author="François NOËL" w:date="2008-05-26T14:10:00Z"/>
              </w:numPr>
              <w:rPr>
                <w:ins w:id="520" w:author="François NOËL" w:date="2008-05-26T14:10:00Z"/>
                <w:sz w:val="16"/>
              </w:rPr>
            </w:pPr>
            <w:ins w:id="521" w:author="Frederic Dujeux" w:date="2008-08-20T09:35:00Z">
              <w:r>
                <w:rPr>
                  <w:sz w:val="16"/>
                </w:rPr>
                <w:t>OeC</w:t>
              </w:r>
            </w:ins>
          </w:p>
        </w:tc>
        <w:tc>
          <w:tcPr>
            <w:tcW w:w="4500" w:type="dxa"/>
          </w:tcPr>
          <w:p w:rsidR="001647AF" w:rsidRDefault="0091223A" w:rsidP="001647AF">
            <w:pPr>
              <w:keepNext/>
              <w:numPr>
                <w:ins w:id="522" w:author="François NOËL" w:date="2008-05-26T14:10:00Z"/>
              </w:numPr>
              <w:rPr>
                <w:ins w:id="523" w:author="François NOËL" w:date="2008-05-26T14:10:00Z"/>
                <w:sz w:val="16"/>
              </w:rPr>
            </w:pPr>
            <w:ins w:id="524" w:author="Frederic Dujeux" w:date="2008-08-20T09:35:00Z">
              <w:r>
                <w:rPr>
                  <w:sz w:val="16"/>
                </w:rPr>
                <w:t>Cfg_params.asp</w:t>
              </w:r>
            </w:ins>
          </w:p>
        </w:tc>
      </w:tr>
      <w:tr w:rsidR="001647AF" w:rsidTr="004E1359">
        <w:trPr>
          <w:ins w:id="525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526" w:author="François NOËL" w:date="2008-05-26T14:10:00Z"/>
              </w:numPr>
              <w:rPr>
                <w:ins w:id="527" w:author="François NOËL" w:date="2008-05-26T14:10:00Z"/>
              </w:rPr>
            </w:pPr>
            <w:ins w:id="528" w:author="François NOËL" w:date="2008-05-26T14:10:00Z">
              <w:r>
                <w:t>512 (9)</w:t>
              </w:r>
            </w:ins>
          </w:p>
        </w:tc>
        <w:tc>
          <w:tcPr>
            <w:tcW w:w="5578" w:type="dxa"/>
          </w:tcPr>
          <w:p w:rsidR="001647AF" w:rsidRPr="00C91D6A" w:rsidRDefault="001A70F3" w:rsidP="001647AF">
            <w:pPr>
              <w:keepNext/>
              <w:numPr>
                <w:ins w:id="529" w:author="François NOËL" w:date="2008-05-26T14:10:00Z"/>
              </w:numPr>
              <w:spacing w:after="120" w:line="480" w:lineRule="auto"/>
              <w:rPr>
                <w:ins w:id="530" w:author="François NOËL" w:date="2008-05-26T14:10:00Z"/>
                <w:lang w:val="en-US"/>
                <w:rPrChange w:id="531" w:author="Jean-Bernard Pain" w:date="2009-01-29T10:03:00Z">
                  <w:rPr>
                    <w:ins w:id="532" w:author="François NOËL" w:date="2008-05-26T14:10:00Z"/>
                    <w:lang w:val="fr-FR"/>
                  </w:rPr>
                </w:rPrChange>
              </w:rPr>
            </w:pPr>
            <w:ins w:id="533" w:author="Jean-Bernard Pain" w:date="2009-01-29T10:03:00Z">
              <w:r w:rsidRPr="001A70F3">
                <w:rPr>
                  <w:lang w:val="en-US"/>
                  <w:rPrChange w:id="534" w:author="Jean-Bernard Pain" w:date="2009-01-29T10:03:00Z">
                    <w:rPr>
                      <w:lang w:val="fr-FR"/>
                    </w:rPr>
                  </w:rPrChange>
                </w:rPr>
                <w:t>Allow Ftp media selection on push report</w:t>
              </w:r>
            </w:ins>
          </w:p>
        </w:tc>
        <w:tc>
          <w:tcPr>
            <w:tcW w:w="3062" w:type="dxa"/>
          </w:tcPr>
          <w:p w:rsidR="001647AF" w:rsidRPr="00C91D6A" w:rsidRDefault="001A70F3" w:rsidP="001647AF">
            <w:pPr>
              <w:keepNext/>
              <w:numPr>
                <w:ins w:id="535" w:author="François NOËL" w:date="2008-05-26T14:10:00Z"/>
              </w:numPr>
              <w:spacing w:after="120" w:line="480" w:lineRule="auto"/>
              <w:rPr>
                <w:ins w:id="536" w:author="François NOËL" w:date="2008-05-26T14:10:00Z"/>
                <w:sz w:val="16"/>
                <w:lang w:val="en-US"/>
                <w:rPrChange w:id="537" w:author="Jean-Bernard Pain" w:date="2009-01-29T10:03:00Z">
                  <w:rPr>
                    <w:ins w:id="538" w:author="François NOËL" w:date="2008-05-26T14:10:00Z"/>
                    <w:sz w:val="16"/>
                  </w:rPr>
                </w:rPrChange>
              </w:rPr>
            </w:pPr>
            <w:ins w:id="539" w:author="Jean-Bernard Pain" w:date="2009-01-29T10:05:00Z">
              <w:r w:rsidRPr="001A70F3">
                <w:rPr>
                  <w:lang w:val="en-US"/>
                  <w:rPrChange w:id="540" w:author="Jean-Bernard Pain" w:date="2009-01-29T10:06:00Z">
                    <w:rPr>
                      <w:sz w:val="16"/>
                      <w:lang w:val="en-US"/>
                    </w:rPr>
                  </w:rPrChange>
                </w:rPr>
                <w:t>Push Report</w:t>
              </w:r>
            </w:ins>
          </w:p>
        </w:tc>
        <w:tc>
          <w:tcPr>
            <w:tcW w:w="4500" w:type="dxa"/>
          </w:tcPr>
          <w:p w:rsidR="001647AF" w:rsidRPr="00C91D6A" w:rsidRDefault="00C91D6A" w:rsidP="001647AF">
            <w:pPr>
              <w:keepNext/>
              <w:numPr>
                <w:ins w:id="541" w:author="François NOËL" w:date="2008-05-26T14:10:00Z"/>
              </w:numPr>
              <w:rPr>
                <w:ins w:id="542" w:author="François NOËL" w:date="2008-05-26T14:10:00Z"/>
              </w:rPr>
            </w:pPr>
            <w:ins w:id="543" w:author="Jean-Bernard Pain" w:date="2009-01-29T10:04:00Z">
              <w:r>
                <w:t xml:space="preserve">Yes </w:t>
              </w:r>
            </w:ins>
            <w:ins w:id="544" w:author="Jean-Bernard Pain" w:date="2009-01-29T10:05:00Z">
              <w:r>
                <w:t>(</w:t>
              </w:r>
              <w:r w:rsidRPr="00C91D6A">
                <w:t>cfg_params.asp</w:t>
              </w:r>
              <w:r>
                <w:t>)</w:t>
              </w:r>
            </w:ins>
          </w:p>
        </w:tc>
      </w:tr>
      <w:tr w:rsidR="001647AF" w:rsidRPr="003467D6" w:rsidTr="004E1359">
        <w:trPr>
          <w:ins w:id="545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546" w:author="François NOËL" w:date="2008-05-26T14:10:00Z"/>
              </w:numPr>
              <w:rPr>
                <w:ins w:id="547" w:author="François NOËL" w:date="2008-05-26T14:10:00Z"/>
              </w:rPr>
            </w:pPr>
            <w:ins w:id="548" w:author="François NOËL" w:date="2008-05-26T14:10:00Z">
              <w:r>
                <w:t>1024 (10)</w:t>
              </w:r>
            </w:ins>
          </w:p>
        </w:tc>
        <w:tc>
          <w:tcPr>
            <w:tcW w:w="5578" w:type="dxa"/>
          </w:tcPr>
          <w:p w:rsidR="001647AF" w:rsidRPr="003467D6" w:rsidRDefault="003467D6" w:rsidP="001647AF">
            <w:pPr>
              <w:keepNext/>
              <w:numPr>
                <w:ins w:id="549" w:author="François NOËL" w:date="2008-05-26T14:10:00Z"/>
              </w:numPr>
              <w:rPr>
                <w:ins w:id="550" w:author="François NOËL" w:date="2008-05-26T14:10:00Z"/>
              </w:rPr>
            </w:pPr>
            <w:ins w:id="551" w:author="fredericD" w:date="2009-02-02T13:45:00Z">
              <w:r w:rsidRPr="003467D6">
                <w:t xml:space="preserve">“AUT” mode </w:t>
              </w:r>
            </w:ins>
            <w:ins w:id="552" w:author="fredericD" w:date="2009-02-02T13:50:00Z">
              <w:r w:rsidR="001A70F3" w:rsidRPr="001A70F3">
                <w:rPr>
                  <w:rPrChange w:id="553" w:author="fredericD" w:date="2009-02-02T13:50:00Z">
                    <w:rPr>
                      <w:lang w:val="fr-FR"/>
                    </w:rPr>
                  </w:rPrChange>
                </w:rPr>
                <w:t xml:space="preserve">only </w:t>
              </w:r>
            </w:ins>
            <w:ins w:id="554" w:author="fredericD" w:date="2009-02-02T13:45:00Z">
              <w:r w:rsidRPr="003467D6">
                <w:t>for e-commerce</w:t>
              </w:r>
            </w:ins>
          </w:p>
        </w:tc>
        <w:tc>
          <w:tcPr>
            <w:tcW w:w="3062" w:type="dxa"/>
          </w:tcPr>
          <w:p w:rsidR="001647AF" w:rsidRPr="003467D6" w:rsidRDefault="003467D6" w:rsidP="001647AF">
            <w:pPr>
              <w:keepNext/>
              <w:numPr>
                <w:ins w:id="555" w:author="François NOËL" w:date="2008-05-26T14:10:00Z"/>
              </w:numPr>
              <w:rPr>
                <w:ins w:id="556" w:author="François NOËL" w:date="2008-05-26T14:10:00Z"/>
                <w:sz w:val="16"/>
              </w:rPr>
            </w:pPr>
            <w:ins w:id="557" w:author="fredericD" w:date="2009-02-02T13:50:00Z">
              <w:r>
                <w:rPr>
                  <w:sz w:val="16"/>
                </w:rPr>
                <w:t>OeC</w:t>
              </w:r>
            </w:ins>
          </w:p>
        </w:tc>
        <w:tc>
          <w:tcPr>
            <w:tcW w:w="4500" w:type="dxa"/>
          </w:tcPr>
          <w:p w:rsidR="001647AF" w:rsidRPr="003467D6" w:rsidRDefault="003467D6" w:rsidP="001647AF">
            <w:pPr>
              <w:keepNext/>
              <w:numPr>
                <w:ins w:id="558" w:author="François NOËL" w:date="2008-05-26T14:10:00Z"/>
              </w:numPr>
              <w:rPr>
                <w:ins w:id="559" w:author="François NOËL" w:date="2008-05-26T14:10:00Z"/>
              </w:rPr>
            </w:pPr>
            <w:ins w:id="560" w:author="fredericD" w:date="2009-02-02T13:50:00Z">
              <w:r>
                <w:t>No</w:t>
              </w:r>
            </w:ins>
          </w:p>
        </w:tc>
      </w:tr>
      <w:tr w:rsidR="001647AF" w:rsidTr="004E1359">
        <w:trPr>
          <w:ins w:id="561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562" w:author="François NOËL" w:date="2008-05-26T14:10:00Z"/>
              </w:numPr>
              <w:rPr>
                <w:ins w:id="563" w:author="François NOËL" w:date="2008-05-26T14:10:00Z"/>
              </w:rPr>
            </w:pPr>
            <w:ins w:id="564" w:author="François NOËL" w:date="2008-05-26T14:10:00Z">
              <w:r>
                <w:t>2048 (11)</w:t>
              </w:r>
            </w:ins>
          </w:p>
        </w:tc>
        <w:tc>
          <w:tcPr>
            <w:tcW w:w="5578" w:type="dxa"/>
          </w:tcPr>
          <w:p w:rsidR="001647AF" w:rsidRDefault="00F257C5" w:rsidP="001647AF">
            <w:pPr>
              <w:keepNext/>
              <w:numPr>
                <w:ins w:id="565" w:author="François NOËL" w:date="2008-05-26T14:10:00Z"/>
              </w:numPr>
              <w:rPr>
                <w:ins w:id="566" w:author="François NOËL" w:date="2008-05-26T14:10:00Z"/>
              </w:rPr>
            </w:pPr>
            <w:ins w:id="567" w:author="Borsu" w:date="2009-03-27T09:46:00Z">
              <w:r>
                <w:t>For PFIN moulinette pspid, send yello</w:t>
              </w:r>
            </w:ins>
            <w:ins w:id="568" w:author="Borsu" w:date="2009-03-27T09:47:00Z">
              <w:r>
                <w:t>w</w:t>
              </w:r>
            </w:ins>
            <w:ins w:id="569" w:author="Borsu" w:date="2009-03-27T09:46:00Z">
              <w:r>
                <w:t xml:space="preserve"> PM </w:t>
              </w:r>
            </w:ins>
            <w:ins w:id="570" w:author="Borsu" w:date="2009-03-27T09:47:00Z">
              <w:r>
                <w:t>txID in post-sale</w:t>
              </w:r>
            </w:ins>
          </w:p>
        </w:tc>
        <w:tc>
          <w:tcPr>
            <w:tcW w:w="3062" w:type="dxa"/>
          </w:tcPr>
          <w:p w:rsidR="001647AF" w:rsidRDefault="00F257C5" w:rsidP="001647AF">
            <w:pPr>
              <w:keepNext/>
              <w:numPr>
                <w:ins w:id="571" w:author="François NOËL" w:date="2008-05-26T14:10:00Z"/>
              </w:numPr>
              <w:rPr>
                <w:ins w:id="572" w:author="François NOËL" w:date="2008-05-26T14:10:00Z"/>
                <w:sz w:val="16"/>
              </w:rPr>
            </w:pPr>
            <w:ins w:id="573" w:author="Borsu" w:date="2009-03-27T09:48:00Z">
              <w:r>
                <w:rPr>
                  <w:sz w:val="16"/>
                </w:rPr>
                <w:t>Post lase</w:t>
              </w:r>
            </w:ins>
          </w:p>
        </w:tc>
        <w:tc>
          <w:tcPr>
            <w:tcW w:w="4500" w:type="dxa"/>
          </w:tcPr>
          <w:p w:rsidR="001647AF" w:rsidRDefault="00F257C5" w:rsidP="001647AF">
            <w:pPr>
              <w:keepNext/>
              <w:numPr>
                <w:ins w:id="574" w:author="François NOËL" w:date="2008-05-26T14:10:00Z"/>
              </w:numPr>
              <w:rPr>
                <w:ins w:id="575" w:author="François NOËL" w:date="2008-05-26T14:10:00Z"/>
                <w:sz w:val="16"/>
              </w:rPr>
            </w:pPr>
            <w:ins w:id="576" w:author="Borsu" w:date="2009-03-27T09:47:00Z">
              <w:r>
                <w:t>Yes (</w:t>
              </w:r>
              <w:r w:rsidRPr="00C91D6A">
                <w:t>cfg_params.asp</w:t>
              </w:r>
              <w:r>
                <w:t>)</w:t>
              </w:r>
            </w:ins>
          </w:p>
        </w:tc>
      </w:tr>
      <w:tr w:rsidR="001647AF" w:rsidTr="004E1359">
        <w:trPr>
          <w:ins w:id="577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578" w:author="François NOËL" w:date="2008-05-26T14:10:00Z"/>
              </w:numPr>
              <w:rPr>
                <w:ins w:id="579" w:author="François NOËL" w:date="2008-05-26T14:10:00Z"/>
              </w:rPr>
            </w:pPr>
            <w:ins w:id="580" w:author="François NOËL" w:date="2008-05-26T14:10:00Z">
              <w:r>
                <w:t>4096 (12)</w:t>
              </w:r>
            </w:ins>
          </w:p>
        </w:tc>
        <w:tc>
          <w:tcPr>
            <w:tcW w:w="5578" w:type="dxa"/>
          </w:tcPr>
          <w:p w:rsidR="001647AF" w:rsidRDefault="009C33EE" w:rsidP="001647AF">
            <w:pPr>
              <w:keepNext/>
              <w:numPr>
                <w:ins w:id="581" w:author="François NOËL" w:date="2008-05-26T14:10:00Z"/>
              </w:numPr>
              <w:rPr>
                <w:ins w:id="582" w:author="François NOËL" w:date="2008-05-26T14:10:00Z"/>
              </w:rPr>
            </w:pPr>
            <w:ins w:id="583" w:author="Laurent Postiaux" w:date="2009-09-17T11:56:00Z">
              <w:r>
                <w:t>MSM option: disable REN</w:t>
              </w:r>
            </w:ins>
          </w:p>
        </w:tc>
        <w:tc>
          <w:tcPr>
            <w:tcW w:w="3062" w:type="dxa"/>
          </w:tcPr>
          <w:p w:rsidR="001647AF" w:rsidRDefault="009C33EE" w:rsidP="001647AF">
            <w:pPr>
              <w:keepNext/>
              <w:numPr>
                <w:ins w:id="584" w:author="François NOËL" w:date="2008-05-26T14:10:00Z"/>
              </w:numPr>
              <w:rPr>
                <w:ins w:id="585" w:author="François NOËL" w:date="2008-05-26T14:10:00Z"/>
                <w:sz w:val="16"/>
              </w:rPr>
            </w:pPr>
            <w:ins w:id="586" w:author="Laurent Postiaux" w:date="2009-09-17T11:57:00Z">
              <w:r>
                <w:rPr>
                  <w:sz w:val="16"/>
                </w:rPr>
                <w:t xml:space="preserve">View </w:t>
              </w:r>
              <w:r w:rsidR="001A70F3" w:rsidRPr="001A70F3">
                <w:rPr>
                  <w:rPrChange w:id="587" w:author="Laurent Postiaux" w:date="2009-09-17T11:57:00Z">
                    <w:rPr>
                      <w:sz w:val="16"/>
                    </w:rPr>
                  </w:rPrChange>
                </w:rPr>
                <w:t>transactions</w:t>
              </w:r>
            </w:ins>
          </w:p>
        </w:tc>
        <w:tc>
          <w:tcPr>
            <w:tcW w:w="4500" w:type="dxa"/>
          </w:tcPr>
          <w:p w:rsidR="001647AF" w:rsidRDefault="009C33EE" w:rsidP="001647AF">
            <w:pPr>
              <w:keepNext/>
              <w:numPr>
                <w:ins w:id="588" w:author="François NOËL" w:date="2008-05-26T14:10:00Z"/>
              </w:numPr>
              <w:rPr>
                <w:ins w:id="589" w:author="François NOËL" w:date="2008-05-26T14:10:00Z"/>
                <w:sz w:val="16"/>
              </w:rPr>
            </w:pPr>
            <w:ins w:id="590" w:author="Laurent Postiaux" w:date="2009-09-17T11:57:00Z">
              <w:r>
                <w:rPr>
                  <w:sz w:val="16"/>
                </w:rPr>
                <w:t>Cfg_</w:t>
              </w:r>
              <w:r w:rsidR="001A70F3" w:rsidRPr="001A70F3">
                <w:rPr>
                  <w:rPrChange w:id="591" w:author="Laurent Postiaux" w:date="2009-09-17T11:57:00Z">
                    <w:rPr>
                      <w:sz w:val="16"/>
                    </w:rPr>
                  </w:rPrChange>
                </w:rPr>
                <w:t>params</w:t>
              </w:r>
              <w:r>
                <w:rPr>
                  <w:sz w:val="16"/>
                </w:rPr>
                <w:t>.asp</w:t>
              </w:r>
            </w:ins>
          </w:p>
        </w:tc>
      </w:tr>
      <w:tr w:rsidR="001647AF" w:rsidTr="004E1359">
        <w:trPr>
          <w:ins w:id="592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593" w:author="François NOËL" w:date="2008-05-26T14:10:00Z"/>
              </w:numPr>
              <w:rPr>
                <w:ins w:id="594" w:author="François NOËL" w:date="2008-05-26T14:10:00Z"/>
              </w:rPr>
            </w:pPr>
            <w:ins w:id="595" w:author="François NOËL" w:date="2008-05-26T14:10:00Z">
              <w:r>
                <w:t>8192 (13)</w:t>
              </w:r>
            </w:ins>
          </w:p>
        </w:tc>
        <w:tc>
          <w:tcPr>
            <w:tcW w:w="5578" w:type="dxa"/>
          </w:tcPr>
          <w:p w:rsidR="001647AF" w:rsidRDefault="009C33EE" w:rsidP="001647AF">
            <w:pPr>
              <w:keepNext/>
              <w:numPr>
                <w:ins w:id="596" w:author="François NOËL" w:date="2008-05-26T14:10:00Z"/>
              </w:numPr>
              <w:rPr>
                <w:ins w:id="597" w:author="François NOËL" w:date="2008-05-26T14:10:00Z"/>
              </w:rPr>
            </w:pPr>
            <w:ins w:id="598" w:author="Laurent Postiaux" w:date="2009-09-17T11:56:00Z">
              <w:r>
                <w:t>MSM: disable RFS</w:t>
              </w:r>
            </w:ins>
          </w:p>
        </w:tc>
        <w:tc>
          <w:tcPr>
            <w:tcW w:w="3062" w:type="dxa"/>
          </w:tcPr>
          <w:p w:rsidR="001647AF" w:rsidRDefault="009C33EE" w:rsidP="001647AF">
            <w:pPr>
              <w:keepNext/>
              <w:numPr>
                <w:ins w:id="599" w:author="François NOËL" w:date="2008-05-26T14:10:00Z"/>
              </w:numPr>
              <w:rPr>
                <w:ins w:id="600" w:author="François NOËL" w:date="2008-05-26T14:10:00Z"/>
                <w:sz w:val="16"/>
              </w:rPr>
            </w:pPr>
            <w:ins w:id="601" w:author="Laurent Postiaux" w:date="2009-09-17T11:57:00Z">
              <w:r>
                <w:rPr>
                  <w:sz w:val="16"/>
                </w:rPr>
                <w:t xml:space="preserve">View </w:t>
              </w:r>
              <w:r w:rsidR="001A70F3" w:rsidRPr="001A70F3">
                <w:rPr>
                  <w:rPrChange w:id="602" w:author="Laurent Postiaux" w:date="2009-09-17T11:57:00Z">
                    <w:rPr>
                      <w:sz w:val="16"/>
                    </w:rPr>
                  </w:rPrChange>
                </w:rPr>
                <w:t>transactions</w:t>
              </w:r>
            </w:ins>
          </w:p>
        </w:tc>
        <w:tc>
          <w:tcPr>
            <w:tcW w:w="4500" w:type="dxa"/>
          </w:tcPr>
          <w:p w:rsidR="001647AF" w:rsidRDefault="009C33EE" w:rsidP="001647AF">
            <w:pPr>
              <w:keepNext/>
              <w:numPr>
                <w:ins w:id="603" w:author="François NOËL" w:date="2008-05-26T14:10:00Z"/>
              </w:numPr>
              <w:rPr>
                <w:ins w:id="604" w:author="François NOËL" w:date="2008-05-26T14:10:00Z"/>
                <w:sz w:val="16"/>
              </w:rPr>
            </w:pPr>
            <w:ins w:id="605" w:author="Laurent Postiaux" w:date="2009-09-17T11:57:00Z">
              <w:r>
                <w:rPr>
                  <w:sz w:val="16"/>
                </w:rPr>
                <w:t>Cfg_</w:t>
              </w:r>
              <w:r w:rsidR="001A70F3" w:rsidRPr="001A70F3">
                <w:rPr>
                  <w:rPrChange w:id="606" w:author="Laurent Postiaux" w:date="2009-09-17T11:57:00Z">
                    <w:rPr>
                      <w:sz w:val="16"/>
                    </w:rPr>
                  </w:rPrChange>
                </w:rPr>
                <w:t>params</w:t>
              </w:r>
              <w:r>
                <w:rPr>
                  <w:sz w:val="16"/>
                </w:rPr>
                <w:t>.asp</w:t>
              </w:r>
            </w:ins>
          </w:p>
        </w:tc>
      </w:tr>
      <w:tr w:rsidR="001647AF" w:rsidTr="004E1359">
        <w:trPr>
          <w:ins w:id="607" w:author="François NOËL" w:date="2008-05-26T14:10:00Z"/>
        </w:trPr>
        <w:tc>
          <w:tcPr>
            <w:tcW w:w="1368" w:type="dxa"/>
          </w:tcPr>
          <w:p w:rsidR="001647AF" w:rsidRDefault="001647AF" w:rsidP="001647AF">
            <w:pPr>
              <w:keepNext/>
              <w:numPr>
                <w:ins w:id="608" w:author="François NOËL" w:date="2008-05-26T14:10:00Z"/>
              </w:numPr>
              <w:rPr>
                <w:ins w:id="609" w:author="François NOËL" w:date="2008-05-26T14:10:00Z"/>
              </w:rPr>
            </w:pPr>
            <w:ins w:id="610" w:author="François NOËL" w:date="2008-05-26T14:10:00Z">
              <w:r>
                <w:t>16384 (14)</w:t>
              </w:r>
            </w:ins>
          </w:p>
        </w:tc>
        <w:tc>
          <w:tcPr>
            <w:tcW w:w="5578" w:type="dxa"/>
          </w:tcPr>
          <w:p w:rsidR="001647AF" w:rsidRDefault="009C33EE" w:rsidP="001647AF">
            <w:pPr>
              <w:keepNext/>
              <w:numPr>
                <w:ins w:id="611" w:author="François NOËL" w:date="2008-05-26T14:10:00Z"/>
              </w:numPr>
              <w:rPr>
                <w:ins w:id="612" w:author="François NOËL" w:date="2008-05-26T14:10:00Z"/>
              </w:rPr>
            </w:pPr>
            <w:ins w:id="613" w:author="Laurent Postiaux" w:date="2009-09-17T11:56:00Z">
              <w:r>
                <w:rPr>
                  <w:lang w:val="fr-FR"/>
                </w:rPr>
                <w:t>MSM : disable SAS</w:t>
              </w:r>
            </w:ins>
          </w:p>
        </w:tc>
        <w:tc>
          <w:tcPr>
            <w:tcW w:w="3062" w:type="dxa"/>
          </w:tcPr>
          <w:p w:rsidR="001647AF" w:rsidRDefault="009C33EE" w:rsidP="001647AF">
            <w:pPr>
              <w:keepNext/>
              <w:numPr>
                <w:ins w:id="614" w:author="François NOËL" w:date="2008-05-26T14:10:00Z"/>
              </w:numPr>
              <w:rPr>
                <w:ins w:id="615" w:author="François NOËL" w:date="2008-05-26T14:10:00Z"/>
                <w:sz w:val="16"/>
              </w:rPr>
            </w:pPr>
            <w:ins w:id="616" w:author="Laurent Postiaux" w:date="2009-09-17T11:57:00Z">
              <w:r>
                <w:rPr>
                  <w:sz w:val="16"/>
                </w:rPr>
                <w:t xml:space="preserve">View </w:t>
              </w:r>
              <w:r w:rsidR="001A70F3" w:rsidRPr="001A70F3">
                <w:rPr>
                  <w:rPrChange w:id="617" w:author="Laurent Postiaux" w:date="2009-09-17T11:57:00Z">
                    <w:rPr>
                      <w:sz w:val="16"/>
                    </w:rPr>
                  </w:rPrChange>
                </w:rPr>
                <w:t>transactions</w:t>
              </w:r>
            </w:ins>
          </w:p>
        </w:tc>
        <w:tc>
          <w:tcPr>
            <w:tcW w:w="4500" w:type="dxa"/>
          </w:tcPr>
          <w:p w:rsidR="001647AF" w:rsidRDefault="009C33EE" w:rsidP="001647AF">
            <w:pPr>
              <w:keepNext/>
              <w:numPr>
                <w:ins w:id="618" w:author="François NOËL" w:date="2008-05-26T14:10:00Z"/>
              </w:numPr>
              <w:rPr>
                <w:ins w:id="619" w:author="François NOËL" w:date="2008-05-26T14:10:00Z"/>
              </w:rPr>
            </w:pPr>
            <w:ins w:id="620" w:author="Laurent Postiaux" w:date="2009-09-17T11:57:00Z">
              <w:r>
                <w:rPr>
                  <w:sz w:val="16"/>
                </w:rPr>
                <w:t>Cfg_</w:t>
              </w:r>
              <w:r w:rsidR="001A70F3" w:rsidRPr="001A70F3">
                <w:rPr>
                  <w:rPrChange w:id="621" w:author="Laurent Postiaux" w:date="2009-09-17T11:57:00Z">
                    <w:rPr>
                      <w:sz w:val="16"/>
                    </w:rPr>
                  </w:rPrChange>
                </w:rPr>
                <w:t>params</w:t>
              </w:r>
              <w:r>
                <w:rPr>
                  <w:sz w:val="16"/>
                </w:rPr>
                <w:t>.asp</w:t>
              </w:r>
            </w:ins>
          </w:p>
        </w:tc>
      </w:tr>
      <w:tr w:rsidR="0050612F" w:rsidTr="004E1359">
        <w:trPr>
          <w:ins w:id="622" w:author="Aurélien Turlan" w:date="2010-01-12T17:48:00Z"/>
        </w:trPr>
        <w:tc>
          <w:tcPr>
            <w:tcW w:w="1368" w:type="dxa"/>
          </w:tcPr>
          <w:p w:rsidR="0050612F" w:rsidRDefault="0050612F" w:rsidP="001647AF">
            <w:pPr>
              <w:keepNext/>
              <w:numPr>
                <w:ins w:id="623" w:author="François NOËL" w:date="2008-05-26T14:10:00Z"/>
              </w:numPr>
              <w:rPr>
                <w:ins w:id="624" w:author="Aurélien Turlan" w:date="2010-01-12T17:48:00Z"/>
              </w:rPr>
            </w:pPr>
          </w:p>
        </w:tc>
        <w:tc>
          <w:tcPr>
            <w:tcW w:w="5578" w:type="dxa"/>
          </w:tcPr>
          <w:p w:rsidR="0050612F" w:rsidRPr="0050612F" w:rsidRDefault="0050612F" w:rsidP="001647AF">
            <w:pPr>
              <w:keepNext/>
              <w:numPr>
                <w:ins w:id="625" w:author="François NOËL" w:date="2008-05-26T14:10:00Z"/>
              </w:numPr>
              <w:rPr>
                <w:ins w:id="626" w:author="Aurélien Turlan" w:date="2010-01-12T17:48:00Z"/>
                <w:lang w:val="en-US"/>
                <w:rPrChange w:id="627" w:author="Aurélien Turlan" w:date="2010-01-12T17:48:00Z">
                  <w:rPr>
                    <w:ins w:id="628" w:author="Aurélien Turlan" w:date="2010-01-12T17:48:00Z"/>
                    <w:lang w:val="fr-FR"/>
                  </w:rPr>
                </w:rPrChange>
              </w:rPr>
            </w:pPr>
          </w:p>
        </w:tc>
        <w:tc>
          <w:tcPr>
            <w:tcW w:w="3062" w:type="dxa"/>
          </w:tcPr>
          <w:p w:rsidR="0050612F" w:rsidRDefault="0050612F" w:rsidP="001647AF">
            <w:pPr>
              <w:keepNext/>
              <w:numPr>
                <w:ins w:id="629" w:author="François NOËL" w:date="2008-05-26T14:10:00Z"/>
              </w:numPr>
              <w:rPr>
                <w:ins w:id="630" w:author="Aurélien Turlan" w:date="2010-01-12T17:48:00Z"/>
                <w:sz w:val="16"/>
              </w:rPr>
            </w:pPr>
          </w:p>
        </w:tc>
        <w:tc>
          <w:tcPr>
            <w:tcW w:w="4500" w:type="dxa"/>
          </w:tcPr>
          <w:p w:rsidR="0050612F" w:rsidRDefault="0050612F" w:rsidP="001647AF">
            <w:pPr>
              <w:keepNext/>
              <w:numPr>
                <w:ins w:id="631" w:author="François NOËL" w:date="2008-05-26T14:10:00Z"/>
              </w:numPr>
              <w:rPr>
                <w:ins w:id="632" w:author="Aurélien Turlan" w:date="2010-01-12T17:48:00Z"/>
                <w:sz w:val="16"/>
              </w:rPr>
            </w:pPr>
          </w:p>
        </w:tc>
      </w:tr>
    </w:tbl>
    <w:p w:rsidR="00F04310" w:rsidRDefault="00F04310"/>
    <w:p w:rsidR="00ED10A0" w:rsidRDefault="00ED10A0"/>
    <w:p w:rsidR="00ED10A0" w:rsidRDefault="00ED10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ED10A0" w:rsidTr="0099784E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ED10A0" w:rsidRDefault="00ED10A0" w:rsidP="0073314D">
            <w:pPr>
              <w:pStyle w:val="Heading1"/>
            </w:pPr>
            <w:bookmarkStart w:id="633" w:name="CONFIG6"/>
            <w:bookmarkEnd w:id="633"/>
            <w:r>
              <w:lastRenderedPageBreak/>
              <w:t xml:space="preserve">CONFIG6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ED10A0" w:rsidTr="0099784E">
        <w:tc>
          <w:tcPr>
            <w:tcW w:w="1368" w:type="dxa"/>
          </w:tcPr>
          <w:p w:rsidR="00ED10A0" w:rsidRDefault="00ED10A0" w:rsidP="00ED10A0">
            <w:pPr>
              <w:pStyle w:val="NormalHead"/>
            </w:pPr>
            <w:r>
              <w:t>Bit</w:t>
            </w:r>
          </w:p>
        </w:tc>
        <w:tc>
          <w:tcPr>
            <w:tcW w:w="5578" w:type="dxa"/>
          </w:tcPr>
          <w:p w:rsidR="00ED10A0" w:rsidRDefault="00ED10A0" w:rsidP="00ED10A0">
            <w:pPr>
              <w:pStyle w:val="NormalHead"/>
            </w:pPr>
            <w:r>
              <w:t>Description</w:t>
            </w:r>
          </w:p>
        </w:tc>
        <w:tc>
          <w:tcPr>
            <w:tcW w:w="3062" w:type="dxa"/>
          </w:tcPr>
          <w:p w:rsidR="00ED10A0" w:rsidRDefault="00ED10A0" w:rsidP="00ED10A0">
            <w:pPr>
              <w:pStyle w:val="NormalHead"/>
            </w:pPr>
            <w:r>
              <w:t>Main processes concerned</w:t>
            </w:r>
          </w:p>
        </w:tc>
        <w:tc>
          <w:tcPr>
            <w:tcW w:w="4500" w:type="dxa"/>
          </w:tcPr>
          <w:p w:rsidR="00ED10A0" w:rsidRDefault="00ED10A0" w:rsidP="00ED10A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ED10A0" w:rsidTr="0099784E">
        <w:trPr>
          <w:cantSplit/>
          <w:trHeight w:val="411"/>
        </w:trPr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1 (0)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r>
              <w:t>Ignore stopover for risky itinerary evaluation</w:t>
            </w:r>
          </w:p>
        </w:tc>
        <w:tc>
          <w:tcPr>
            <w:tcW w:w="3062" w:type="dxa"/>
            <w:shd w:val="clear" w:color="auto" w:fill="auto"/>
          </w:tcPr>
          <w:p w:rsidR="00ED10A0" w:rsidRPr="00026C23" w:rsidRDefault="001A5511" w:rsidP="00ED10A0">
            <w:pPr>
              <w:keepNext/>
            </w:pPr>
            <w:r>
              <w:t>FDMA - scoring</w:t>
            </w:r>
          </w:p>
        </w:tc>
        <w:tc>
          <w:tcPr>
            <w:tcW w:w="4500" w:type="dxa"/>
            <w:shd w:val="clear" w:color="auto" w:fill="auto"/>
          </w:tcPr>
          <w:p w:rsidR="00ED10A0" w:rsidRPr="00026C23" w:rsidRDefault="001A5511" w:rsidP="00ED10A0">
            <w:pPr>
              <w:keepNext/>
            </w:pPr>
            <w:r>
              <w:t>Yes in edit airport  group page</w:t>
            </w:r>
          </w:p>
        </w:tc>
      </w:tr>
      <w:tr w:rsidR="00ED10A0" w:rsidTr="0099784E">
        <w:trPr>
          <w:cantSplit/>
          <w:trHeight w:val="412"/>
        </w:trPr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2 (1)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r>
              <w:t>Allow the the conversion rate conversion / PM</w:t>
            </w:r>
          </w:p>
        </w:tc>
        <w:tc>
          <w:tcPr>
            <w:tcW w:w="3062" w:type="dxa"/>
            <w:shd w:val="clear" w:color="auto" w:fill="auto"/>
          </w:tcPr>
          <w:p w:rsidR="00ED10A0" w:rsidRPr="00026C23" w:rsidRDefault="001A5511" w:rsidP="00ED10A0">
            <w:pPr>
              <w:keepNext/>
            </w:pPr>
            <w:r>
              <w:t>orderstandard</w:t>
            </w:r>
          </w:p>
        </w:tc>
        <w:tc>
          <w:tcPr>
            <w:tcW w:w="4500" w:type="dxa"/>
            <w:shd w:val="clear" w:color="auto" w:fill="auto"/>
          </w:tcPr>
          <w:p w:rsidR="00ED10A0" w:rsidRPr="00026C23" w:rsidRDefault="001A5511" w:rsidP="00ED10A0">
            <w:pPr>
              <w:keepNext/>
            </w:pPr>
            <w:r>
              <w:t>Not yet</w:t>
            </w:r>
          </w:p>
        </w:tc>
      </w:tr>
      <w:tr w:rsidR="00ED10A0" w:rsidTr="0099784E">
        <w:trPr>
          <w:trHeight w:val="418"/>
        </w:trPr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4 (2)</w:t>
            </w:r>
          </w:p>
        </w:tc>
        <w:tc>
          <w:tcPr>
            <w:tcW w:w="5578" w:type="dxa"/>
          </w:tcPr>
          <w:p w:rsidR="00ED10A0" w:rsidRPr="00026C23" w:rsidRDefault="001A70F3" w:rsidP="00ED10A0">
            <w:pPr>
              <w:keepNext/>
            </w:pPr>
            <w:r w:rsidRPr="001A70F3">
              <w:rPr>
                <w:rPrChange w:id="634" w:author="Laurent Postiaux" w:date="2012-02-03T18:16:00Z">
                  <w:rPr>
                    <w:lang w:val="en-US"/>
                  </w:rPr>
                </w:rPrChange>
              </w:rPr>
              <w:t>Hide "Cancel" button on the payment page</w:t>
            </w:r>
          </w:p>
        </w:tc>
        <w:tc>
          <w:tcPr>
            <w:tcW w:w="3062" w:type="dxa"/>
          </w:tcPr>
          <w:p w:rsidR="00ED10A0" w:rsidRPr="00026C23" w:rsidRDefault="00ED10A0" w:rsidP="00ED10A0">
            <w:pPr>
              <w:keepNext/>
            </w:pPr>
          </w:p>
        </w:tc>
        <w:tc>
          <w:tcPr>
            <w:tcW w:w="4500" w:type="dxa"/>
          </w:tcPr>
          <w:p w:rsidR="00ED10A0" w:rsidRPr="00026C23" w:rsidRDefault="00ED10A0" w:rsidP="00ED10A0">
            <w:pPr>
              <w:keepNext/>
            </w:pP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8 (3)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bookmarkStart w:id="635" w:name="CONFIG6_DTAUSDownload"/>
            <w:bookmarkEnd w:id="635"/>
            <w:r>
              <w:t xml:space="preserve">DTAUS Download </w:t>
            </w:r>
          </w:p>
        </w:tc>
        <w:tc>
          <w:tcPr>
            <w:tcW w:w="3062" w:type="dxa"/>
          </w:tcPr>
          <w:p w:rsidR="00ED10A0" w:rsidRPr="00026C23" w:rsidRDefault="001A70F3" w:rsidP="00ED10A0">
            <w:pPr>
              <w:keepNext/>
              <w:spacing w:after="120" w:line="480" w:lineRule="auto"/>
              <w:rPr>
                <w:rPrChange w:id="636" w:author="Laurent Postiaux" w:date="2012-02-03T18:16:00Z">
                  <w:rPr>
                    <w:sz w:val="16"/>
                    <w:lang w:val="fr-FR"/>
                  </w:rPr>
                </w:rPrChange>
              </w:rPr>
            </w:pPr>
            <w:r w:rsidRPr="001A70F3">
              <w:rPr>
                <w:rPrChange w:id="637" w:author="Laurent Postiaux" w:date="2012-02-03T18:16:00Z">
                  <w:rPr>
                    <w:sz w:val="16"/>
                    <w:lang w:val="fr-FR"/>
                  </w:rPr>
                </w:rPrChange>
              </w:rPr>
              <w:t>1 = Show in menu</w:t>
            </w:r>
          </w:p>
          <w:p w:rsidR="00E2151F" w:rsidRPr="00026C23" w:rsidRDefault="001A70F3" w:rsidP="00ED10A0">
            <w:pPr>
              <w:keepNext/>
              <w:spacing w:after="120" w:line="480" w:lineRule="auto"/>
              <w:rPr>
                <w:rPrChange w:id="638" w:author="Laurent Postiaux" w:date="2012-02-03T18:16:00Z">
                  <w:rPr>
                    <w:sz w:val="16"/>
                    <w:lang w:val="fr-FR"/>
                  </w:rPr>
                </w:rPrChange>
              </w:rPr>
            </w:pPr>
            <w:r w:rsidRPr="001A70F3">
              <w:rPr>
                <w:rPrChange w:id="639" w:author="Laurent Postiaux" w:date="2012-02-03T18:16:00Z">
                  <w:rPr>
                    <w:sz w:val="16"/>
                    <w:lang w:val="fr-FR"/>
                  </w:rPr>
                </w:rPrChange>
              </w:rPr>
              <w:t>DirectDebit DE</w:t>
            </w:r>
          </w:p>
        </w:tc>
        <w:tc>
          <w:tcPr>
            <w:tcW w:w="4500" w:type="dxa"/>
          </w:tcPr>
          <w:p w:rsidR="00ED10A0" w:rsidRPr="00026C23" w:rsidRDefault="00E2151F" w:rsidP="00ED10A0">
            <w:pPr>
              <w:keepNext/>
            </w:pPr>
            <w:r w:rsidRPr="00026C23">
              <w:t>Link to DirectDebit DE config</w:t>
            </w: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16 (4)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r>
              <w:t>Don’t use binary scoring with CAP2</w:t>
            </w:r>
          </w:p>
        </w:tc>
        <w:tc>
          <w:tcPr>
            <w:tcW w:w="3062" w:type="dxa"/>
          </w:tcPr>
          <w:p w:rsidR="00ED10A0" w:rsidRPr="00026C23" w:rsidRDefault="001A5511" w:rsidP="00ED10A0">
            <w:pPr>
              <w:keepNext/>
            </w:pPr>
            <w:r>
              <w:t>FDMA</w:t>
            </w:r>
          </w:p>
        </w:tc>
        <w:tc>
          <w:tcPr>
            <w:tcW w:w="4500" w:type="dxa"/>
          </w:tcPr>
          <w:p w:rsidR="00ED10A0" w:rsidRPr="00026C23" w:rsidRDefault="001A5511" w:rsidP="00ED10A0">
            <w:pPr>
              <w:keepNext/>
            </w:pPr>
            <w:r>
              <w:t>Keep same behaviour as previous CAP2 without scoring</w:t>
            </w: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32 (5)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r>
              <w:t>Apply FDM/FDMA rules even with full 3D-S transactions</w:t>
            </w:r>
          </w:p>
        </w:tc>
        <w:tc>
          <w:tcPr>
            <w:tcW w:w="3062" w:type="dxa"/>
          </w:tcPr>
          <w:p w:rsidR="00ED10A0" w:rsidRPr="00026C23" w:rsidRDefault="001A70F3" w:rsidP="00ED10A0">
            <w:pPr>
              <w:keepNext/>
              <w:spacing w:after="120" w:line="480" w:lineRule="auto"/>
              <w:rPr>
                <w:rPrChange w:id="640" w:author="Laurent Postiaux" w:date="2012-02-03T18:16:00Z">
                  <w:rPr>
                    <w:sz w:val="16"/>
                  </w:rPr>
                </w:rPrChange>
              </w:rPr>
            </w:pPr>
            <w:r w:rsidRPr="001A70F3">
              <w:rPr>
                <w:rPrChange w:id="641" w:author="Laurent Postiaux" w:date="2012-02-03T18:16:00Z">
                  <w:rPr>
                    <w:sz w:val="16"/>
                  </w:rPr>
                </w:rPrChange>
              </w:rPr>
              <w:t>FDM 3D-S</w:t>
            </w:r>
          </w:p>
        </w:tc>
        <w:tc>
          <w:tcPr>
            <w:tcW w:w="4500" w:type="dxa"/>
          </w:tcPr>
          <w:p w:rsidR="00ED10A0" w:rsidRPr="00026C23" w:rsidRDefault="00ED10A0" w:rsidP="00ED10A0">
            <w:pPr>
              <w:keepNext/>
              <w:rPr>
                <w:rPrChange w:id="642" w:author="Laurent Postiaux" w:date="2012-02-03T18:16:00Z">
                  <w:rPr>
                    <w:sz w:val="16"/>
                  </w:rPr>
                </w:rPrChange>
              </w:rPr>
            </w:pP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64 (6)</w:t>
            </w:r>
          </w:p>
        </w:tc>
        <w:tc>
          <w:tcPr>
            <w:tcW w:w="5578" w:type="dxa"/>
          </w:tcPr>
          <w:p w:rsidR="003A36E4" w:rsidRPr="00026C23" w:rsidRDefault="001A5511" w:rsidP="003A36E4">
            <w:pPr>
              <w:keepNext/>
              <w:rPr>
                <w:ins w:id="643" w:author="mca" w:date="2012-01-06T10:23:00Z"/>
              </w:rPr>
            </w:pPr>
            <w:r>
              <w:t>Use CreditCard validation rules and features even for PurchasingCards (not L1 auth)</w:t>
            </w:r>
          </w:p>
          <w:p w:rsidR="00683D17" w:rsidRPr="00026C23" w:rsidRDefault="001A5511" w:rsidP="00683D17">
            <w:pPr>
              <w:keepNext/>
            </w:pPr>
            <w:ins w:id="644" w:author="mca" w:date="2012-01-06T10:23:00Z">
              <w:r>
                <w:t xml:space="preserve">(means that PC cards brands will be </w:t>
              </w:r>
            </w:ins>
            <w:ins w:id="645" w:author="mca" w:date="2012-01-06T10:24:00Z">
              <w:r>
                <w:t>recognized as “classic” credit cards</w:t>
              </w:r>
            </w:ins>
            <w:ins w:id="646" w:author="mca" w:date="2012-01-06T10:25:00Z">
              <w:r>
                <w:t xml:space="preserve"> for data validation, but </w:t>
              </w:r>
            </w:ins>
            <w:ins w:id="647" w:author="mca" w:date="2012-01-06T10:26:00Z">
              <w:r>
                <w:t xml:space="preserve">the transaction will be </w:t>
              </w:r>
            </w:ins>
            <w:ins w:id="648" w:author="mca" w:date="2012-01-06T10:25:00Z">
              <w:r>
                <w:t>processed as VISA PC</w:t>
              </w:r>
            </w:ins>
            <w:ins w:id="649" w:author="mca" w:date="2012-01-06T10:24:00Z">
              <w:r>
                <w:t>.)</w:t>
              </w:r>
            </w:ins>
          </w:p>
        </w:tc>
        <w:tc>
          <w:tcPr>
            <w:tcW w:w="3062" w:type="dxa"/>
          </w:tcPr>
          <w:p w:rsidR="00ED10A0" w:rsidRPr="00026C23" w:rsidRDefault="001A5511" w:rsidP="00ED10A0">
            <w:pPr>
              <w:keepNext/>
            </w:pPr>
            <w:r>
              <w:t>Orderstandard/ orderdirect</w:t>
            </w:r>
          </w:p>
        </w:tc>
        <w:tc>
          <w:tcPr>
            <w:tcW w:w="4500" w:type="dxa"/>
          </w:tcPr>
          <w:p w:rsidR="00ED10A0" w:rsidRPr="00026C23" w:rsidRDefault="001A5511" w:rsidP="00ED10A0">
            <w:pPr>
              <w:keepNext/>
            </w:pPr>
            <w:del w:id="650" w:author="mca" w:date="2012-01-06T10:23:00Z">
              <w:r>
                <w:delText>Not yet</w:delText>
              </w:r>
            </w:del>
            <w:ins w:id="651" w:author="mca" w:date="2012-01-06T10:23:00Z">
              <w:r>
                <w:t>Merchant params</w:t>
              </w:r>
            </w:ins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128 (7)</w:t>
            </w:r>
          </w:p>
        </w:tc>
        <w:tc>
          <w:tcPr>
            <w:tcW w:w="5578" w:type="dxa"/>
          </w:tcPr>
          <w:p w:rsidR="00ED10A0" w:rsidRPr="00026C23" w:rsidRDefault="001A70F3" w:rsidP="00ED10A0">
            <w:pPr>
              <w:keepNext/>
              <w:rPr>
                <w:rPrChange w:id="652" w:author="Laurent Postiaux" w:date="2012-02-03T18:16:00Z">
                  <w:rPr>
                    <w:rFonts w:ascii="Verdana" w:hAnsi="Verdana"/>
                    <w:color w:val="000000"/>
                    <w:sz w:val="15"/>
                    <w:szCs w:val="15"/>
                  </w:rPr>
                </w:rPrChange>
              </w:rPr>
            </w:pPr>
            <w:r w:rsidRPr="001A70F3">
              <w:rPr>
                <w:rPrChange w:id="653" w:author="Laurent Postiaux" w:date="2012-02-03T18:16:00Z">
                  <w:rPr>
                    <w:rFonts w:ascii="Verdana" w:hAnsi="Verdana"/>
                    <w:color w:val="000000"/>
                    <w:sz w:val="15"/>
                    <w:szCs w:val="15"/>
                  </w:rPr>
                </w:rPrChange>
              </w:rPr>
              <w:t>Automatic freeze TX with an Orange scoring</w:t>
            </w:r>
          </w:p>
        </w:tc>
        <w:tc>
          <w:tcPr>
            <w:tcW w:w="3062" w:type="dxa"/>
          </w:tcPr>
          <w:p w:rsidR="00ED10A0" w:rsidRPr="00026C23" w:rsidRDefault="00B40EC8" w:rsidP="00ED10A0">
            <w:pPr>
              <w:keepNext/>
            </w:pPr>
            <w:r w:rsidRPr="00026C23">
              <w:t>FDM</w:t>
            </w:r>
          </w:p>
        </w:tc>
        <w:tc>
          <w:tcPr>
            <w:tcW w:w="4500" w:type="dxa"/>
          </w:tcPr>
          <w:p w:rsidR="00ED10A0" w:rsidRPr="00026C23" w:rsidRDefault="00ED10A0" w:rsidP="00ED10A0">
            <w:pPr>
              <w:keepNext/>
            </w:pP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256 (8)</w:t>
            </w:r>
          </w:p>
        </w:tc>
        <w:tc>
          <w:tcPr>
            <w:tcW w:w="5578" w:type="dxa"/>
          </w:tcPr>
          <w:p w:rsidR="00ED10A0" w:rsidRPr="00026C23" w:rsidRDefault="001A5511" w:rsidP="000A4328">
            <w:pPr>
              <w:keepNext/>
            </w:pPr>
            <w:r>
              <w:t>Send mail to buyer at capture time</w:t>
            </w:r>
          </w:p>
        </w:tc>
        <w:tc>
          <w:tcPr>
            <w:tcW w:w="3062" w:type="dxa"/>
          </w:tcPr>
          <w:p w:rsidR="00ED10A0" w:rsidRPr="00026C23" w:rsidRDefault="00ED10A0" w:rsidP="00ED10A0">
            <w:pPr>
              <w:keepNext/>
              <w:rPr>
                <w:rPrChange w:id="654" w:author="Laurent Postiaux" w:date="2012-02-03T18:16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ED10A0" w:rsidRPr="00026C23" w:rsidRDefault="001A70F3" w:rsidP="00ED10A0">
            <w:pPr>
              <w:keepNext/>
              <w:spacing w:after="120" w:line="480" w:lineRule="auto"/>
              <w:rPr>
                <w:rPrChange w:id="655" w:author="Laurent Postiaux" w:date="2012-02-03T18:16:00Z">
                  <w:rPr>
                    <w:sz w:val="16"/>
                  </w:rPr>
                </w:rPrChange>
              </w:rPr>
            </w:pPr>
            <w:r w:rsidRPr="001A70F3">
              <w:rPr>
                <w:rPrChange w:id="656" w:author="Laurent Postiaux" w:date="2012-02-03T18:16:00Z">
                  <w:rPr>
                    <w:sz w:val="16"/>
                  </w:rPr>
                </w:rPrChange>
              </w:rPr>
              <w:t>Tech info</w:t>
            </w: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512 (9)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  <w:rPr>
                <w:lang w:val="en-US"/>
              </w:rPr>
            </w:pPr>
            <w:r>
              <w:rPr>
                <w:lang w:val="en-US"/>
              </w:rPr>
              <w:t>Send mail to buyer at refund time</w:t>
            </w:r>
          </w:p>
        </w:tc>
        <w:tc>
          <w:tcPr>
            <w:tcW w:w="3062" w:type="dxa"/>
          </w:tcPr>
          <w:p w:rsidR="00ED10A0" w:rsidRPr="00026C23" w:rsidRDefault="00ED10A0" w:rsidP="00ED10A0">
            <w:pPr>
              <w:keepNext/>
              <w:rPr>
                <w:lang w:val="en-US"/>
                <w:rPrChange w:id="657" w:author="Laurent Postiaux" w:date="2012-02-03T18:16:00Z">
                  <w:rPr>
                    <w:sz w:val="16"/>
                    <w:lang w:val="en-US"/>
                  </w:rPr>
                </w:rPrChange>
              </w:rPr>
            </w:pPr>
          </w:p>
        </w:tc>
        <w:tc>
          <w:tcPr>
            <w:tcW w:w="4500" w:type="dxa"/>
          </w:tcPr>
          <w:p w:rsidR="00ED10A0" w:rsidRPr="00026C23" w:rsidRDefault="000A4328" w:rsidP="00ED10A0">
            <w:pPr>
              <w:keepNext/>
            </w:pPr>
            <w:r w:rsidRPr="00026C23">
              <w:t>techinfo</w:t>
            </w:r>
          </w:p>
        </w:tc>
      </w:tr>
      <w:tr w:rsidR="00ED10A0" w:rsidRPr="003467D6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1024 (10)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r>
              <w:t>Merchant making recurring transactions</w:t>
            </w:r>
          </w:p>
        </w:tc>
        <w:tc>
          <w:tcPr>
            <w:tcW w:w="3062" w:type="dxa"/>
          </w:tcPr>
          <w:p w:rsidR="00ED10A0" w:rsidRPr="00026C23" w:rsidRDefault="00ED10A0" w:rsidP="00ED10A0">
            <w:pPr>
              <w:keepNext/>
              <w:rPr>
                <w:rPrChange w:id="658" w:author="Laurent Postiaux" w:date="2012-02-03T18:16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ED10A0" w:rsidRPr="00026C23" w:rsidRDefault="00ED10A0" w:rsidP="00ED10A0">
            <w:pPr>
              <w:keepNext/>
            </w:pPr>
          </w:p>
        </w:tc>
      </w:tr>
      <w:tr w:rsidR="00ED10A0" w:rsidTr="0099784E">
        <w:tc>
          <w:tcPr>
            <w:tcW w:w="1368" w:type="dxa"/>
          </w:tcPr>
          <w:p w:rsidR="00ED10A0" w:rsidRPr="00026C23" w:rsidRDefault="00ED10A0" w:rsidP="00ED10A0">
            <w:pPr>
              <w:keepNext/>
            </w:pPr>
            <w:r w:rsidRPr="00026C23">
              <w:t>2048 (11)</w:t>
            </w:r>
          </w:p>
        </w:tc>
        <w:tc>
          <w:tcPr>
            <w:tcW w:w="5578" w:type="dxa"/>
          </w:tcPr>
          <w:p w:rsidR="00ED10A0" w:rsidRPr="00026C23" w:rsidRDefault="001A5511" w:rsidP="00ED10A0">
            <w:pPr>
              <w:keepNext/>
            </w:pPr>
            <w:r>
              <w:t>OgoneCollect contract received</w:t>
            </w:r>
          </w:p>
        </w:tc>
        <w:tc>
          <w:tcPr>
            <w:tcW w:w="3062" w:type="dxa"/>
          </w:tcPr>
          <w:p w:rsidR="00ED10A0" w:rsidRPr="00026C23" w:rsidRDefault="001A70F3" w:rsidP="00ED10A0">
            <w:pPr>
              <w:keepNext/>
              <w:spacing w:after="120" w:line="480" w:lineRule="auto"/>
              <w:rPr>
                <w:rPrChange w:id="659" w:author="Laurent Postiaux" w:date="2012-02-03T18:16:00Z">
                  <w:rPr>
                    <w:sz w:val="16"/>
                  </w:rPr>
                </w:rPrChange>
              </w:rPr>
            </w:pPr>
            <w:r w:rsidRPr="001A70F3">
              <w:rPr>
                <w:rPrChange w:id="660" w:author="Laurent Postiaux" w:date="2012-02-03T18:16:00Z">
                  <w:rPr>
                    <w:sz w:val="16"/>
                  </w:rPr>
                </w:rPrChange>
              </w:rPr>
              <w:t>OgoneCollect / TUNZ</w:t>
            </w:r>
          </w:p>
        </w:tc>
        <w:tc>
          <w:tcPr>
            <w:tcW w:w="4500" w:type="dxa"/>
          </w:tcPr>
          <w:p w:rsidR="00ED10A0" w:rsidRPr="00026C23" w:rsidRDefault="001A70F3" w:rsidP="00ED10A0">
            <w:pPr>
              <w:keepNext/>
              <w:spacing w:after="120" w:line="480" w:lineRule="auto"/>
              <w:rPr>
                <w:rPrChange w:id="661" w:author="Laurent Postiaux" w:date="2012-02-03T18:16:00Z">
                  <w:rPr>
                    <w:sz w:val="16"/>
                  </w:rPr>
                </w:rPrChange>
              </w:rPr>
            </w:pPr>
            <w:r w:rsidRPr="001A70F3">
              <w:rPr>
                <w:rPrChange w:id="662" w:author="Laurent Postiaux" w:date="2012-02-03T18:16:00Z">
                  <w:rPr>
                    <w:sz w:val="16"/>
                  </w:rPr>
                </w:rPrChange>
              </w:rPr>
              <w:t>Merchant param</w:t>
            </w:r>
          </w:p>
        </w:tc>
      </w:tr>
      <w:tr w:rsidR="004E1359" w:rsidTr="0099784E">
        <w:tc>
          <w:tcPr>
            <w:tcW w:w="1368" w:type="dxa"/>
          </w:tcPr>
          <w:p w:rsidR="004E1359" w:rsidRPr="00026C23" w:rsidRDefault="004E1359" w:rsidP="00ED10A0">
            <w:pPr>
              <w:keepNext/>
            </w:pPr>
            <w:r w:rsidRPr="00026C23">
              <w:t>4096 (12)</w:t>
            </w:r>
          </w:p>
        </w:tc>
        <w:tc>
          <w:tcPr>
            <w:tcW w:w="5578" w:type="dxa"/>
          </w:tcPr>
          <w:p w:rsidR="004E1359" w:rsidRPr="00026C23" w:rsidRDefault="001A5511" w:rsidP="004E1359">
            <w:pPr>
              <w:keepNext/>
              <w:spacing w:after="120" w:line="480" w:lineRule="auto"/>
              <w:rPr>
                <w:u w:val="single"/>
                <w:lang w:val="en-US"/>
                <w:rPrChange w:id="663" w:author="Laurent Postiaux" w:date="2012-02-03T18:16:00Z">
                  <w:rPr>
                    <w:lang w:val="en-US"/>
                  </w:rPr>
                </w:rPrChange>
              </w:rPr>
            </w:pPr>
            <w:ins w:id="664" w:author="Jules Jansen" w:date="2012-01-05T13:24:00Z">
              <w:r>
                <w:rPr>
                  <w:u w:val="single"/>
                  <w:lang w:val="en-US"/>
                </w:rPr>
                <w:t>Postfinance display paymentmethods as list (&lt;ul&gt;)</w:t>
              </w:r>
            </w:ins>
            <w:ins w:id="665" w:author="Jules Jansen" w:date="2012-01-05T13:45:00Z">
              <w:r>
                <w:rPr>
                  <w:u w:val="single"/>
                  <w:lang w:val="en-US"/>
                </w:rPr>
                <w:t xml:space="preserve"> through pmListType = 3</w:t>
              </w:r>
            </w:ins>
          </w:p>
        </w:tc>
        <w:tc>
          <w:tcPr>
            <w:tcW w:w="3062" w:type="dxa"/>
          </w:tcPr>
          <w:p w:rsidR="004E1359" w:rsidRPr="00026C23" w:rsidRDefault="001A70F3" w:rsidP="00A95A7D">
            <w:pPr>
              <w:keepNext/>
              <w:spacing w:after="120" w:line="480" w:lineRule="auto"/>
              <w:rPr>
                <w:lang w:val="en-US"/>
                <w:rPrChange w:id="666" w:author="Laurent Postiaux" w:date="2012-02-03T18:16:00Z">
                  <w:rPr>
                    <w:sz w:val="16"/>
                    <w:lang w:val="en-US"/>
                  </w:rPr>
                </w:rPrChange>
              </w:rPr>
            </w:pPr>
            <w:ins w:id="667" w:author="Jules Jansen" w:date="2012-01-05T13:25:00Z">
              <w:r w:rsidRPr="001A70F3">
                <w:rPr>
                  <w:lang w:val="en-US"/>
                  <w:rPrChange w:id="668" w:author="Laurent Postiaux" w:date="2012-02-03T18:16:00Z">
                    <w:rPr>
                      <w:sz w:val="16"/>
                      <w:lang w:val="en-US"/>
                    </w:rPr>
                  </w:rPrChange>
                </w:rPr>
                <w:t>Common_pm_list</w:t>
              </w:r>
            </w:ins>
          </w:p>
        </w:tc>
        <w:tc>
          <w:tcPr>
            <w:tcW w:w="4500" w:type="dxa"/>
          </w:tcPr>
          <w:p w:rsidR="004E1359" w:rsidRPr="00026C23" w:rsidRDefault="00153A9A" w:rsidP="00A95A7D">
            <w:pPr>
              <w:keepNext/>
            </w:pPr>
            <w:ins w:id="669" w:author="Jules Jansen" w:date="2012-01-05T13:25:00Z">
              <w:r w:rsidRPr="00026C23">
                <w:t>Merchant param</w:t>
              </w:r>
            </w:ins>
          </w:p>
        </w:tc>
      </w:tr>
      <w:tr w:rsidR="004E1359" w:rsidTr="0099784E">
        <w:tc>
          <w:tcPr>
            <w:tcW w:w="1368" w:type="dxa"/>
          </w:tcPr>
          <w:p w:rsidR="004E1359" w:rsidRPr="00026C23" w:rsidRDefault="004E1359" w:rsidP="00ED10A0">
            <w:pPr>
              <w:keepNext/>
            </w:pPr>
            <w:del w:id="670" w:author="Florence Delubac" w:date="2012-02-24T17:37:00Z">
              <w:r w:rsidRPr="00026C23" w:rsidDel="00017682">
                <w:delText>8192 (13)</w:delText>
              </w:r>
            </w:del>
          </w:p>
        </w:tc>
        <w:tc>
          <w:tcPr>
            <w:tcW w:w="5578" w:type="dxa"/>
          </w:tcPr>
          <w:p w:rsidR="004E1359" w:rsidRPr="00026C23" w:rsidRDefault="004E1359" w:rsidP="00ED10A0">
            <w:pPr>
              <w:keepNext/>
            </w:pPr>
          </w:p>
        </w:tc>
        <w:tc>
          <w:tcPr>
            <w:tcW w:w="3062" w:type="dxa"/>
          </w:tcPr>
          <w:p w:rsidR="004E1359" w:rsidRPr="00026C23" w:rsidRDefault="004E1359" w:rsidP="00810FCF">
            <w:pPr>
              <w:keepNext/>
              <w:rPr>
                <w:rPrChange w:id="671" w:author="Laurent Postiaux" w:date="2012-02-03T18:16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4E1359" w:rsidRPr="00026C23" w:rsidRDefault="004E1359" w:rsidP="00ED10A0">
            <w:pPr>
              <w:keepNext/>
              <w:rPr>
                <w:rPrChange w:id="672" w:author="Laurent Postiaux" w:date="2012-02-03T18:16:00Z">
                  <w:rPr>
                    <w:sz w:val="16"/>
                  </w:rPr>
                </w:rPrChange>
              </w:rPr>
            </w:pPr>
          </w:p>
        </w:tc>
      </w:tr>
      <w:tr w:rsidR="004E1359" w:rsidTr="0099784E">
        <w:tc>
          <w:tcPr>
            <w:tcW w:w="1368" w:type="dxa"/>
          </w:tcPr>
          <w:p w:rsidR="004E1359" w:rsidRPr="00026C23" w:rsidRDefault="004E1359" w:rsidP="00ED10A0">
            <w:pPr>
              <w:keepNext/>
            </w:pPr>
            <w:r w:rsidRPr="00026C23">
              <w:t>16384 (14)</w:t>
            </w:r>
          </w:p>
        </w:tc>
        <w:tc>
          <w:tcPr>
            <w:tcW w:w="5578" w:type="dxa"/>
          </w:tcPr>
          <w:p w:rsidR="004E1359" w:rsidRPr="00026C23" w:rsidRDefault="001A5511" w:rsidP="00ED10A0">
            <w:pPr>
              <w:keepNext/>
            </w:pPr>
            <w:r>
              <w:t>Allow merchant to disable 3ds per tx</w:t>
            </w:r>
          </w:p>
        </w:tc>
        <w:tc>
          <w:tcPr>
            <w:tcW w:w="3062" w:type="dxa"/>
          </w:tcPr>
          <w:p w:rsidR="004E1359" w:rsidRPr="00026C23" w:rsidRDefault="001A70F3" w:rsidP="00ED10A0">
            <w:pPr>
              <w:keepNext/>
              <w:rPr>
                <w:rPrChange w:id="673" w:author="Laurent Postiaux" w:date="2012-02-03T18:16:00Z">
                  <w:rPr>
                    <w:sz w:val="16"/>
                  </w:rPr>
                </w:rPrChange>
              </w:rPr>
            </w:pPr>
            <w:r w:rsidRPr="001A70F3">
              <w:rPr>
                <w:rPrChange w:id="674" w:author="Laurent Postiaux" w:date="2012-02-03T18:16:00Z">
                  <w:rPr>
                    <w:sz w:val="16"/>
                  </w:rPr>
                </w:rPrChange>
              </w:rPr>
              <w:t>3DS</w:t>
            </w:r>
          </w:p>
        </w:tc>
        <w:tc>
          <w:tcPr>
            <w:tcW w:w="4500" w:type="dxa"/>
          </w:tcPr>
          <w:p w:rsidR="004E1359" w:rsidRPr="00026C23" w:rsidRDefault="004E1359" w:rsidP="00ED10A0">
            <w:pPr>
              <w:keepNext/>
            </w:pPr>
          </w:p>
        </w:tc>
      </w:tr>
    </w:tbl>
    <w:p w:rsidR="00ED10A0" w:rsidRDefault="00ED10A0">
      <w:pPr>
        <w:rPr>
          <w:ins w:id="675" w:author="Jules Jansen" w:date="2012-01-31T13:25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5578"/>
        <w:gridCol w:w="3062"/>
        <w:gridCol w:w="4500"/>
      </w:tblGrid>
      <w:tr w:rsidR="00942298" w:rsidTr="00F17F18">
        <w:trPr>
          <w:cantSplit/>
        </w:trPr>
        <w:tc>
          <w:tcPr>
            <w:tcW w:w="145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942298" w:rsidRDefault="00942298" w:rsidP="00F17F18">
            <w:pPr>
              <w:pStyle w:val="Heading1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CONFIG7 (max 32,767)</w:t>
            </w:r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942298" w:rsidTr="00F17F18">
        <w:trPr>
          <w:cantSplit/>
          <w:trHeight w:val="41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1 (0)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76" w:author="Jules Jansen" w:date="2012-01-31T13:28:00Z">
              <w:r>
                <w:t>Show full billing &amp; shipping address input fields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77" w:author="Jules Jansen" w:date="2012-01-31T13:28:00Z">
              <w:r>
                <w:t>eTerminal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78" w:author="Jules Jansen" w:date="2012-01-31T13:30:00Z">
              <w:r>
                <w:t>Merchant params</w:t>
              </w:r>
            </w:ins>
          </w:p>
        </w:tc>
      </w:tr>
      <w:tr w:rsidR="00942298" w:rsidTr="00F17F18">
        <w:trPr>
          <w:cantSplit/>
          <w:trHeight w:val="41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2 (1)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79" w:author="Jules Jansen" w:date="2012-01-31T13:29:00Z">
              <w:r>
                <w:t xml:space="preserve">Show group id &amp; </w:t>
              </w:r>
            </w:ins>
            <w:ins w:id="680" w:author="Jules Jansen" w:date="2012-01-31T13:30:00Z">
              <w:r>
                <w:t>Customer code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81" w:author="Jules Jansen" w:date="2012-01-31T13:30:00Z">
              <w:r>
                <w:t>eTerminal &amp; View Transactions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82" w:author="Jules Jansen" w:date="2012-01-31T13:30:00Z">
              <w:r>
                <w:t>Merchant params</w:t>
              </w:r>
            </w:ins>
          </w:p>
        </w:tc>
      </w:tr>
      <w:tr w:rsidR="00942298" w:rsidTr="00F17F18">
        <w:trPr>
          <w:cantSplit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 (2)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83" w:author="Jules Jansen" w:date="2012-01-31T13:31:00Z">
              <w:r>
                <w:t>Generate Order ID if none was provided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FB5BEC" w:rsidRDefault="00FB5BEC" w:rsidP="00F17F18">
            <w:pPr>
              <w:keepNext/>
            </w:pPr>
            <w:ins w:id="684" w:author="Jules Jansen" w:date="2012-01-31T13:31:00Z">
              <w:r>
                <w:t>eTerminal &amp; CPI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Default="00FB5BEC" w:rsidP="00F17F18">
            <w:pPr>
              <w:keepNext/>
            </w:pPr>
            <w:ins w:id="685" w:author="Jules Jansen" w:date="2012-01-31T13:31:00Z">
              <w:r>
                <w:t>Merchant params</w:t>
              </w:r>
            </w:ins>
          </w:p>
        </w:tc>
      </w:tr>
      <w:tr w:rsidR="00942298" w:rsidTr="00F17F18">
        <w:trPr>
          <w:cantSplit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8 (3)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026C23" w:rsidP="00026C23">
            <w:pPr>
              <w:keepNext/>
            </w:pPr>
            <w:ins w:id="686" w:author="Laurent Postiaux" w:date="2012-02-03T18:14:00Z">
              <w:r w:rsidRPr="00026C23">
                <w:t>Do not set content-type to “text/XML”</w:t>
              </w:r>
            </w:ins>
            <w:ins w:id="687" w:author="Laurent Postiaux" w:date="2012-02-03T18:15:00Z">
              <w:r w:rsidRPr="00026C23">
                <w:t xml:space="preserve"> in directlink response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026C23" w:rsidP="00F17F18">
            <w:pPr>
              <w:keepNext/>
            </w:pPr>
            <w:ins w:id="688" w:author="Laurent Postiaux" w:date="2012-02-03T18:15:00Z">
              <w:r w:rsidRPr="00026C23">
                <w:t>DirectLink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026C23" w:rsidP="00F17F18">
            <w:pPr>
              <w:keepNext/>
            </w:pPr>
            <w:ins w:id="689" w:author="Laurent Postiaux" w:date="2012-02-03T18:16:00Z">
              <w:r>
                <w:t>Merchant params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16 (4)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6B1CE4" w:rsidP="00F17F18">
            <w:pPr>
              <w:keepNext/>
            </w:pPr>
            <w:ins w:id="690" w:author="Jules Jansen" w:date="2012-02-13T14:10:00Z">
              <w:r>
                <w:t>Disable redirect and change position of back/cancel btns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6B1CE4" w:rsidP="00F17F18">
            <w:pPr>
              <w:keepNext/>
            </w:pPr>
            <w:ins w:id="691" w:author="Jules Jansen" w:date="2012-02-13T14:10:00Z">
              <w:r>
                <w:t>OeC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6B1CE4" w:rsidP="00F17F18">
            <w:pPr>
              <w:keepNext/>
            </w:pPr>
            <w:ins w:id="692" w:author="Jules Jansen" w:date="2012-02-13T14:10:00Z">
              <w:r>
                <w:t>Merchant params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 (5)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F17F18" w:rsidP="00F17F18">
            <w:pPr>
              <w:keepNext/>
            </w:pPr>
            <w:ins w:id="693" w:author="Laurent Postiaux" w:date="2012-04-19T15:15:00Z">
              <w:r>
                <w:t>Use legacy generatemerchalias method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F17F18" w:rsidP="00F17F18">
            <w:pPr>
              <w:pStyle w:val="Date"/>
              <w:keepNext/>
            </w:pPr>
            <w:ins w:id="694" w:author="Laurent Postiaux" w:date="2012-04-19T15:16:00Z">
              <w:r>
                <w:t>ALL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F17F18" w:rsidP="00F17F18">
            <w:pPr>
              <w:pStyle w:val="Date"/>
              <w:keepNext/>
            </w:pPr>
            <w:ins w:id="695" w:author="Laurent Postiaux" w:date="2012-04-19T15:16:00Z">
              <w:r>
                <w:t>Merchant params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  <w:rPr>
                <w:lang w:val="fr-FR"/>
              </w:rPr>
            </w:pPr>
            <w:r>
              <w:rPr>
                <w:lang w:val="fr-FR"/>
              </w:rPr>
              <w:t>64 (6)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756CB" w:rsidP="00F17F18">
            <w:pPr>
              <w:keepNext/>
            </w:pPr>
            <w:ins w:id="696" w:author="Jules Jansen" w:date="2012-04-23T09:50:00Z">
              <w:r>
                <w:t>Allow basic authentication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756CB" w:rsidP="00F17F18">
            <w:pPr>
              <w:keepNext/>
            </w:pPr>
            <w:ins w:id="697" w:author="Jules Jansen" w:date="2012-04-23T09:50:00Z">
              <w:r>
                <w:t>OeC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756CB" w:rsidP="00F17F18">
            <w:pPr>
              <w:keepNext/>
            </w:pPr>
            <w:ins w:id="698" w:author="Jules Jansen" w:date="2012-04-23T09:51:00Z">
              <w:r>
                <w:t>Tech Info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128 (7)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FE3" w:rsidRPr="00026C23" w:rsidRDefault="00F02FE3" w:rsidP="00F02FE3">
            <w:pPr>
              <w:keepNext/>
            </w:pPr>
            <w:ins w:id="699" w:author="atu" w:date="2012-05-03T13:35:00Z">
              <w:r>
                <w:t>Always use static template instead of dynamic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F02FE3" w:rsidP="00F17F18">
            <w:pPr>
              <w:keepNext/>
            </w:pPr>
            <w:ins w:id="700" w:author="atu" w:date="2012-05-03T13:35:00Z">
              <w:r>
                <w:t>OeC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304DD2" w:rsidP="00F17F18">
            <w:pPr>
              <w:keepNext/>
            </w:pPr>
            <w:ins w:id="701" w:author="dng" w:date="2012-06-11T15:11:00Z">
              <w:r>
                <w:t>Tech Info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rPr>
                <w:lang w:val="fr-FR"/>
              </w:rPr>
              <w:t>25</w:t>
            </w:r>
            <w:r>
              <w:t>6 (8)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DB392F" w:rsidP="00F17F18">
            <w:pPr>
              <w:keepNext/>
            </w:pPr>
            <w:ins w:id="702" w:author="Laurent Postiaux" w:date="2012-05-04T17:19:00Z">
              <w:r>
                <w:t>Redirect in GET rather than POST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DB392F" w:rsidP="00F17F18">
            <w:pPr>
              <w:keepNext/>
            </w:pPr>
            <w:ins w:id="703" w:author="Laurent Postiaux" w:date="2012-05-04T17:20:00Z">
              <w:r>
                <w:t>OeC (paypal only currently)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DB392F" w:rsidP="00F17F18">
            <w:pPr>
              <w:keepNext/>
              <w:rPr>
                <w:rPrChange w:id="704" w:author="Laurent Postiaux" w:date="2012-02-03T18:15:00Z">
                  <w:rPr>
                    <w:sz w:val="16"/>
                  </w:rPr>
                </w:rPrChange>
              </w:rPr>
            </w:pPr>
            <w:ins w:id="705" w:author="Laurent Postiaux" w:date="2012-05-04T17:20:00Z">
              <w:r>
                <w:t>Merchant params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512 (9)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52401A" w:rsidP="0052401A">
            <w:pPr>
              <w:keepNext/>
            </w:pPr>
            <w:ins w:id="706" w:author="Catherine Borsu" w:date="2012-06-01T11:45:00Z">
              <w:r>
                <w:t xml:space="preserve">Allow Cancel </w:t>
              </w:r>
            </w:ins>
            <w:ins w:id="707" w:author="Catherine Borsu" w:date="2012-06-01T11:46:00Z">
              <w:r>
                <w:t xml:space="preserve">with </w:t>
              </w:r>
            </w:ins>
            <w:ins w:id="708" w:author="Catherine Borsu" w:date="2012-06-01T11:45:00Z">
              <w:r>
                <w:t>MSM</w:t>
              </w:r>
            </w:ins>
            <w:ins w:id="709" w:author="Catherine Borsu" w:date="2012-06-01T11:46:00Z">
              <w:r>
                <w:t xml:space="preserve"> option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52401A" w:rsidP="00F17F18">
            <w:pPr>
              <w:keepNext/>
              <w:rPr>
                <w:rPrChange w:id="710" w:author="Laurent Postiaux" w:date="2012-02-03T18:15:00Z">
                  <w:rPr>
                    <w:sz w:val="16"/>
                  </w:rPr>
                </w:rPrChange>
              </w:rPr>
            </w:pPr>
            <w:ins w:id="711" w:author="Catherine Borsu" w:date="2012-06-01T11:46:00Z">
              <w:r>
                <w:t>View transaction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52401A" w:rsidP="00F17F18">
            <w:pPr>
              <w:keepNext/>
            </w:pPr>
            <w:ins w:id="712" w:author="Catherine Borsu" w:date="2012-06-01T11:45:00Z">
              <w:r>
                <w:t>Merchant params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1024 (10)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7014EB" w:rsidP="00EE180D">
            <w:pPr>
              <w:keepNext/>
            </w:pPr>
            <w:ins w:id="713" w:author="dng" w:date="2012-06-26T14:27:00Z">
              <w:r>
                <w:t>Disable</w:t>
              </w:r>
            </w:ins>
            <w:ins w:id="714" w:author="dng" w:date="2012-06-20T12:00:00Z">
              <w:r w:rsidR="00DB1485">
                <w:t xml:space="preserve"> </w:t>
              </w:r>
            </w:ins>
            <w:ins w:id="715" w:author="Jules Jansen" w:date="2012-06-11T13:29:00Z">
              <w:r w:rsidR="00533763">
                <w:t>JavaScript check on template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533763" w:rsidP="00F17F18">
            <w:pPr>
              <w:keepNext/>
              <w:rPr>
                <w:rPrChange w:id="716" w:author="Laurent Postiaux" w:date="2012-02-03T18:15:00Z">
                  <w:rPr>
                    <w:sz w:val="16"/>
                  </w:rPr>
                </w:rPrChange>
              </w:rPr>
            </w:pPr>
            <w:ins w:id="717" w:author="Jules Jansen" w:date="2012-06-11T13:30:00Z">
              <w:r>
                <w:t>OeC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533763" w:rsidP="00F17F18">
            <w:pPr>
              <w:keepNext/>
            </w:pPr>
            <w:ins w:id="718" w:author="Jules Jansen" w:date="2012-06-11T13:30:00Z">
              <w:r>
                <w:t>Tech Info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2048 (11)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DB1485" w:rsidP="006E09AF">
            <w:pPr>
              <w:keepNext/>
            </w:pPr>
            <w:ins w:id="719" w:author="dng" w:date="2012-06-20T12:00:00Z">
              <w:r>
                <w:t xml:space="preserve">Allow </w:t>
              </w:r>
            </w:ins>
            <w:ins w:id="720" w:author="dng" w:date="2012-06-13T13:51:00Z">
              <w:r w:rsidR="004674D3">
                <w:t>u</w:t>
              </w:r>
            </w:ins>
            <w:ins w:id="721" w:author="dng" w:date="2012-06-11T15:09:00Z">
              <w:r w:rsidR="00EF1E4C">
                <w:t>s</w:t>
              </w:r>
            </w:ins>
            <w:ins w:id="722" w:author="dng" w:date="2012-06-14T07:52:00Z">
              <w:r w:rsidR="00EF1E4C">
                <w:t>age</w:t>
              </w:r>
            </w:ins>
            <w:ins w:id="723" w:author="dng" w:date="2012-06-11T15:09:00Z">
              <w:r w:rsidR="00304DD2">
                <w:t xml:space="preserve"> </w:t>
              </w:r>
            </w:ins>
            <w:ins w:id="724" w:author="dng" w:date="2012-06-13T13:51:00Z">
              <w:r w:rsidR="004674D3">
                <w:t xml:space="preserve">of </w:t>
              </w:r>
            </w:ins>
            <w:ins w:id="725" w:author="dng" w:date="2012-06-15T11:08:00Z">
              <w:r w:rsidR="006E09AF">
                <w:t>S</w:t>
              </w:r>
            </w:ins>
            <w:ins w:id="726" w:author="dng" w:date="2012-06-13T13:52:00Z">
              <w:r w:rsidR="004674D3">
                <w:t>tatic</w:t>
              </w:r>
            </w:ins>
            <w:ins w:id="727" w:author="dng" w:date="2012-06-11T15:09:00Z">
              <w:r w:rsidR="00304DD2">
                <w:t xml:space="preserve"> template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304DD2" w:rsidP="00F17F18">
            <w:pPr>
              <w:keepNext/>
              <w:rPr>
                <w:rPrChange w:id="728" w:author="Laurent Postiaux" w:date="2012-02-03T18:15:00Z">
                  <w:rPr>
                    <w:sz w:val="16"/>
                  </w:rPr>
                </w:rPrChange>
              </w:rPr>
            </w:pPr>
            <w:ins w:id="729" w:author="dng" w:date="2012-06-11T15:09:00Z">
              <w:r>
                <w:t>OeC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304DD2" w:rsidP="00F17F18">
            <w:pPr>
              <w:keepNext/>
              <w:rPr>
                <w:rPrChange w:id="730" w:author="Laurent Postiaux" w:date="2012-02-03T18:15:00Z">
                  <w:rPr>
                    <w:sz w:val="16"/>
                  </w:rPr>
                </w:rPrChange>
              </w:rPr>
            </w:pPr>
            <w:ins w:id="731" w:author="dng" w:date="2012-06-11T15:09:00Z">
              <w:r>
                <w:t>Tech Info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4096 (12)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DB1485" w:rsidP="006E09AF">
            <w:pPr>
              <w:keepNext/>
            </w:pPr>
            <w:ins w:id="732" w:author="dng" w:date="2012-06-20T12:00:00Z">
              <w:r>
                <w:t xml:space="preserve">Allow </w:t>
              </w:r>
            </w:ins>
            <w:ins w:id="733" w:author="dng" w:date="2012-06-13T13:52:00Z">
              <w:r w:rsidR="00EF1E4C">
                <w:t>us</w:t>
              </w:r>
            </w:ins>
            <w:ins w:id="734" w:author="dng" w:date="2012-06-14T07:52:00Z">
              <w:r w:rsidR="00EF1E4C">
                <w:t>age</w:t>
              </w:r>
            </w:ins>
            <w:ins w:id="735" w:author="dng" w:date="2012-06-13T13:52:00Z">
              <w:r w:rsidR="004674D3">
                <w:t xml:space="preserve"> of </w:t>
              </w:r>
            </w:ins>
            <w:ins w:id="736" w:author="dng" w:date="2012-06-15T11:08:00Z">
              <w:r w:rsidR="006E09AF">
                <w:t>D</w:t>
              </w:r>
            </w:ins>
            <w:ins w:id="737" w:author="dng" w:date="2012-06-13T13:52:00Z">
              <w:r w:rsidR="004674D3">
                <w:t>ynamic template</w:t>
              </w:r>
            </w:ins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4674D3" w:rsidP="00F17F18">
            <w:pPr>
              <w:keepNext/>
              <w:rPr>
                <w:rPrChange w:id="738" w:author="Laurent Postiaux" w:date="2012-02-03T18:15:00Z">
                  <w:rPr>
                    <w:sz w:val="16"/>
                  </w:rPr>
                </w:rPrChange>
              </w:rPr>
            </w:pPr>
            <w:ins w:id="739" w:author="dng" w:date="2012-06-13T13:52:00Z">
              <w:r>
                <w:t>OeC</w:t>
              </w:r>
            </w:ins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4674D3" w:rsidP="00F17F18">
            <w:pPr>
              <w:keepNext/>
              <w:rPr>
                <w:rPrChange w:id="740" w:author="Laurent Postiaux" w:date="2012-02-03T18:15:00Z">
                  <w:rPr>
                    <w:sz w:val="16"/>
                  </w:rPr>
                </w:rPrChange>
              </w:rPr>
            </w:pPr>
            <w:ins w:id="741" w:author="dng" w:date="2012-06-13T13:52:00Z">
              <w:r>
                <w:t>Tech Info</w:t>
              </w:r>
            </w:ins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8192 (13)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42298" w:rsidP="00F17F18">
            <w:pPr>
              <w:keepNext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42298" w:rsidP="00F17F18">
            <w:pPr>
              <w:keepNext/>
              <w:rPr>
                <w:rPrChange w:id="742" w:author="Laurent Postiaux" w:date="2012-02-03T18:15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42298" w:rsidP="00F17F18">
            <w:pPr>
              <w:keepNext/>
              <w:rPr>
                <w:rPrChange w:id="743" w:author="Laurent Postiaux" w:date="2012-02-03T18:15:00Z">
                  <w:rPr>
                    <w:sz w:val="16"/>
                  </w:rPr>
                </w:rPrChange>
              </w:rPr>
            </w:pPr>
          </w:p>
        </w:tc>
      </w:tr>
      <w:tr w:rsidR="00942298" w:rsidTr="00F17F1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2298" w:rsidRDefault="00942298" w:rsidP="00F17F18">
            <w:pPr>
              <w:keepNext/>
            </w:pPr>
            <w:r>
              <w:t>16384 (14)</w:t>
            </w:r>
          </w:p>
        </w:tc>
        <w:tc>
          <w:tcPr>
            <w:tcW w:w="5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42298" w:rsidP="00F17F18">
            <w:pPr>
              <w:keepNext/>
            </w:pPr>
          </w:p>
        </w:tc>
        <w:tc>
          <w:tcPr>
            <w:tcW w:w="3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42298" w:rsidP="00F17F18">
            <w:pPr>
              <w:keepNext/>
              <w:rPr>
                <w:rPrChange w:id="744" w:author="Laurent Postiaux" w:date="2012-02-03T18:15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298" w:rsidRPr="00026C23" w:rsidRDefault="00942298" w:rsidP="00F17F18">
            <w:pPr>
              <w:keepNext/>
            </w:pPr>
          </w:p>
        </w:tc>
      </w:tr>
    </w:tbl>
    <w:p w:rsidR="00A619CB" w:rsidRDefault="00A619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6E1F80" w:rsidTr="00DC50C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6E1F80" w:rsidRDefault="006E1F80" w:rsidP="0073314D">
            <w:pPr>
              <w:pStyle w:val="Heading1"/>
            </w:pPr>
            <w:r>
              <w:lastRenderedPageBreak/>
              <w:t xml:space="preserve">SUBS_FLAGS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6E1F80" w:rsidRDefault="006E1F80" w:rsidP="00DC50C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6E1F80" w:rsidRDefault="006E1F80" w:rsidP="00DC50C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6E1F80" w:rsidRDefault="006E1F80" w:rsidP="00DC50C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6E1F80" w:rsidTr="00DC50CD">
        <w:trPr>
          <w:cantSplit/>
          <w:trHeight w:val="411"/>
        </w:trPr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  <w:r>
              <w:t>Desactivate subscription if tx fails</w:t>
            </w:r>
          </w:p>
        </w:tc>
        <w:tc>
          <w:tcPr>
            <w:tcW w:w="3062" w:type="dxa"/>
          </w:tcPr>
          <w:p w:rsidR="006E1F80" w:rsidRDefault="006E1F80" w:rsidP="00DC50CD">
            <w:pPr>
              <w:keepNext/>
            </w:pPr>
            <w:r>
              <w:t>Merchant subscriptions</w:t>
            </w: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  <w:r>
              <w:t>Yes</w:t>
            </w:r>
          </w:p>
        </w:tc>
      </w:tr>
      <w:tr w:rsidR="006E1F80" w:rsidTr="00DC50CD">
        <w:trPr>
          <w:cantSplit/>
          <w:trHeight w:val="412"/>
        </w:trPr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6E1F80" w:rsidRDefault="006E6332" w:rsidP="00DC50CD">
            <w:pPr>
              <w:keepNext/>
            </w:pPr>
            <w:r>
              <w:t>Don’t show standard disclaimer in eCommerce</w:t>
            </w:r>
          </w:p>
        </w:tc>
        <w:tc>
          <w:tcPr>
            <w:tcW w:w="3062" w:type="dxa"/>
          </w:tcPr>
          <w:p w:rsidR="006E1F80" w:rsidRDefault="006E6332" w:rsidP="00DC50CD">
            <w:pPr>
              <w:keepNext/>
            </w:pPr>
            <w:r>
              <w:t>Merchant subscriptions</w:t>
            </w:r>
          </w:p>
        </w:tc>
        <w:tc>
          <w:tcPr>
            <w:tcW w:w="4500" w:type="dxa"/>
          </w:tcPr>
          <w:p w:rsidR="006E1F80" w:rsidRDefault="006E6332" w:rsidP="00DC50CD">
            <w:pPr>
              <w:keepNext/>
            </w:pPr>
            <w:r>
              <w:t>Yes</w:t>
            </w:r>
          </w:p>
        </w:tc>
      </w:tr>
      <w:tr w:rsidR="006E1F80" w:rsidRPr="00F04310" w:rsidTr="00DC50CD">
        <w:trPr>
          <w:cantSplit/>
        </w:trPr>
        <w:tc>
          <w:tcPr>
            <w:tcW w:w="1368" w:type="dxa"/>
          </w:tcPr>
          <w:p w:rsidR="006E1F80" w:rsidRDefault="006E1F80" w:rsidP="00DC50C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 (2)</w:t>
            </w:r>
          </w:p>
        </w:tc>
        <w:tc>
          <w:tcPr>
            <w:tcW w:w="5578" w:type="dxa"/>
            <w:shd w:val="clear" w:color="auto" w:fill="auto"/>
          </w:tcPr>
          <w:p w:rsidR="006E1F80" w:rsidRPr="00F0431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lang w:val="fr-FR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</w:p>
        </w:tc>
      </w:tr>
      <w:tr w:rsidR="006E1F80" w:rsidTr="00DC50CD">
        <w:trPr>
          <w:cantSplit/>
        </w:trPr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8 (3)</w:t>
            </w:r>
          </w:p>
        </w:tc>
        <w:tc>
          <w:tcPr>
            <w:tcW w:w="5578" w:type="dxa"/>
            <w:shd w:val="clear" w:color="auto" w:fill="auto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</w:p>
        </w:tc>
      </w:tr>
      <w:tr w:rsidR="006E1F80" w:rsidRPr="0091223A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6E1F80" w:rsidRPr="0091223A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Pr="0091223A" w:rsidRDefault="006E1F80" w:rsidP="00DC50CD">
            <w:pPr>
              <w:keepNext/>
            </w:pPr>
          </w:p>
        </w:tc>
        <w:tc>
          <w:tcPr>
            <w:tcW w:w="4500" w:type="dxa"/>
          </w:tcPr>
          <w:p w:rsidR="006E1F80" w:rsidRPr="0091223A" w:rsidRDefault="006E1F80" w:rsidP="00DC50CD">
            <w:pPr>
              <w:keepNext/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 (5)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pStyle w:val="Date"/>
              <w:keepNext/>
            </w:pPr>
          </w:p>
        </w:tc>
        <w:tc>
          <w:tcPr>
            <w:tcW w:w="4500" w:type="dxa"/>
          </w:tcPr>
          <w:p w:rsidR="006E1F80" w:rsidRDefault="006E1F80" w:rsidP="00DC50CD">
            <w:pPr>
              <w:pStyle w:val="Date"/>
              <w:keepNext/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64 (6)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</w:p>
        </w:tc>
      </w:tr>
      <w:tr w:rsidR="006E1F80" w:rsidRPr="004454DB" w:rsidTr="00DC50CD">
        <w:tc>
          <w:tcPr>
            <w:tcW w:w="1368" w:type="dxa"/>
          </w:tcPr>
          <w:p w:rsidR="006E1F80" w:rsidRDefault="006E1F80" w:rsidP="00DC50C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128 (7)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Pr="004454DB" w:rsidRDefault="006E1F80" w:rsidP="00DC50CD">
            <w:pPr>
              <w:keepNext/>
            </w:pPr>
          </w:p>
        </w:tc>
        <w:tc>
          <w:tcPr>
            <w:tcW w:w="4500" w:type="dxa"/>
          </w:tcPr>
          <w:p w:rsidR="006E1F80" w:rsidRPr="004454DB" w:rsidRDefault="006E1F80" w:rsidP="00DC50CD">
            <w:pPr>
              <w:keepNext/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rPr>
                <w:lang w:val="fr-FR"/>
              </w:rPr>
              <w:t>25</w:t>
            </w:r>
            <w:r>
              <w:t>6 (8)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Pr="00B05586" w:rsidRDefault="006E1F80" w:rsidP="00DC50CD">
            <w:pPr>
              <w:keepNext/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</w:tr>
      <w:tr w:rsidR="006E1F80" w:rsidTr="00DC50CD">
        <w:tc>
          <w:tcPr>
            <w:tcW w:w="1368" w:type="dxa"/>
          </w:tcPr>
          <w:p w:rsidR="006E1F80" w:rsidRDefault="006E1F80" w:rsidP="00DC50CD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6E1F80" w:rsidRDefault="006E1F80" w:rsidP="00DC50CD">
            <w:pPr>
              <w:keepNext/>
            </w:pPr>
          </w:p>
        </w:tc>
        <w:tc>
          <w:tcPr>
            <w:tcW w:w="3062" w:type="dxa"/>
          </w:tcPr>
          <w:p w:rsidR="006E1F80" w:rsidRDefault="006E1F80" w:rsidP="00DC50C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6E1F80" w:rsidRDefault="006E1F80" w:rsidP="00DC50CD">
            <w:pPr>
              <w:keepNext/>
            </w:pPr>
          </w:p>
        </w:tc>
      </w:tr>
    </w:tbl>
    <w:p w:rsidR="006E1F80" w:rsidRDefault="006E1F80"/>
    <w:p w:rsidR="006E1F80" w:rsidRDefault="006E1F80"/>
    <w:p w:rsidR="006E1F80" w:rsidRDefault="006E1F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F04310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F04310" w:rsidRDefault="00F04310" w:rsidP="0073314D">
            <w:pPr>
              <w:pStyle w:val="Heading1"/>
            </w:pPr>
            <w:r>
              <w:lastRenderedPageBreak/>
              <w:t xml:space="preserve">BRANDDETECTFLAGS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</w:t>
            </w:r>
          </w:p>
        </w:tc>
      </w:tr>
      <w:tr w:rsidR="00F04310">
        <w:tc>
          <w:tcPr>
            <w:tcW w:w="1368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F04310" w:rsidRDefault="00F04310" w:rsidP="00F0431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F04310">
        <w:trPr>
          <w:cantSplit/>
          <w:trHeight w:val="411"/>
        </w:trPr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F04310" w:rsidRDefault="00F04310" w:rsidP="00F04310">
            <w:pPr>
              <w:keepNext/>
            </w:pPr>
            <w:r>
              <w:t>Process Amex P-Cards as Amex regular cards</w:t>
            </w:r>
          </w:p>
        </w:tc>
        <w:tc>
          <w:tcPr>
            <w:tcW w:w="3062" w:type="dxa"/>
          </w:tcPr>
          <w:p w:rsidR="00F04310" w:rsidRDefault="00F04310" w:rsidP="00F04310">
            <w:pPr>
              <w:keepNext/>
            </w:pPr>
            <w:r>
              <w:t>Getbrand()</w:t>
            </w:r>
          </w:p>
        </w:tc>
        <w:tc>
          <w:tcPr>
            <w:tcW w:w="4500" w:type="dxa"/>
          </w:tcPr>
          <w:p w:rsidR="00F04310" w:rsidRDefault="00F04310" w:rsidP="00F04310">
            <w:pPr>
              <w:keepNext/>
            </w:pPr>
            <w:r>
              <w:t>Cfg_params</w:t>
            </w:r>
          </w:p>
        </w:tc>
      </w:tr>
      <w:tr w:rsidR="00F04310">
        <w:trPr>
          <w:cantSplit/>
          <w:trHeight w:val="412"/>
        </w:trPr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F04310" w:rsidRDefault="00F04310" w:rsidP="00F04310">
            <w:pPr>
              <w:keepNext/>
            </w:pPr>
            <w:commentRangeStart w:id="745"/>
            <w:r>
              <w:t>Able to process Switch-Solo cards as such</w:t>
            </w:r>
            <w:commentRangeEnd w:id="745"/>
            <w:r w:rsidR="0052484B">
              <w:rPr>
                <w:rStyle w:val="CommentReference"/>
              </w:rPr>
              <w:commentReference w:id="745"/>
            </w:r>
          </w:p>
        </w:tc>
        <w:tc>
          <w:tcPr>
            <w:tcW w:w="3062" w:type="dxa"/>
          </w:tcPr>
          <w:p w:rsidR="00F04310" w:rsidRDefault="00F04310" w:rsidP="00F04310">
            <w:pPr>
              <w:keepNext/>
            </w:pPr>
            <w:r>
              <w:t>Getbrand()</w:t>
            </w:r>
          </w:p>
        </w:tc>
        <w:tc>
          <w:tcPr>
            <w:tcW w:w="4500" w:type="dxa"/>
          </w:tcPr>
          <w:p w:rsidR="00F04310" w:rsidRDefault="00F04310" w:rsidP="00F04310">
            <w:pPr>
              <w:keepNext/>
            </w:pPr>
            <w:r>
              <w:t>Auto via Switch-Solo PM activation</w:t>
            </w:r>
          </w:p>
        </w:tc>
      </w:tr>
      <w:tr w:rsidR="00F04310" w:rsidRPr="00F04310">
        <w:trPr>
          <w:cantSplit/>
        </w:trPr>
        <w:tc>
          <w:tcPr>
            <w:tcW w:w="1368" w:type="dxa"/>
          </w:tcPr>
          <w:p w:rsidR="00F04310" w:rsidRDefault="00F04310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 (2)</w:t>
            </w:r>
          </w:p>
        </w:tc>
        <w:tc>
          <w:tcPr>
            <w:tcW w:w="5578" w:type="dxa"/>
            <w:shd w:val="clear" w:color="auto" w:fill="auto"/>
          </w:tcPr>
          <w:p w:rsidR="00F04310" w:rsidRPr="00F04310" w:rsidRDefault="00F04310" w:rsidP="00F04310">
            <w:pPr>
              <w:keepNext/>
            </w:pPr>
            <w:r>
              <w:t>Able to process BCMC cards as such</w:t>
            </w:r>
          </w:p>
        </w:tc>
        <w:tc>
          <w:tcPr>
            <w:tcW w:w="3062" w:type="dxa"/>
          </w:tcPr>
          <w:p w:rsidR="00F04310" w:rsidRDefault="00F04310" w:rsidP="00F04310">
            <w:pPr>
              <w:keepNext/>
              <w:rPr>
                <w:lang w:val="fr-FR"/>
              </w:rPr>
            </w:pPr>
            <w:r>
              <w:t>Getbrand()</w:t>
            </w:r>
          </w:p>
        </w:tc>
        <w:tc>
          <w:tcPr>
            <w:tcW w:w="4500" w:type="dxa"/>
          </w:tcPr>
          <w:p w:rsidR="00F04310" w:rsidRDefault="00F04310" w:rsidP="00F04310">
            <w:pPr>
              <w:keepNext/>
            </w:pPr>
            <w:r>
              <w:t>Auto via BCMC PM activation</w:t>
            </w:r>
          </w:p>
        </w:tc>
      </w:tr>
      <w:tr w:rsidR="00F04310" w:rsidRPr="003A36E4">
        <w:trPr>
          <w:cantSplit/>
        </w:trPr>
        <w:tc>
          <w:tcPr>
            <w:tcW w:w="1368" w:type="dxa"/>
          </w:tcPr>
          <w:p w:rsidR="00F04310" w:rsidRDefault="00F04310" w:rsidP="00F04310">
            <w:pPr>
              <w:keepNext/>
            </w:pPr>
            <w:r>
              <w:t>8 (3)</w:t>
            </w:r>
          </w:p>
        </w:tc>
        <w:tc>
          <w:tcPr>
            <w:tcW w:w="5578" w:type="dxa"/>
            <w:shd w:val="clear" w:color="auto" w:fill="auto"/>
          </w:tcPr>
          <w:p w:rsidR="00F04310" w:rsidRDefault="00F04310" w:rsidP="00F04310">
            <w:pPr>
              <w:keepNext/>
            </w:pPr>
            <w:r>
              <w:t>Able to process Maestro cards as such</w:t>
            </w:r>
          </w:p>
        </w:tc>
        <w:tc>
          <w:tcPr>
            <w:tcW w:w="3062" w:type="dxa"/>
          </w:tcPr>
          <w:p w:rsidR="00F04310" w:rsidRDefault="00F04310" w:rsidP="00F04310">
            <w:pPr>
              <w:keepNext/>
              <w:rPr>
                <w:sz w:val="16"/>
              </w:rPr>
            </w:pPr>
            <w:r>
              <w:t>Getbrand()</w:t>
            </w:r>
          </w:p>
        </w:tc>
        <w:tc>
          <w:tcPr>
            <w:tcW w:w="4500" w:type="dxa"/>
          </w:tcPr>
          <w:p w:rsidR="00F04310" w:rsidRPr="007F5374" w:rsidRDefault="001A70F3" w:rsidP="00F04310">
            <w:pPr>
              <w:keepNext/>
              <w:spacing w:after="120" w:line="480" w:lineRule="auto"/>
              <w:rPr>
                <w:lang w:val="es-ES_tradnl"/>
                <w:rPrChange w:id="746" w:author="mca" w:date="2011-01-25T15:44:00Z">
                  <w:rPr/>
                </w:rPrChange>
              </w:rPr>
            </w:pPr>
            <w:r w:rsidRPr="001A70F3">
              <w:rPr>
                <w:lang w:val="es-ES_tradnl"/>
                <w:rPrChange w:id="747" w:author="mca" w:date="2011-01-25T15:44:00Z">
                  <w:rPr/>
                </w:rPrChange>
              </w:rPr>
              <w:t>Auto via Maestro PM activation</w:t>
            </w:r>
          </w:p>
        </w:tc>
      </w:tr>
      <w:tr w:rsidR="0091223A" w:rsidRPr="0091223A">
        <w:tc>
          <w:tcPr>
            <w:tcW w:w="1368" w:type="dxa"/>
          </w:tcPr>
          <w:p w:rsidR="0091223A" w:rsidRDefault="0091223A" w:rsidP="00F04310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91223A" w:rsidRPr="0091223A" w:rsidRDefault="00311A4A" w:rsidP="00F04310">
            <w:pPr>
              <w:keepNext/>
              <w:spacing w:after="120" w:line="480" w:lineRule="auto"/>
              <w:rPr>
                <w:rPrChange w:id="748" w:author="Frederic Dujeux" w:date="2008-08-20T09:32:00Z">
                  <w:rPr>
                    <w:lang w:val="fr-FR"/>
                  </w:rPr>
                </w:rPrChange>
              </w:rPr>
            </w:pPr>
            <w:ins w:id="749" w:author="Borsu" w:date="2008-12-04T15:31:00Z">
              <w:r>
                <w:t>Able to process 4etoiles as such</w:t>
              </w:r>
            </w:ins>
            <w:ins w:id="750" w:author="Frederic Dujeux" w:date="2008-08-20T09:32:00Z">
              <w:del w:id="751" w:author="Borsu" w:date="2008-12-04T15:31:00Z">
                <w:r w:rsidR="001A70F3" w:rsidRPr="001A70F3">
                  <w:rPr>
                    <w:rPrChange w:id="752" w:author="Frederic Dujeux" w:date="2008-08-20T09:32:00Z">
                      <w:rPr>
                        <w:lang w:val="fr-FR"/>
                      </w:rPr>
                    </w:rPrChange>
                  </w:rPr>
                  <w:delText>Able to process BillyCard as such</w:delText>
                </w:r>
              </w:del>
            </w:ins>
          </w:p>
        </w:tc>
        <w:tc>
          <w:tcPr>
            <w:tcW w:w="3062" w:type="dxa"/>
          </w:tcPr>
          <w:p w:rsidR="0091223A" w:rsidRPr="0091223A" w:rsidRDefault="00311A4A" w:rsidP="00F04310">
            <w:pPr>
              <w:keepNext/>
              <w:spacing w:after="120" w:line="480" w:lineRule="auto"/>
              <w:rPr>
                <w:rPrChange w:id="753" w:author="Frederic Dujeux" w:date="2008-08-20T09:32:00Z">
                  <w:rPr>
                    <w:lang w:val="fr-FR"/>
                  </w:rPr>
                </w:rPrChange>
              </w:rPr>
            </w:pPr>
            <w:ins w:id="754" w:author="Borsu" w:date="2008-12-04T15:31:00Z">
              <w:r>
                <w:t>Getbrand()</w:t>
              </w:r>
            </w:ins>
            <w:ins w:id="755" w:author="Frederic Dujeux" w:date="2008-08-20T09:32:00Z">
              <w:del w:id="756" w:author="Borsu" w:date="2008-12-04T15:31:00Z">
                <w:r w:rsidR="0091223A" w:rsidDel="00311A4A">
                  <w:delText>Getbrand()</w:delText>
                </w:r>
              </w:del>
            </w:ins>
          </w:p>
        </w:tc>
        <w:tc>
          <w:tcPr>
            <w:tcW w:w="4500" w:type="dxa"/>
          </w:tcPr>
          <w:p w:rsidR="0091223A" w:rsidRPr="0091223A" w:rsidRDefault="00311A4A" w:rsidP="00F04310">
            <w:pPr>
              <w:keepNext/>
              <w:spacing w:after="120" w:line="480" w:lineRule="auto"/>
              <w:rPr>
                <w:rPrChange w:id="757" w:author="Frederic Dujeux" w:date="2008-08-20T09:32:00Z">
                  <w:rPr>
                    <w:lang w:val="fr-FR"/>
                  </w:rPr>
                </w:rPrChange>
              </w:rPr>
            </w:pPr>
            <w:ins w:id="758" w:author="Borsu" w:date="2008-12-04T15:31:00Z">
              <w:r>
                <w:t>???</w:t>
              </w:r>
            </w:ins>
            <w:ins w:id="759" w:author="Borsu" w:date="2008-12-04T15:35:00Z">
              <w:r w:rsidR="00492D70">
                <w:t xml:space="preserve"> not used at the moment</w:t>
              </w:r>
            </w:ins>
            <w:ins w:id="760" w:author="Frederic Dujeux" w:date="2008-08-20T09:32:00Z">
              <w:del w:id="761" w:author="Borsu" w:date="2008-12-04T15:31:00Z">
                <w:r w:rsidR="0091223A" w:rsidDel="00311A4A">
                  <w:delText>Cfg_params</w:delText>
                </w:r>
              </w:del>
            </w:ins>
          </w:p>
        </w:tc>
      </w:tr>
      <w:tr w:rsidR="00311A4A">
        <w:tc>
          <w:tcPr>
            <w:tcW w:w="1368" w:type="dxa"/>
          </w:tcPr>
          <w:p w:rsidR="00311A4A" w:rsidRDefault="00311A4A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 (5)</w:t>
            </w:r>
          </w:p>
        </w:tc>
        <w:tc>
          <w:tcPr>
            <w:tcW w:w="5578" w:type="dxa"/>
          </w:tcPr>
          <w:p w:rsidR="00311A4A" w:rsidRDefault="00311A4A" w:rsidP="00F04310">
            <w:pPr>
              <w:keepNext/>
            </w:pPr>
            <w:ins w:id="762" w:author="Borsu" w:date="2008-12-04T15:31:00Z">
              <w:r w:rsidRPr="0091223A">
                <w:t>Able to process BillyCard as such</w:t>
              </w:r>
            </w:ins>
            <w:ins w:id="763" w:author="Frederic Dujeux" w:date="2008-08-20T09:32:00Z">
              <w:del w:id="764" w:author="Borsu" w:date="2008-12-04T15:31:00Z">
                <w:r w:rsidRPr="0091223A" w:rsidDel="00311A4A">
                  <w:delText xml:space="preserve">Able to process </w:delText>
                </w:r>
                <w:r w:rsidDel="00311A4A">
                  <w:delText>BaseMasterCard</w:delText>
                </w:r>
                <w:r w:rsidRPr="0091223A" w:rsidDel="00311A4A">
                  <w:delText xml:space="preserve"> as such</w:delText>
                </w:r>
              </w:del>
            </w:ins>
          </w:p>
        </w:tc>
        <w:tc>
          <w:tcPr>
            <w:tcW w:w="3062" w:type="dxa"/>
          </w:tcPr>
          <w:p w:rsidR="00311A4A" w:rsidRDefault="00311A4A" w:rsidP="00F04310">
            <w:pPr>
              <w:pStyle w:val="Date"/>
              <w:keepNext/>
            </w:pPr>
            <w:ins w:id="765" w:author="Borsu" w:date="2008-12-04T15:31:00Z">
              <w:r>
                <w:t>Getbrand()</w:t>
              </w:r>
            </w:ins>
            <w:ins w:id="766" w:author="Frederic Dujeux" w:date="2008-08-20T09:33:00Z">
              <w:del w:id="767" w:author="Borsu" w:date="2008-12-04T15:31:00Z">
                <w:r w:rsidDel="00311A4A">
                  <w:delText>Getbrand()</w:delText>
                </w:r>
              </w:del>
            </w:ins>
          </w:p>
        </w:tc>
        <w:tc>
          <w:tcPr>
            <w:tcW w:w="4500" w:type="dxa"/>
          </w:tcPr>
          <w:p w:rsidR="00311A4A" w:rsidRDefault="00311A4A" w:rsidP="00F04310">
            <w:pPr>
              <w:pStyle w:val="Date"/>
              <w:keepNext/>
            </w:pPr>
            <w:ins w:id="768" w:author="Borsu" w:date="2008-12-04T15:31:00Z">
              <w:r>
                <w:t>Cfg_params</w:t>
              </w:r>
            </w:ins>
            <w:ins w:id="769" w:author="Frederic Dujeux" w:date="2008-08-20T09:33:00Z">
              <w:del w:id="770" w:author="Borsu" w:date="2008-12-04T15:31:00Z">
                <w:r w:rsidDel="00311A4A">
                  <w:delText>Cfg_params</w:delText>
                </w:r>
              </w:del>
            </w:ins>
          </w:p>
        </w:tc>
      </w:tr>
      <w:tr w:rsidR="00311A4A">
        <w:tc>
          <w:tcPr>
            <w:tcW w:w="1368" w:type="dxa"/>
          </w:tcPr>
          <w:p w:rsidR="00311A4A" w:rsidRDefault="00311A4A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64 (6)</w:t>
            </w:r>
          </w:p>
        </w:tc>
        <w:tc>
          <w:tcPr>
            <w:tcW w:w="5578" w:type="dxa"/>
          </w:tcPr>
          <w:p w:rsidR="00311A4A" w:rsidRDefault="00311A4A" w:rsidP="00F04310">
            <w:pPr>
              <w:keepNext/>
            </w:pPr>
            <w:ins w:id="771" w:author="Borsu" w:date="2008-12-04T15:31:00Z">
              <w:r w:rsidRPr="0091223A">
                <w:t xml:space="preserve">Able to process </w:t>
              </w:r>
              <w:r>
                <w:t>BaseMasterCard</w:t>
              </w:r>
              <w:r w:rsidRPr="0091223A">
                <w:t xml:space="preserve"> as such</w:t>
              </w:r>
            </w:ins>
          </w:p>
        </w:tc>
        <w:tc>
          <w:tcPr>
            <w:tcW w:w="3062" w:type="dxa"/>
          </w:tcPr>
          <w:p w:rsidR="00311A4A" w:rsidRDefault="00311A4A" w:rsidP="00F04310">
            <w:pPr>
              <w:keepNext/>
            </w:pPr>
            <w:ins w:id="772" w:author="Borsu" w:date="2008-12-04T15:31:00Z">
              <w:r>
                <w:t>Getbrand()</w:t>
              </w:r>
            </w:ins>
          </w:p>
        </w:tc>
        <w:tc>
          <w:tcPr>
            <w:tcW w:w="4500" w:type="dxa"/>
          </w:tcPr>
          <w:p w:rsidR="00311A4A" w:rsidRDefault="00311A4A" w:rsidP="00F04310">
            <w:pPr>
              <w:keepNext/>
            </w:pPr>
            <w:ins w:id="773" w:author="Borsu" w:date="2008-12-04T15:31:00Z">
              <w:r>
                <w:t>Cfg_params</w:t>
              </w:r>
            </w:ins>
          </w:p>
        </w:tc>
      </w:tr>
      <w:tr w:rsidR="004454DB" w:rsidRPr="004454DB">
        <w:tc>
          <w:tcPr>
            <w:tcW w:w="1368" w:type="dxa"/>
          </w:tcPr>
          <w:p w:rsidR="004454DB" w:rsidRDefault="004454DB" w:rsidP="00F04310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128 (7)</w:t>
            </w:r>
          </w:p>
        </w:tc>
        <w:tc>
          <w:tcPr>
            <w:tcW w:w="5578" w:type="dxa"/>
          </w:tcPr>
          <w:p w:rsidR="004454DB" w:rsidRDefault="004454DB" w:rsidP="00F04310">
            <w:pPr>
              <w:keepNext/>
            </w:pPr>
            <w:ins w:id="774" w:author="Borsu" w:date="2009-06-30T10:00:00Z">
              <w:r>
                <w:t>Able to process Club Med</w:t>
              </w:r>
            </w:ins>
            <w:ins w:id="775" w:author="Borsu" w:date="2009-06-30T10:01:00Z">
              <w:r>
                <w:t xml:space="preserve"> as such</w:t>
              </w:r>
            </w:ins>
          </w:p>
        </w:tc>
        <w:tc>
          <w:tcPr>
            <w:tcW w:w="3062" w:type="dxa"/>
          </w:tcPr>
          <w:p w:rsidR="004454DB" w:rsidRPr="004454DB" w:rsidRDefault="004454DB" w:rsidP="00F04310">
            <w:pPr>
              <w:keepNext/>
              <w:spacing w:after="120" w:line="480" w:lineRule="auto"/>
              <w:rPr>
                <w:rPrChange w:id="776" w:author="Borsu" w:date="2009-06-30T10:01:00Z">
                  <w:rPr>
                    <w:lang w:val="fr-FR"/>
                  </w:rPr>
                </w:rPrChange>
              </w:rPr>
            </w:pPr>
            <w:ins w:id="777" w:author="Borsu" w:date="2009-06-30T10:01:00Z">
              <w:r>
                <w:t>Getbrand()</w:t>
              </w:r>
            </w:ins>
          </w:p>
        </w:tc>
        <w:tc>
          <w:tcPr>
            <w:tcW w:w="4500" w:type="dxa"/>
          </w:tcPr>
          <w:p w:rsidR="004454DB" w:rsidRPr="004454DB" w:rsidRDefault="004454DB" w:rsidP="00F04310">
            <w:pPr>
              <w:keepNext/>
              <w:spacing w:after="120" w:line="480" w:lineRule="auto"/>
              <w:rPr>
                <w:rPrChange w:id="778" w:author="Borsu" w:date="2009-06-30T10:01:00Z">
                  <w:rPr>
                    <w:lang w:val="fr-FR"/>
                  </w:rPr>
                </w:rPrChange>
              </w:rPr>
            </w:pPr>
            <w:ins w:id="779" w:author="Borsu" w:date="2009-06-30T10:01:00Z">
              <w:r>
                <w:t>Cfg_params</w:t>
              </w:r>
            </w:ins>
          </w:p>
        </w:tc>
      </w:tr>
      <w:tr w:rsidR="004454DB">
        <w:tc>
          <w:tcPr>
            <w:tcW w:w="1368" w:type="dxa"/>
          </w:tcPr>
          <w:p w:rsidR="004454DB" w:rsidRDefault="004454DB" w:rsidP="00F04310">
            <w:pPr>
              <w:keepNext/>
            </w:pPr>
            <w:r>
              <w:rPr>
                <w:lang w:val="fr-FR"/>
              </w:rPr>
              <w:t>25</w:t>
            </w:r>
            <w:r>
              <w:t>6 (8)</w:t>
            </w:r>
          </w:p>
        </w:tc>
        <w:tc>
          <w:tcPr>
            <w:tcW w:w="5578" w:type="dxa"/>
          </w:tcPr>
          <w:p w:rsidR="004454DB" w:rsidRDefault="00B05586" w:rsidP="00F04310">
            <w:pPr>
              <w:keepNext/>
            </w:pPr>
            <w:ins w:id="780" w:author="Marc Canneson" w:date="2009-07-10T15:14:00Z">
              <w:r>
                <w:t>Able to process Visa/Dankort as such Dankort</w:t>
              </w:r>
            </w:ins>
          </w:p>
        </w:tc>
        <w:tc>
          <w:tcPr>
            <w:tcW w:w="3062" w:type="dxa"/>
          </w:tcPr>
          <w:p w:rsidR="004454DB" w:rsidRPr="00B05586" w:rsidRDefault="001A70F3" w:rsidP="00F04310">
            <w:pPr>
              <w:keepNext/>
              <w:spacing w:after="120" w:line="480" w:lineRule="auto"/>
              <w:rPr>
                <w:rPrChange w:id="781" w:author="Marc Canneson" w:date="2009-07-10T15:15:00Z">
                  <w:rPr>
                    <w:sz w:val="16"/>
                  </w:rPr>
                </w:rPrChange>
              </w:rPr>
            </w:pPr>
            <w:ins w:id="782" w:author="Marc Canneson" w:date="2009-07-10T15:14:00Z">
              <w:r w:rsidRPr="001A70F3">
                <w:rPr>
                  <w:rPrChange w:id="783" w:author="Marc Canneson" w:date="2009-07-10T15:15:00Z">
                    <w:rPr>
                      <w:sz w:val="16"/>
                    </w:rPr>
                  </w:rPrChange>
                </w:rPr>
                <w:t>Getbrand()</w:t>
              </w:r>
            </w:ins>
          </w:p>
        </w:tc>
        <w:tc>
          <w:tcPr>
            <w:tcW w:w="4500" w:type="dxa"/>
          </w:tcPr>
          <w:p w:rsidR="004454DB" w:rsidRDefault="00B05586" w:rsidP="00F04310">
            <w:pPr>
              <w:keepNext/>
              <w:rPr>
                <w:sz w:val="16"/>
              </w:rPr>
            </w:pPr>
            <w:ins w:id="784" w:author="Marc Canneson" w:date="2009-07-10T15:15:00Z">
              <w:r>
                <w:t>Cfg_params</w:t>
              </w:r>
            </w:ins>
          </w:p>
        </w:tc>
      </w:tr>
      <w:tr w:rsidR="00F9634C">
        <w:tc>
          <w:tcPr>
            <w:tcW w:w="1368" w:type="dxa"/>
          </w:tcPr>
          <w:p w:rsidR="00F9634C" w:rsidRDefault="00F9634C" w:rsidP="00F04310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F9634C" w:rsidRDefault="00F9634C" w:rsidP="00F04310">
            <w:pPr>
              <w:keepNext/>
            </w:pPr>
            <w:ins w:id="785" w:author="Marc Canneson" w:date="2009-11-13T10:16:00Z">
              <w:r>
                <w:t>Able to process Laser/Maestro such as Laser</w:t>
              </w:r>
            </w:ins>
          </w:p>
        </w:tc>
        <w:tc>
          <w:tcPr>
            <w:tcW w:w="3062" w:type="dxa"/>
          </w:tcPr>
          <w:p w:rsidR="00F9634C" w:rsidRDefault="00F9634C" w:rsidP="00F04310">
            <w:pPr>
              <w:keepNext/>
              <w:rPr>
                <w:sz w:val="16"/>
              </w:rPr>
            </w:pPr>
            <w:ins w:id="786" w:author="Marc Canneson" w:date="2009-11-13T10:16:00Z">
              <w:r w:rsidRPr="00B05586">
                <w:t>Getbrand()</w:t>
              </w:r>
            </w:ins>
          </w:p>
        </w:tc>
        <w:tc>
          <w:tcPr>
            <w:tcW w:w="4500" w:type="dxa"/>
          </w:tcPr>
          <w:p w:rsidR="00F9634C" w:rsidRDefault="00F9634C" w:rsidP="00F04310">
            <w:pPr>
              <w:keepNext/>
            </w:pPr>
            <w:ins w:id="787" w:author="Marc Canneson" w:date="2009-11-13T10:16:00Z">
              <w:r>
                <w:t>Cfg_params</w:t>
              </w:r>
            </w:ins>
          </w:p>
        </w:tc>
      </w:tr>
      <w:tr w:rsidR="00F9634C">
        <w:tc>
          <w:tcPr>
            <w:tcW w:w="1368" w:type="dxa"/>
          </w:tcPr>
          <w:p w:rsidR="00F9634C" w:rsidRDefault="00F9634C" w:rsidP="00F04310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F9634C" w:rsidRDefault="00F9634C" w:rsidP="00F04310">
            <w:pPr>
              <w:keepNext/>
            </w:pPr>
          </w:p>
        </w:tc>
        <w:tc>
          <w:tcPr>
            <w:tcW w:w="3062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F9634C" w:rsidRDefault="00F9634C" w:rsidP="00F04310">
            <w:pPr>
              <w:keepNext/>
            </w:pPr>
          </w:p>
        </w:tc>
      </w:tr>
      <w:tr w:rsidR="00F9634C">
        <w:tc>
          <w:tcPr>
            <w:tcW w:w="1368" w:type="dxa"/>
          </w:tcPr>
          <w:p w:rsidR="00F9634C" w:rsidRDefault="00F9634C" w:rsidP="00F04310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F9634C" w:rsidRDefault="00F9634C" w:rsidP="00F04310">
            <w:pPr>
              <w:keepNext/>
            </w:pPr>
          </w:p>
        </w:tc>
        <w:tc>
          <w:tcPr>
            <w:tcW w:w="3062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</w:tr>
      <w:tr w:rsidR="00F9634C">
        <w:tc>
          <w:tcPr>
            <w:tcW w:w="1368" w:type="dxa"/>
          </w:tcPr>
          <w:p w:rsidR="00F9634C" w:rsidRDefault="00F9634C" w:rsidP="00F04310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F9634C" w:rsidRDefault="00F9634C" w:rsidP="00F04310">
            <w:pPr>
              <w:keepNext/>
            </w:pPr>
          </w:p>
        </w:tc>
        <w:tc>
          <w:tcPr>
            <w:tcW w:w="3062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</w:tr>
      <w:tr w:rsidR="00F9634C">
        <w:tc>
          <w:tcPr>
            <w:tcW w:w="1368" w:type="dxa"/>
          </w:tcPr>
          <w:p w:rsidR="00F9634C" w:rsidRDefault="00F9634C" w:rsidP="00F04310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F9634C" w:rsidRDefault="00F9634C" w:rsidP="00F04310">
            <w:pPr>
              <w:keepNext/>
            </w:pPr>
          </w:p>
        </w:tc>
        <w:tc>
          <w:tcPr>
            <w:tcW w:w="3062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</w:tr>
      <w:tr w:rsidR="00F9634C">
        <w:tc>
          <w:tcPr>
            <w:tcW w:w="1368" w:type="dxa"/>
          </w:tcPr>
          <w:p w:rsidR="00F9634C" w:rsidRDefault="00F9634C" w:rsidP="00F04310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F9634C" w:rsidRDefault="00F9634C" w:rsidP="00F04310">
            <w:pPr>
              <w:keepNext/>
            </w:pPr>
          </w:p>
        </w:tc>
        <w:tc>
          <w:tcPr>
            <w:tcW w:w="3062" w:type="dxa"/>
          </w:tcPr>
          <w:p w:rsidR="00F9634C" w:rsidRDefault="00F9634C" w:rsidP="00F04310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F9634C" w:rsidRDefault="00F9634C" w:rsidP="00F04310">
            <w:pPr>
              <w:keepNext/>
            </w:pPr>
          </w:p>
        </w:tc>
      </w:tr>
    </w:tbl>
    <w:p w:rsidR="00F04310" w:rsidRDefault="00F04310"/>
    <w:p w:rsidR="00F04310" w:rsidRDefault="00F04310">
      <w:pPr>
        <w:numPr>
          <w:ins w:id="788" w:author="Borsu" w:date="2006-09-29T11:54:00Z"/>
        </w:numPr>
        <w:rPr>
          <w:ins w:id="789" w:author="Borsu" w:date="2006-09-29T11:5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6"/>
        <w:gridCol w:w="6118"/>
        <w:gridCol w:w="1982"/>
        <w:gridCol w:w="5580"/>
        <w:tblGridChange w:id="790">
          <w:tblGrid>
            <w:gridCol w:w="828"/>
            <w:gridCol w:w="48"/>
            <w:gridCol w:w="6070"/>
            <w:gridCol w:w="48"/>
            <w:gridCol w:w="1934"/>
            <w:gridCol w:w="48"/>
            <w:gridCol w:w="5532"/>
            <w:gridCol w:w="48"/>
          </w:tblGrid>
        </w:tblGridChange>
      </w:tblGrid>
      <w:tr w:rsidR="00CD179F" w:rsidRPr="008179D6">
        <w:trPr>
          <w:cantSplit/>
          <w:ins w:id="791" w:author="Borsu" w:date="2006-09-29T11:54:00Z"/>
        </w:trPr>
        <w:tc>
          <w:tcPr>
            <w:tcW w:w="14508" w:type="dxa"/>
            <w:gridSpan w:val="4"/>
            <w:shd w:val="clear" w:color="auto" w:fill="000000"/>
          </w:tcPr>
          <w:p w:rsidR="00CD179F" w:rsidRPr="00CD179F" w:rsidRDefault="001A70F3" w:rsidP="0073314D">
            <w:pPr>
              <w:pStyle w:val="Heading1"/>
              <w:numPr>
                <w:ins w:id="792" w:author="Borsu" w:date="2006-09-29T11:54:00Z"/>
              </w:numPr>
              <w:spacing w:after="120" w:line="480" w:lineRule="auto"/>
              <w:rPr>
                <w:ins w:id="793" w:author="Borsu" w:date="2006-09-29T11:54:00Z"/>
                <w:lang w:val="fr-FR"/>
                <w:rPrChange w:id="794" w:author="Borsu" w:date="2006-09-29T12:05:00Z">
                  <w:rPr>
                    <w:ins w:id="795" w:author="Borsu" w:date="2006-09-29T11:54:00Z"/>
                  </w:rPr>
                </w:rPrChange>
              </w:rPr>
            </w:pPr>
            <w:ins w:id="796" w:author="Borsu" w:date="2006-09-29T12:03:00Z">
              <w:r w:rsidRPr="001A70F3">
                <w:rPr>
                  <w:lang w:val="fr-FR"/>
                  <w:rPrChange w:id="797" w:author="Borsu" w:date="2006-09-29T12:05:00Z">
                    <w:rPr>
                      <w:color w:val="000080"/>
                    </w:rPr>
                  </w:rPrChange>
                </w:rPr>
                <w:lastRenderedPageBreak/>
                <w:t>BL_FLAGS in MERCHANT</w:t>
              </w:r>
            </w:ins>
            <w:ins w:id="798" w:author="Borsu" w:date="2006-09-29T12:05:00Z">
              <w:r w:rsidRPr="001A70F3">
                <w:rPr>
                  <w:lang w:val="fr-FR"/>
                  <w:rPrChange w:id="799" w:author="Borsu" w:date="2006-09-29T12:05:00Z">
                    <w:rPr/>
                  </w:rPrChange>
                </w:rPr>
                <w:t xml:space="preserve"> (type de BL configurées par le ME)</w:t>
              </w:r>
            </w:ins>
          </w:p>
        </w:tc>
      </w:tr>
      <w:tr w:rsidR="00CD179F">
        <w:trPr>
          <w:ins w:id="800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pStyle w:val="NormalHead"/>
              <w:numPr>
                <w:ins w:id="801" w:author="Borsu" w:date="2006-09-29T11:54:00Z"/>
              </w:numPr>
              <w:rPr>
                <w:ins w:id="802" w:author="Borsu" w:date="2006-09-29T11:54:00Z"/>
              </w:rPr>
            </w:pPr>
            <w:ins w:id="803" w:author="Borsu" w:date="2006-09-29T11:54:00Z">
              <w:r>
                <w:t>Bit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pStyle w:val="NormalHead"/>
              <w:numPr>
                <w:ins w:id="804" w:author="Borsu" w:date="2006-09-29T11:54:00Z"/>
              </w:numPr>
              <w:rPr>
                <w:ins w:id="805" w:author="Borsu" w:date="2006-09-29T11:54:00Z"/>
              </w:rPr>
            </w:pPr>
            <w:ins w:id="806" w:author="Borsu" w:date="2006-09-29T11:54:00Z">
              <w:r>
                <w:t>Description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pStyle w:val="NormalHead"/>
              <w:numPr>
                <w:ins w:id="807" w:author="Borsu" w:date="2006-09-29T11:54:00Z"/>
              </w:numPr>
              <w:rPr>
                <w:ins w:id="808" w:author="Borsu" w:date="2006-09-29T11:54:00Z"/>
              </w:rPr>
            </w:pPr>
            <w:ins w:id="809" w:author="Borsu" w:date="2006-09-29T12:06:00Z">
              <w:r>
                <w:t>Main process concerned</w:t>
              </w:r>
            </w:ins>
          </w:p>
        </w:tc>
        <w:tc>
          <w:tcPr>
            <w:tcW w:w="5580" w:type="dxa"/>
          </w:tcPr>
          <w:p w:rsidR="00CD179F" w:rsidRDefault="00CD179F" w:rsidP="00CD179F">
            <w:pPr>
              <w:pStyle w:val="NormalHead"/>
              <w:numPr>
                <w:ins w:id="810" w:author="Borsu" w:date="2006-09-29T11:54:00Z"/>
              </w:numPr>
              <w:rPr>
                <w:ins w:id="811" w:author="Borsu" w:date="2006-09-29T11:54:00Z"/>
              </w:rPr>
            </w:pPr>
            <w:ins w:id="812" w:author="Borsu" w:date="2006-09-29T11:54:00Z">
              <w:r>
                <w:t>FE cfgable</w:t>
              </w:r>
            </w:ins>
          </w:p>
        </w:tc>
      </w:tr>
      <w:tr w:rsidR="00CD179F">
        <w:trPr>
          <w:ins w:id="813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14" w:author="Borsu" w:date="2006-09-29T11:54:00Z"/>
              </w:numPr>
              <w:rPr>
                <w:ins w:id="815" w:author="Borsu" w:date="2006-09-29T11:54:00Z"/>
              </w:rPr>
            </w:pPr>
            <w:ins w:id="816" w:author="Borsu" w:date="2006-09-29T11:54:00Z">
              <w:r>
                <w:t>1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17" w:author="Borsu" w:date="2006-09-29T11:54:00Z"/>
              </w:numPr>
              <w:rPr>
                <w:ins w:id="818" w:author="Borsu" w:date="2006-09-29T11:54:00Z"/>
              </w:rPr>
            </w:pPr>
            <w:ins w:id="819" w:author="Borsu" w:date="2006-09-29T12:06:00Z">
              <w:r>
                <w:t>CARDS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20" w:author="Borsu" w:date="2006-09-29T11:54:00Z"/>
              </w:numPr>
              <w:rPr>
                <w:ins w:id="821" w:author="Borsu" w:date="2006-09-29T11:54:00Z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22" w:author="Borsu" w:date="2006-09-29T11:54:00Z"/>
              </w:numPr>
              <w:rPr>
                <w:ins w:id="823" w:author="Borsu" w:date="2006-09-29T11:54:00Z"/>
              </w:rPr>
            </w:pPr>
          </w:p>
        </w:tc>
      </w:tr>
      <w:tr w:rsidR="00CD179F">
        <w:trPr>
          <w:ins w:id="824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25" w:author="Borsu" w:date="2006-09-29T11:54:00Z"/>
              </w:numPr>
              <w:rPr>
                <w:ins w:id="826" w:author="Borsu" w:date="2006-09-29T11:54:00Z"/>
              </w:rPr>
            </w:pPr>
            <w:ins w:id="827" w:author="Borsu" w:date="2006-09-29T11:54:00Z">
              <w:r>
                <w:t>2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28" w:author="Borsu" w:date="2006-09-29T11:54:00Z"/>
              </w:numPr>
              <w:rPr>
                <w:ins w:id="829" w:author="Borsu" w:date="2006-09-29T11:54:00Z"/>
              </w:rPr>
            </w:pPr>
            <w:ins w:id="830" w:author="Borsu" w:date="2006-09-29T12:06:00Z">
              <w:r>
                <w:t>BIN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31" w:author="Borsu" w:date="2006-09-29T11:54:00Z"/>
              </w:numPr>
              <w:rPr>
                <w:ins w:id="832" w:author="Borsu" w:date="2006-09-29T11:54:00Z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33" w:author="Borsu" w:date="2006-09-29T11:54:00Z"/>
              </w:numPr>
              <w:rPr>
                <w:ins w:id="834" w:author="Borsu" w:date="2006-09-29T11:54:00Z"/>
              </w:rPr>
            </w:pPr>
          </w:p>
        </w:tc>
      </w:tr>
      <w:tr w:rsidR="00CD179F">
        <w:trPr>
          <w:ins w:id="835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36" w:author="Borsu" w:date="2006-09-29T11:54:00Z"/>
              </w:numPr>
              <w:rPr>
                <w:ins w:id="837" w:author="Borsu" w:date="2006-09-29T11:54:00Z"/>
              </w:rPr>
            </w:pPr>
            <w:ins w:id="838" w:author="Borsu" w:date="2006-09-29T11:54:00Z">
              <w:r>
                <w:t>4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39" w:author="Borsu" w:date="2006-09-29T11:54:00Z"/>
              </w:numPr>
              <w:rPr>
                <w:ins w:id="840" w:author="Borsu" w:date="2006-09-29T11:54:00Z"/>
              </w:rPr>
            </w:pPr>
            <w:ins w:id="841" w:author="Borsu" w:date="2006-09-29T12:06:00Z">
              <w:r>
                <w:t>IP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42" w:author="Borsu" w:date="2006-09-29T11:54:00Z"/>
              </w:numPr>
              <w:rPr>
                <w:ins w:id="843" w:author="Borsu" w:date="2006-09-29T11:54:00Z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44" w:author="Borsu" w:date="2006-09-29T11:54:00Z"/>
              </w:numPr>
              <w:rPr>
                <w:ins w:id="845" w:author="Borsu" w:date="2006-09-29T11:54:00Z"/>
              </w:rPr>
            </w:pPr>
          </w:p>
        </w:tc>
      </w:tr>
      <w:tr w:rsidR="00CD179F">
        <w:trPr>
          <w:ins w:id="846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47" w:author="Borsu" w:date="2006-09-29T11:54:00Z"/>
              </w:numPr>
              <w:rPr>
                <w:ins w:id="848" w:author="Borsu" w:date="2006-09-29T11:54:00Z"/>
              </w:rPr>
            </w:pPr>
            <w:ins w:id="849" w:author="Borsu" w:date="2006-09-29T11:54:00Z">
              <w:r>
                <w:t>8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50" w:author="Borsu" w:date="2006-09-29T11:54:00Z"/>
              </w:numPr>
              <w:rPr>
                <w:ins w:id="851" w:author="Borsu" w:date="2006-09-29T11:54:00Z"/>
              </w:rPr>
            </w:pPr>
            <w:ins w:id="852" w:author="Borsu" w:date="2006-09-29T12:06:00Z">
              <w:r>
                <w:t>TRUST IP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53" w:author="Borsu" w:date="2006-09-29T11:54:00Z"/>
              </w:numPr>
              <w:rPr>
                <w:ins w:id="854" w:author="Borsu" w:date="2006-09-29T11:54:00Z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55" w:author="Borsu" w:date="2006-09-29T11:54:00Z"/>
              </w:numPr>
              <w:rPr>
                <w:ins w:id="856" w:author="Borsu" w:date="2006-09-29T11:54:00Z"/>
              </w:rPr>
            </w:pPr>
          </w:p>
        </w:tc>
      </w:tr>
      <w:tr w:rsidR="00CD179F">
        <w:trPr>
          <w:ins w:id="857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58" w:author="Borsu" w:date="2006-09-29T11:54:00Z"/>
              </w:numPr>
              <w:rPr>
                <w:ins w:id="859" w:author="Borsu" w:date="2006-09-29T11:54:00Z"/>
              </w:rPr>
            </w:pPr>
            <w:ins w:id="860" w:author="Borsu" w:date="2006-09-29T11:54:00Z">
              <w:r>
                <w:t>16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61" w:author="Borsu" w:date="2006-09-29T11:54:00Z"/>
              </w:numPr>
              <w:rPr>
                <w:ins w:id="862" w:author="Borsu" w:date="2006-09-29T11:54:00Z"/>
              </w:rPr>
            </w:pPr>
            <w:ins w:id="863" w:author="Borsu" w:date="2006-09-29T12:07:00Z">
              <w:r>
                <w:t>Client unique identifier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64" w:author="Borsu" w:date="2006-09-29T11:54:00Z"/>
              </w:numPr>
              <w:rPr>
                <w:ins w:id="865" w:author="Borsu" w:date="2006-09-29T11:54:00Z"/>
                <w:caps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66" w:author="Borsu" w:date="2006-09-29T11:54:00Z"/>
              </w:numPr>
              <w:rPr>
                <w:ins w:id="867" w:author="Borsu" w:date="2006-09-29T11:54:00Z"/>
                <w:caps/>
              </w:rPr>
            </w:pPr>
          </w:p>
        </w:tc>
      </w:tr>
      <w:tr w:rsidR="00CD179F">
        <w:trPr>
          <w:ins w:id="868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69" w:author="Borsu" w:date="2006-09-29T11:54:00Z"/>
              </w:numPr>
              <w:rPr>
                <w:ins w:id="870" w:author="Borsu" w:date="2006-09-29T11:54:00Z"/>
              </w:rPr>
            </w:pPr>
            <w:ins w:id="871" w:author="Borsu" w:date="2006-09-29T11:54:00Z">
              <w:r>
                <w:t>32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72" w:author="Borsu" w:date="2006-09-29T11:54:00Z"/>
              </w:numPr>
              <w:rPr>
                <w:ins w:id="873" w:author="Borsu" w:date="2006-09-29T11:54:00Z"/>
              </w:rPr>
            </w:pPr>
            <w:ins w:id="874" w:author="Borsu" w:date="2006-09-29T12:07:00Z">
              <w:r>
                <w:t>NAME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75" w:author="Borsu" w:date="2006-09-29T11:54:00Z"/>
              </w:numPr>
              <w:rPr>
                <w:ins w:id="876" w:author="Borsu" w:date="2006-09-29T11:54:00Z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77" w:author="Borsu" w:date="2006-09-29T11:54:00Z"/>
              </w:numPr>
              <w:rPr>
                <w:ins w:id="878" w:author="Borsu" w:date="2006-09-29T11:54:00Z"/>
              </w:rPr>
            </w:pPr>
          </w:p>
        </w:tc>
      </w:tr>
      <w:tr w:rsidR="00CD179F">
        <w:trPr>
          <w:ins w:id="879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80" w:author="Borsu" w:date="2006-09-29T11:54:00Z"/>
              </w:numPr>
              <w:rPr>
                <w:ins w:id="881" w:author="Borsu" w:date="2006-09-29T11:54:00Z"/>
              </w:rPr>
            </w:pPr>
            <w:ins w:id="882" w:author="Borsu" w:date="2006-09-29T11:54:00Z">
              <w:r>
                <w:t>64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83" w:author="Borsu" w:date="2006-09-29T11:54:00Z"/>
              </w:numPr>
              <w:rPr>
                <w:ins w:id="884" w:author="Borsu" w:date="2006-09-29T11:54:00Z"/>
              </w:rPr>
            </w:pPr>
            <w:ins w:id="885" w:author="Borsu" w:date="2006-09-29T12:07:00Z">
              <w:r>
                <w:t>PHONE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86" w:author="Borsu" w:date="2006-09-29T11:54:00Z"/>
              </w:numPr>
              <w:rPr>
                <w:ins w:id="887" w:author="Borsu" w:date="2006-09-29T11:54:00Z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88" w:author="Borsu" w:date="2006-09-29T11:54:00Z"/>
              </w:numPr>
              <w:rPr>
                <w:ins w:id="889" w:author="Borsu" w:date="2006-09-29T11:54:00Z"/>
              </w:rPr>
            </w:pPr>
          </w:p>
        </w:tc>
      </w:tr>
      <w:tr w:rsidR="00CD179F">
        <w:trPr>
          <w:ins w:id="890" w:author="Borsu" w:date="2006-09-29T11:54:00Z"/>
        </w:trPr>
        <w:tc>
          <w:tcPr>
            <w:tcW w:w="828" w:type="dxa"/>
          </w:tcPr>
          <w:p w:rsidR="00CD179F" w:rsidRDefault="00CD179F" w:rsidP="00CD179F">
            <w:pPr>
              <w:keepNext/>
              <w:numPr>
                <w:ins w:id="891" w:author="Borsu" w:date="2006-09-29T11:54:00Z"/>
              </w:numPr>
              <w:rPr>
                <w:ins w:id="892" w:author="Borsu" w:date="2006-09-29T11:54:00Z"/>
              </w:rPr>
            </w:pPr>
            <w:ins w:id="893" w:author="Borsu" w:date="2006-09-29T11:54:00Z">
              <w:r>
                <w:t>128</w:t>
              </w:r>
            </w:ins>
          </w:p>
        </w:tc>
        <w:tc>
          <w:tcPr>
            <w:tcW w:w="6118" w:type="dxa"/>
          </w:tcPr>
          <w:p w:rsidR="00CD179F" w:rsidRDefault="00CD179F" w:rsidP="00CD179F">
            <w:pPr>
              <w:keepNext/>
              <w:numPr>
                <w:ins w:id="894" w:author="Borsu" w:date="2006-09-29T11:54:00Z"/>
              </w:numPr>
              <w:rPr>
                <w:ins w:id="895" w:author="Borsu" w:date="2006-09-29T11:54:00Z"/>
                <w:lang w:val="fr-FR"/>
              </w:rPr>
            </w:pPr>
            <w:ins w:id="896" w:author="Borsu" w:date="2006-09-29T12:07:00Z">
              <w:r>
                <w:rPr>
                  <w:lang w:val="fr-FR"/>
                </w:rPr>
                <w:t>email</w:t>
              </w:r>
            </w:ins>
          </w:p>
        </w:tc>
        <w:tc>
          <w:tcPr>
            <w:tcW w:w="1982" w:type="dxa"/>
          </w:tcPr>
          <w:p w:rsidR="00CD179F" w:rsidRDefault="00CD179F" w:rsidP="00CD179F">
            <w:pPr>
              <w:keepNext/>
              <w:numPr>
                <w:ins w:id="897" w:author="Borsu" w:date="2006-09-29T11:54:00Z"/>
              </w:numPr>
              <w:rPr>
                <w:ins w:id="898" w:author="Borsu" w:date="2006-09-29T11:54:00Z"/>
                <w:lang w:val="fr-FR"/>
              </w:rPr>
            </w:pPr>
          </w:p>
        </w:tc>
        <w:tc>
          <w:tcPr>
            <w:tcW w:w="5580" w:type="dxa"/>
          </w:tcPr>
          <w:p w:rsidR="00CD179F" w:rsidRDefault="00CD179F" w:rsidP="00CD179F">
            <w:pPr>
              <w:keepNext/>
              <w:numPr>
                <w:ins w:id="899" w:author="Borsu" w:date="2006-09-29T11:54:00Z"/>
              </w:numPr>
              <w:rPr>
                <w:ins w:id="900" w:author="Borsu" w:date="2006-09-29T11:54:00Z"/>
                <w:lang w:val="fr-FR"/>
              </w:rPr>
            </w:pPr>
          </w:p>
        </w:tc>
      </w:tr>
      <w:tr w:rsidR="00A17EC1">
        <w:trPr>
          <w:ins w:id="901" w:author="Borsu" w:date="2008-08-20T11:16:00Z"/>
        </w:trPr>
        <w:tc>
          <w:tcPr>
            <w:tcW w:w="828" w:type="dxa"/>
          </w:tcPr>
          <w:p w:rsidR="00A17EC1" w:rsidRDefault="00A17EC1" w:rsidP="00CD179F">
            <w:pPr>
              <w:keepNext/>
              <w:numPr>
                <w:ins w:id="902" w:author="Borsu" w:date="2006-09-29T11:54:00Z"/>
              </w:numPr>
              <w:rPr>
                <w:ins w:id="903" w:author="Borsu" w:date="2008-08-20T11:16:00Z"/>
              </w:rPr>
            </w:pPr>
            <w:ins w:id="904" w:author="Borsu" w:date="2008-08-20T11:16:00Z">
              <w:r>
                <w:t>256</w:t>
              </w:r>
            </w:ins>
          </w:p>
        </w:tc>
        <w:tc>
          <w:tcPr>
            <w:tcW w:w="6118" w:type="dxa"/>
          </w:tcPr>
          <w:p w:rsidR="00A17EC1" w:rsidRDefault="00A17EC1" w:rsidP="00CD179F">
            <w:pPr>
              <w:keepNext/>
              <w:numPr>
                <w:ins w:id="905" w:author="Borsu" w:date="2006-09-29T11:54:00Z"/>
              </w:numPr>
              <w:rPr>
                <w:ins w:id="906" w:author="Borsu" w:date="2008-08-20T11:16:00Z"/>
                <w:lang w:val="fr-FR"/>
              </w:rPr>
            </w:pPr>
            <w:ins w:id="907" w:author="Borsu" w:date="2008-08-20T11:16:00Z">
              <w:r>
                <w:rPr>
                  <w:lang w:val="fr-FR"/>
                </w:rPr>
                <w:t>generic</w:t>
              </w:r>
            </w:ins>
          </w:p>
        </w:tc>
        <w:tc>
          <w:tcPr>
            <w:tcW w:w="1982" w:type="dxa"/>
          </w:tcPr>
          <w:p w:rsidR="00A17EC1" w:rsidRDefault="00A17EC1" w:rsidP="00CD179F">
            <w:pPr>
              <w:keepNext/>
              <w:numPr>
                <w:ins w:id="908" w:author="Borsu" w:date="2006-09-29T11:54:00Z"/>
              </w:numPr>
              <w:rPr>
                <w:ins w:id="909" w:author="Borsu" w:date="2008-08-20T11:16:00Z"/>
                <w:lang w:val="fr-FR"/>
              </w:rPr>
            </w:pPr>
          </w:p>
        </w:tc>
        <w:tc>
          <w:tcPr>
            <w:tcW w:w="5580" w:type="dxa"/>
          </w:tcPr>
          <w:p w:rsidR="00A17EC1" w:rsidRDefault="00A17EC1" w:rsidP="00CD179F">
            <w:pPr>
              <w:keepNext/>
              <w:numPr>
                <w:ins w:id="910" w:author="Borsu" w:date="2006-09-29T11:54:00Z"/>
              </w:numPr>
              <w:rPr>
                <w:ins w:id="911" w:author="Borsu" w:date="2008-08-20T11:16:00Z"/>
                <w:lang w:val="fr-FR"/>
              </w:rPr>
            </w:pPr>
          </w:p>
        </w:tc>
      </w:tr>
      <w:tr w:rsidR="00ED6639">
        <w:trPr>
          <w:ins w:id="912" w:author="Borsu" w:date="2008-08-20T17:14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913" w:author="Borsu" w:date="2006-09-29T11:54:00Z"/>
              </w:numPr>
              <w:rPr>
                <w:ins w:id="914" w:author="Borsu" w:date="2008-08-20T17:14:00Z"/>
              </w:rPr>
            </w:pPr>
            <w:ins w:id="915" w:author="Borsu" w:date="2008-08-20T17:14:00Z">
              <w:r>
                <w:t>512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916" w:author="Borsu" w:date="2006-09-29T11:54:00Z"/>
              </w:numPr>
              <w:rPr>
                <w:ins w:id="917" w:author="Borsu" w:date="2008-08-20T17:14:00Z"/>
                <w:lang w:val="fr-FR"/>
              </w:rPr>
            </w:pPr>
            <w:ins w:id="918" w:author="Borsu" w:date="2008-08-21T14:55:00Z">
              <w:r>
                <w:t>#</w:t>
              </w:r>
            </w:ins>
            <w:ins w:id="919" w:author="Borsu" w:date="2008-08-21T14:54:00Z">
              <w:r>
                <w:t>CARDS</w:t>
              </w:r>
            </w:ins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920" w:author="Borsu" w:date="2006-09-29T11:54:00Z"/>
              </w:numPr>
              <w:rPr>
                <w:ins w:id="921" w:author="Borsu" w:date="2008-08-20T17:14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922" w:author="Borsu" w:date="2006-09-29T11:54:00Z"/>
              </w:numPr>
              <w:rPr>
                <w:ins w:id="923" w:author="Borsu" w:date="2008-08-20T17:14:00Z"/>
                <w:lang w:val="fr-FR"/>
              </w:rPr>
            </w:pPr>
          </w:p>
        </w:tc>
      </w:tr>
      <w:tr w:rsidR="00ED6639">
        <w:trPr>
          <w:ins w:id="924" w:author="Borsu" w:date="2008-08-20T17:14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925" w:author="Borsu" w:date="2006-09-29T11:54:00Z"/>
              </w:numPr>
              <w:rPr>
                <w:ins w:id="926" w:author="Borsu" w:date="2008-08-20T17:14:00Z"/>
              </w:rPr>
            </w:pPr>
            <w:ins w:id="927" w:author="Borsu" w:date="2008-08-20T17:14:00Z">
              <w:r>
                <w:t>1024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928" w:author="Borsu" w:date="2006-09-29T11:54:00Z"/>
              </w:numPr>
              <w:rPr>
                <w:ins w:id="929" w:author="Borsu" w:date="2008-08-20T17:14:00Z"/>
                <w:lang w:val="fr-FR"/>
              </w:rPr>
            </w:pPr>
            <w:ins w:id="930" w:author="Borsu" w:date="2008-08-21T14:55:00Z">
              <w:r>
                <w:t>#</w:t>
              </w:r>
            </w:ins>
            <w:ins w:id="931" w:author="Borsu" w:date="2008-08-21T14:54:00Z">
              <w:r>
                <w:t>BIN</w:t>
              </w:r>
            </w:ins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932" w:author="Borsu" w:date="2006-09-29T11:54:00Z"/>
              </w:numPr>
              <w:rPr>
                <w:ins w:id="933" w:author="Borsu" w:date="2008-08-20T17:14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934" w:author="Borsu" w:date="2006-09-29T11:54:00Z"/>
              </w:numPr>
              <w:rPr>
                <w:ins w:id="935" w:author="Borsu" w:date="2008-08-20T17:14:00Z"/>
                <w:lang w:val="fr-FR"/>
              </w:rPr>
            </w:pPr>
          </w:p>
        </w:tc>
      </w:tr>
      <w:tr w:rsidR="00ED6639">
        <w:trPr>
          <w:ins w:id="936" w:author="Borsu" w:date="2008-08-20T17:14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937" w:author="Borsu" w:date="2006-09-29T11:54:00Z"/>
              </w:numPr>
              <w:rPr>
                <w:ins w:id="938" w:author="Borsu" w:date="2008-08-20T17:14:00Z"/>
              </w:rPr>
            </w:pPr>
            <w:ins w:id="939" w:author="Borsu" w:date="2008-08-20T17:14:00Z">
              <w:r>
                <w:t>2048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940" w:author="Borsu" w:date="2006-09-29T11:54:00Z"/>
              </w:numPr>
              <w:rPr>
                <w:ins w:id="941" w:author="Borsu" w:date="2008-08-20T17:14:00Z"/>
                <w:lang w:val="fr-FR"/>
              </w:rPr>
            </w:pPr>
            <w:ins w:id="942" w:author="Borsu" w:date="2008-08-21T14:55:00Z">
              <w:r>
                <w:t>#</w:t>
              </w:r>
            </w:ins>
            <w:ins w:id="943" w:author="Borsu" w:date="2008-08-21T14:54:00Z">
              <w:r>
                <w:t>IP</w:t>
              </w:r>
            </w:ins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944" w:author="Borsu" w:date="2006-09-29T11:54:00Z"/>
              </w:numPr>
              <w:rPr>
                <w:ins w:id="945" w:author="Borsu" w:date="2008-08-20T17:14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946" w:author="Borsu" w:date="2006-09-29T11:54:00Z"/>
              </w:numPr>
              <w:rPr>
                <w:ins w:id="947" w:author="Borsu" w:date="2008-08-20T17:14:00Z"/>
                <w:lang w:val="fr-FR"/>
              </w:rPr>
            </w:pPr>
          </w:p>
        </w:tc>
      </w:tr>
      <w:tr w:rsidR="00ED6639" w:rsidTr="00ED6639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  <w:tblPrExChange w:id="948" w:author="Borsu" w:date="2008-08-21T14:5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Ex>
          </w:tblPrExChange>
        </w:tblPrEx>
        <w:trPr>
          <w:trHeight w:val="249"/>
          <w:ins w:id="949" w:author="Borsu" w:date="2008-08-20T17:14:00Z"/>
          <w:trPrChange w:id="950" w:author="Borsu" w:date="2008-08-21T14:55:00Z">
            <w:trPr>
              <w:gridAfter w:val="0"/>
            </w:trPr>
          </w:trPrChange>
        </w:trPr>
        <w:tc>
          <w:tcPr>
            <w:tcW w:w="828" w:type="dxa"/>
            <w:tcPrChange w:id="951" w:author="Borsu" w:date="2008-08-21T14:55:00Z">
              <w:tcPr>
                <w:tcW w:w="828" w:type="dxa"/>
              </w:tcPr>
            </w:tcPrChange>
          </w:tcPr>
          <w:p w:rsidR="00ED6639" w:rsidRDefault="00ED6639" w:rsidP="00CD179F">
            <w:pPr>
              <w:keepNext/>
              <w:numPr>
                <w:ins w:id="952" w:author="Borsu" w:date="2006-09-29T11:54:00Z"/>
              </w:numPr>
              <w:rPr>
                <w:ins w:id="953" w:author="Borsu" w:date="2008-08-20T17:14:00Z"/>
              </w:rPr>
            </w:pPr>
            <w:ins w:id="954" w:author="Borsu" w:date="2008-08-20T17:14:00Z">
              <w:r>
                <w:t>4096</w:t>
              </w:r>
            </w:ins>
          </w:p>
        </w:tc>
        <w:tc>
          <w:tcPr>
            <w:tcW w:w="6118" w:type="dxa"/>
            <w:tcPrChange w:id="955" w:author="Borsu" w:date="2008-08-21T14:55:00Z">
              <w:tcPr>
                <w:tcW w:w="6118" w:type="dxa"/>
                <w:gridSpan w:val="2"/>
              </w:tcPr>
            </w:tcPrChange>
          </w:tcPr>
          <w:p w:rsidR="00ED6639" w:rsidRDefault="00ED6639" w:rsidP="00CD179F">
            <w:pPr>
              <w:keepNext/>
              <w:numPr>
                <w:ins w:id="956" w:author="Borsu" w:date="2006-09-29T11:54:00Z"/>
              </w:numPr>
              <w:rPr>
                <w:ins w:id="957" w:author="Borsu" w:date="2008-08-20T17:14:00Z"/>
                <w:lang w:val="fr-FR"/>
              </w:rPr>
            </w:pPr>
            <w:ins w:id="958" w:author="Borsu" w:date="2008-08-21T14:55:00Z">
              <w:r>
                <w:t>#NAME</w:t>
              </w:r>
            </w:ins>
          </w:p>
        </w:tc>
        <w:tc>
          <w:tcPr>
            <w:tcW w:w="1982" w:type="dxa"/>
            <w:tcPrChange w:id="959" w:author="Borsu" w:date="2008-08-21T14:55:00Z">
              <w:tcPr>
                <w:tcW w:w="1982" w:type="dxa"/>
                <w:gridSpan w:val="2"/>
              </w:tcPr>
            </w:tcPrChange>
          </w:tcPr>
          <w:p w:rsidR="00ED6639" w:rsidRDefault="00ED6639" w:rsidP="00CD179F">
            <w:pPr>
              <w:keepNext/>
              <w:numPr>
                <w:ins w:id="960" w:author="Borsu" w:date="2006-09-29T11:54:00Z"/>
              </w:numPr>
              <w:rPr>
                <w:ins w:id="961" w:author="Borsu" w:date="2008-08-20T17:14:00Z"/>
                <w:lang w:val="fr-FR"/>
              </w:rPr>
            </w:pPr>
          </w:p>
        </w:tc>
        <w:tc>
          <w:tcPr>
            <w:tcW w:w="5580" w:type="dxa"/>
            <w:tcPrChange w:id="962" w:author="Borsu" w:date="2008-08-21T14:55:00Z">
              <w:tcPr>
                <w:tcW w:w="5580" w:type="dxa"/>
                <w:gridSpan w:val="2"/>
              </w:tcPr>
            </w:tcPrChange>
          </w:tcPr>
          <w:p w:rsidR="00ED6639" w:rsidRDefault="00ED6639" w:rsidP="00CD179F">
            <w:pPr>
              <w:keepNext/>
              <w:numPr>
                <w:ins w:id="963" w:author="Borsu" w:date="2006-09-29T11:54:00Z"/>
              </w:numPr>
              <w:rPr>
                <w:ins w:id="964" w:author="Borsu" w:date="2008-08-20T17:14:00Z"/>
                <w:lang w:val="fr-FR"/>
              </w:rPr>
            </w:pPr>
          </w:p>
        </w:tc>
      </w:tr>
      <w:tr w:rsidR="00ED6639">
        <w:trPr>
          <w:ins w:id="965" w:author="Borsu" w:date="2008-08-20T17:14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966" w:author="Borsu" w:date="2006-09-29T11:54:00Z"/>
              </w:numPr>
              <w:rPr>
                <w:ins w:id="967" w:author="Borsu" w:date="2008-08-20T17:14:00Z"/>
              </w:rPr>
            </w:pPr>
            <w:ins w:id="968" w:author="Borsu" w:date="2008-08-20T17:14:00Z">
              <w:r>
                <w:t>8192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969" w:author="Borsu" w:date="2006-09-29T11:54:00Z"/>
              </w:numPr>
              <w:rPr>
                <w:ins w:id="970" w:author="Borsu" w:date="2008-08-20T17:14:00Z"/>
                <w:lang w:val="fr-FR"/>
              </w:rPr>
            </w:pPr>
            <w:ins w:id="971" w:author="Borsu" w:date="2008-08-21T14:55:00Z">
              <w:r>
                <w:t>#PHONE</w:t>
              </w:r>
            </w:ins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972" w:author="Borsu" w:date="2006-09-29T11:54:00Z"/>
              </w:numPr>
              <w:rPr>
                <w:ins w:id="973" w:author="Borsu" w:date="2008-08-20T17:14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974" w:author="Borsu" w:date="2006-09-29T11:54:00Z"/>
              </w:numPr>
              <w:rPr>
                <w:ins w:id="975" w:author="Borsu" w:date="2008-08-20T17:14:00Z"/>
                <w:lang w:val="fr-FR"/>
              </w:rPr>
            </w:pPr>
          </w:p>
        </w:tc>
      </w:tr>
      <w:tr w:rsidR="00ED6639">
        <w:trPr>
          <w:ins w:id="976" w:author="Borsu" w:date="2008-08-20T17:15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977" w:author="Borsu" w:date="2006-09-29T11:54:00Z"/>
              </w:numPr>
              <w:rPr>
                <w:ins w:id="978" w:author="Borsu" w:date="2008-08-20T17:15:00Z"/>
              </w:rPr>
            </w:pPr>
            <w:ins w:id="979" w:author="Borsu" w:date="2008-08-20T17:15:00Z">
              <w:r>
                <w:t>16384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980" w:author="Borsu" w:date="2006-09-29T11:54:00Z"/>
              </w:numPr>
              <w:rPr>
                <w:ins w:id="981" w:author="Borsu" w:date="2008-08-20T17:15:00Z"/>
                <w:lang w:val="fr-FR"/>
              </w:rPr>
            </w:pPr>
            <w:ins w:id="982" w:author="Borsu" w:date="2008-08-21T14:55:00Z">
              <w:r>
                <w:rPr>
                  <w:lang w:val="fr-FR"/>
                </w:rPr>
                <w:t>#email</w:t>
              </w:r>
            </w:ins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983" w:author="Borsu" w:date="2006-09-29T11:54:00Z"/>
              </w:numPr>
              <w:rPr>
                <w:ins w:id="984" w:author="Borsu" w:date="2008-08-20T17:15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985" w:author="Borsu" w:date="2006-09-29T11:54:00Z"/>
              </w:numPr>
              <w:rPr>
                <w:ins w:id="986" w:author="Borsu" w:date="2008-08-20T17:15:00Z"/>
                <w:lang w:val="fr-FR"/>
              </w:rPr>
            </w:pPr>
          </w:p>
        </w:tc>
      </w:tr>
      <w:tr w:rsidR="00ED6639">
        <w:trPr>
          <w:ins w:id="987" w:author="Borsu" w:date="2008-08-20T17:15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988" w:author="Borsu" w:date="2006-09-29T11:54:00Z"/>
              </w:numPr>
              <w:rPr>
                <w:ins w:id="989" w:author="Borsu" w:date="2008-08-20T17:15:00Z"/>
              </w:rPr>
            </w:pPr>
            <w:ins w:id="990" w:author="Borsu" w:date="2008-08-20T17:15:00Z">
              <w:r>
                <w:t>32</w:t>
              </w:r>
            </w:ins>
            <w:ins w:id="991" w:author="Borsu" w:date="2008-08-20T18:00:00Z">
              <w:r>
                <w:t>768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992" w:author="Borsu" w:date="2006-09-29T11:54:00Z"/>
              </w:numPr>
              <w:rPr>
                <w:ins w:id="993" w:author="Borsu" w:date="2008-08-20T17:15:00Z"/>
                <w:lang w:val="fr-FR"/>
              </w:rPr>
            </w:pPr>
            <w:ins w:id="994" w:author="Borsu" w:date="2008-08-21T14:55:00Z">
              <w:r>
                <w:rPr>
                  <w:lang w:val="fr-FR"/>
                </w:rPr>
                <w:t>#generic</w:t>
              </w:r>
            </w:ins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995" w:author="Borsu" w:date="2006-09-29T11:54:00Z"/>
              </w:numPr>
              <w:rPr>
                <w:ins w:id="996" w:author="Borsu" w:date="2008-08-20T17:15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997" w:author="Borsu" w:date="2006-09-29T11:54:00Z"/>
              </w:numPr>
              <w:rPr>
                <w:ins w:id="998" w:author="Borsu" w:date="2008-08-20T17:15:00Z"/>
                <w:lang w:val="fr-FR"/>
              </w:rPr>
            </w:pPr>
          </w:p>
        </w:tc>
      </w:tr>
      <w:tr w:rsidR="00ED6639">
        <w:trPr>
          <w:ins w:id="999" w:author="Borsu" w:date="2008-08-20T18:03:00Z"/>
        </w:trPr>
        <w:tc>
          <w:tcPr>
            <w:tcW w:w="828" w:type="dxa"/>
          </w:tcPr>
          <w:p w:rsidR="00ED6639" w:rsidRPr="002E1E04" w:rsidRDefault="002E1E04" w:rsidP="00CD179F">
            <w:pPr>
              <w:keepNext/>
              <w:numPr>
                <w:ins w:id="1000" w:author="Borsu" w:date="2006-09-29T11:54:00Z"/>
              </w:numPr>
              <w:rPr>
                <w:ins w:id="1001" w:author="Borsu" w:date="2008-08-20T18:03:00Z"/>
              </w:rPr>
            </w:pPr>
            <w:ins w:id="1002" w:author="Frédéric Dehin" w:date="2009-03-20T15:45:00Z">
              <w:r w:rsidRPr="002E1E04">
                <w:t>65.536</w:t>
              </w:r>
            </w:ins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1003" w:author="Borsu" w:date="2006-09-29T11:54:00Z"/>
              </w:numPr>
              <w:rPr>
                <w:ins w:id="1004" w:author="Borsu" w:date="2008-08-20T18:03:00Z"/>
              </w:rPr>
            </w:pPr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1005" w:author="Borsu" w:date="2006-09-29T11:54:00Z"/>
              </w:numPr>
              <w:rPr>
                <w:ins w:id="1006" w:author="Borsu" w:date="2008-08-20T18:03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1007" w:author="Borsu" w:date="2006-09-29T11:54:00Z"/>
              </w:numPr>
              <w:rPr>
                <w:ins w:id="1008" w:author="Borsu" w:date="2008-08-20T18:03:00Z"/>
                <w:lang w:val="fr-FR"/>
              </w:rPr>
            </w:pPr>
          </w:p>
        </w:tc>
      </w:tr>
      <w:tr w:rsidR="00ED6639">
        <w:trPr>
          <w:ins w:id="1009" w:author="Borsu" w:date="2008-08-20T18:03:00Z"/>
        </w:trPr>
        <w:tc>
          <w:tcPr>
            <w:tcW w:w="828" w:type="dxa"/>
          </w:tcPr>
          <w:p w:rsidR="00ED6639" w:rsidRDefault="00ED6639" w:rsidP="00CD179F">
            <w:pPr>
              <w:keepNext/>
              <w:numPr>
                <w:ins w:id="1010" w:author="Borsu" w:date="2006-09-29T11:54:00Z"/>
              </w:numPr>
              <w:rPr>
                <w:ins w:id="1011" w:author="Borsu" w:date="2008-08-20T18:03:00Z"/>
              </w:rPr>
            </w:pPr>
          </w:p>
        </w:tc>
        <w:tc>
          <w:tcPr>
            <w:tcW w:w="6118" w:type="dxa"/>
          </w:tcPr>
          <w:p w:rsidR="00ED6639" w:rsidRDefault="00ED6639" w:rsidP="00CD179F">
            <w:pPr>
              <w:keepNext/>
              <w:numPr>
                <w:ins w:id="1012" w:author="Borsu" w:date="2006-09-29T11:54:00Z"/>
              </w:numPr>
              <w:rPr>
                <w:ins w:id="1013" w:author="Borsu" w:date="2008-08-20T18:03:00Z"/>
                <w:lang w:val="fr-FR"/>
              </w:rPr>
            </w:pPr>
          </w:p>
        </w:tc>
        <w:tc>
          <w:tcPr>
            <w:tcW w:w="1982" w:type="dxa"/>
          </w:tcPr>
          <w:p w:rsidR="00ED6639" w:rsidRDefault="00ED6639" w:rsidP="00CD179F">
            <w:pPr>
              <w:keepNext/>
              <w:numPr>
                <w:ins w:id="1014" w:author="Borsu" w:date="2006-09-29T11:54:00Z"/>
              </w:numPr>
              <w:rPr>
                <w:ins w:id="1015" w:author="Borsu" w:date="2008-08-20T18:03:00Z"/>
                <w:lang w:val="fr-FR"/>
              </w:rPr>
            </w:pPr>
          </w:p>
        </w:tc>
        <w:tc>
          <w:tcPr>
            <w:tcW w:w="5580" w:type="dxa"/>
          </w:tcPr>
          <w:p w:rsidR="00ED6639" w:rsidRDefault="00ED6639" w:rsidP="00CD179F">
            <w:pPr>
              <w:keepNext/>
              <w:numPr>
                <w:ins w:id="1016" w:author="Borsu" w:date="2006-09-29T11:54:00Z"/>
              </w:numPr>
              <w:rPr>
                <w:ins w:id="1017" w:author="Borsu" w:date="2008-08-20T18:03:00Z"/>
                <w:lang w:val="fr-FR"/>
              </w:rPr>
            </w:pPr>
          </w:p>
        </w:tc>
      </w:tr>
    </w:tbl>
    <w:p w:rsidR="00CD179F" w:rsidRDefault="00CD179F">
      <w:pPr>
        <w:numPr>
          <w:ins w:id="1018" w:author="Borsu" w:date="2008-08-19T16:57:00Z"/>
        </w:numPr>
        <w:rPr>
          <w:ins w:id="1019" w:author="Borsu" w:date="2008-08-19T16:57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1982"/>
        <w:gridCol w:w="5580"/>
      </w:tblGrid>
      <w:tr w:rsidR="008606D0" w:rsidRPr="008179D6" w:rsidTr="008606D0">
        <w:trPr>
          <w:cantSplit/>
          <w:ins w:id="1020" w:author="Borsu" w:date="2008-08-19T16:57:00Z"/>
        </w:trPr>
        <w:tc>
          <w:tcPr>
            <w:tcW w:w="14508" w:type="dxa"/>
            <w:gridSpan w:val="4"/>
            <w:shd w:val="clear" w:color="auto" w:fill="000000"/>
          </w:tcPr>
          <w:p w:rsidR="008606D0" w:rsidRPr="00CD179F" w:rsidRDefault="008606D0" w:rsidP="0073314D">
            <w:pPr>
              <w:pStyle w:val="Heading1"/>
              <w:numPr>
                <w:ins w:id="1021" w:author="Borsu" w:date="2008-08-19T16:57:00Z"/>
              </w:numPr>
              <w:rPr>
                <w:ins w:id="1022" w:author="Borsu" w:date="2008-08-19T16:57:00Z"/>
                <w:lang w:val="fr-FR"/>
              </w:rPr>
            </w:pPr>
            <w:ins w:id="1023" w:author="Borsu" w:date="2008-08-19T16:57:00Z">
              <w:r>
                <w:rPr>
                  <w:lang w:val="fr-FR"/>
                </w:rPr>
                <w:lastRenderedPageBreak/>
                <w:t>COMMON_</w:t>
              </w:r>
              <w:r w:rsidR="008538F2">
                <w:rPr>
                  <w:lang w:val="fr-FR"/>
                </w:rPr>
                <w:t>BL_FLAG</w:t>
              </w:r>
              <w:r w:rsidRPr="00CD179F">
                <w:rPr>
                  <w:lang w:val="fr-FR"/>
                </w:rPr>
                <w:t xml:space="preserve"> in MERCHANT (type de BL </w:t>
              </w:r>
            </w:ins>
            <w:ins w:id="1024" w:author="Borsu" w:date="2008-08-20T11:16:00Z">
              <w:r w:rsidR="00A17EC1">
                <w:rPr>
                  <w:lang w:val="fr-FR"/>
                </w:rPr>
                <w:t>partagée</w:t>
              </w:r>
            </w:ins>
            <w:ins w:id="1025" w:author="Borsu" w:date="2008-08-19T16:57:00Z">
              <w:r w:rsidRPr="00CD179F">
                <w:rPr>
                  <w:lang w:val="fr-FR"/>
                </w:rPr>
                <w:t xml:space="preserve"> par le ME)</w:t>
              </w:r>
            </w:ins>
          </w:p>
        </w:tc>
      </w:tr>
      <w:tr w:rsidR="008606D0" w:rsidTr="008606D0">
        <w:trPr>
          <w:ins w:id="1026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pStyle w:val="NormalHead"/>
              <w:numPr>
                <w:ins w:id="1027" w:author="Borsu" w:date="2008-08-19T16:57:00Z"/>
              </w:numPr>
              <w:rPr>
                <w:ins w:id="1028" w:author="Borsu" w:date="2008-08-19T16:57:00Z"/>
              </w:rPr>
            </w:pPr>
            <w:ins w:id="1029" w:author="Borsu" w:date="2008-08-19T16:57:00Z">
              <w:r>
                <w:t>Bit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pStyle w:val="NormalHead"/>
              <w:numPr>
                <w:ins w:id="1030" w:author="Borsu" w:date="2008-08-19T16:57:00Z"/>
              </w:numPr>
              <w:rPr>
                <w:ins w:id="1031" w:author="Borsu" w:date="2008-08-19T16:57:00Z"/>
              </w:rPr>
            </w:pPr>
            <w:ins w:id="1032" w:author="Borsu" w:date="2008-08-19T16:57:00Z">
              <w:r>
                <w:t>Description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pStyle w:val="NormalHead"/>
              <w:numPr>
                <w:ins w:id="1033" w:author="Borsu" w:date="2008-08-19T16:57:00Z"/>
              </w:numPr>
              <w:rPr>
                <w:ins w:id="1034" w:author="Borsu" w:date="2008-08-19T16:57:00Z"/>
              </w:rPr>
            </w:pPr>
            <w:ins w:id="1035" w:author="Borsu" w:date="2008-08-19T16:57:00Z">
              <w:r>
                <w:t>Main process concerned</w:t>
              </w:r>
            </w:ins>
          </w:p>
        </w:tc>
        <w:tc>
          <w:tcPr>
            <w:tcW w:w="5580" w:type="dxa"/>
          </w:tcPr>
          <w:p w:rsidR="008606D0" w:rsidRDefault="008606D0" w:rsidP="008606D0">
            <w:pPr>
              <w:pStyle w:val="NormalHead"/>
              <w:numPr>
                <w:ins w:id="1036" w:author="Borsu" w:date="2008-08-19T16:57:00Z"/>
              </w:numPr>
              <w:rPr>
                <w:ins w:id="1037" w:author="Borsu" w:date="2008-08-19T16:57:00Z"/>
              </w:rPr>
            </w:pPr>
            <w:ins w:id="1038" w:author="Borsu" w:date="2008-08-19T16:57:00Z">
              <w:r>
                <w:t>FE cfgable</w:t>
              </w:r>
            </w:ins>
          </w:p>
        </w:tc>
      </w:tr>
      <w:tr w:rsidR="008606D0" w:rsidTr="008606D0">
        <w:trPr>
          <w:ins w:id="1039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040" w:author="Borsu" w:date="2008-08-19T16:57:00Z"/>
              </w:numPr>
              <w:rPr>
                <w:ins w:id="1041" w:author="Borsu" w:date="2008-08-19T16:57:00Z"/>
              </w:rPr>
            </w:pPr>
            <w:ins w:id="1042" w:author="Borsu" w:date="2008-08-19T16:57:00Z">
              <w:r>
                <w:t>1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043" w:author="Borsu" w:date="2008-08-19T16:57:00Z"/>
              </w:numPr>
              <w:rPr>
                <w:ins w:id="1044" w:author="Borsu" w:date="2008-08-19T16:57:00Z"/>
              </w:rPr>
            </w:pPr>
            <w:ins w:id="1045" w:author="Borsu" w:date="2008-08-19T16:57:00Z">
              <w:r>
                <w:t>CARDS</w:t>
              </w:r>
            </w:ins>
            <w:ins w:id="1046" w:author="Borsu" w:date="2008-08-19T16:58:00Z">
              <w:r>
                <w:t xml:space="preserve"> not 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047" w:author="Borsu" w:date="2008-08-19T16:57:00Z"/>
              </w:numPr>
              <w:rPr>
                <w:ins w:id="1048" w:author="Borsu" w:date="2008-08-19T16:57:00Z"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049" w:author="Borsu" w:date="2008-08-19T16:57:00Z"/>
              </w:numPr>
              <w:rPr>
                <w:ins w:id="1050" w:author="Borsu" w:date="2008-08-19T16:57:00Z"/>
              </w:rPr>
            </w:pPr>
          </w:p>
        </w:tc>
      </w:tr>
      <w:tr w:rsidR="008606D0" w:rsidTr="008606D0">
        <w:trPr>
          <w:ins w:id="1051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052" w:author="Borsu" w:date="2008-08-19T16:57:00Z"/>
              </w:numPr>
              <w:rPr>
                <w:ins w:id="1053" w:author="Borsu" w:date="2008-08-19T16:57:00Z"/>
              </w:rPr>
            </w:pPr>
            <w:ins w:id="1054" w:author="Borsu" w:date="2008-08-19T16:57:00Z">
              <w:r>
                <w:t>2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055" w:author="Borsu" w:date="2008-08-19T16:57:00Z"/>
              </w:numPr>
              <w:rPr>
                <w:ins w:id="1056" w:author="Borsu" w:date="2008-08-19T16:57:00Z"/>
              </w:rPr>
            </w:pPr>
            <w:ins w:id="1057" w:author="Borsu" w:date="2008-08-19T16:57:00Z">
              <w:r>
                <w:t>BIN</w:t>
              </w:r>
            </w:ins>
            <w:ins w:id="1058" w:author="Borsu" w:date="2008-08-19T16:58:00Z">
              <w:r>
                <w:t xml:space="preserve"> not 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059" w:author="Borsu" w:date="2008-08-19T16:57:00Z"/>
              </w:numPr>
              <w:rPr>
                <w:ins w:id="1060" w:author="Borsu" w:date="2008-08-19T16:57:00Z"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061" w:author="Borsu" w:date="2008-08-19T16:57:00Z"/>
              </w:numPr>
              <w:rPr>
                <w:ins w:id="1062" w:author="Borsu" w:date="2008-08-19T16:57:00Z"/>
              </w:rPr>
            </w:pPr>
          </w:p>
        </w:tc>
      </w:tr>
      <w:tr w:rsidR="008606D0" w:rsidTr="008606D0">
        <w:trPr>
          <w:ins w:id="1063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064" w:author="Borsu" w:date="2008-08-19T16:57:00Z"/>
              </w:numPr>
              <w:rPr>
                <w:ins w:id="1065" w:author="Borsu" w:date="2008-08-19T16:57:00Z"/>
              </w:rPr>
            </w:pPr>
            <w:ins w:id="1066" w:author="Borsu" w:date="2008-08-19T16:57:00Z">
              <w:r>
                <w:t>4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067" w:author="Borsu" w:date="2008-08-19T16:57:00Z"/>
              </w:numPr>
              <w:rPr>
                <w:ins w:id="1068" w:author="Borsu" w:date="2008-08-19T16:57:00Z"/>
              </w:rPr>
            </w:pPr>
            <w:ins w:id="1069" w:author="Borsu" w:date="2008-08-19T16:57:00Z">
              <w:r>
                <w:t>IP</w:t>
              </w:r>
            </w:ins>
            <w:ins w:id="1070" w:author="Borsu" w:date="2008-08-19T16:59:00Z">
              <w:r>
                <w:t xml:space="preserve"> not </w:t>
              </w:r>
            </w:ins>
            <w:ins w:id="1071" w:author="Borsu" w:date="2008-08-19T16:58:00Z">
              <w:r>
                <w:t xml:space="preserve"> 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072" w:author="Borsu" w:date="2008-08-19T16:57:00Z"/>
              </w:numPr>
              <w:rPr>
                <w:ins w:id="1073" w:author="Borsu" w:date="2008-08-19T16:57:00Z"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074" w:author="Borsu" w:date="2008-08-19T16:57:00Z"/>
              </w:numPr>
              <w:rPr>
                <w:ins w:id="1075" w:author="Borsu" w:date="2008-08-19T16:57:00Z"/>
              </w:rPr>
            </w:pPr>
          </w:p>
        </w:tc>
      </w:tr>
      <w:tr w:rsidR="008606D0" w:rsidTr="008606D0">
        <w:trPr>
          <w:ins w:id="1076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077" w:author="Borsu" w:date="2008-08-19T16:57:00Z"/>
              </w:numPr>
              <w:rPr>
                <w:ins w:id="1078" w:author="Borsu" w:date="2008-08-19T16:57:00Z"/>
              </w:rPr>
            </w:pPr>
            <w:ins w:id="1079" w:author="Borsu" w:date="2008-08-19T16:57:00Z">
              <w:r>
                <w:t>8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080" w:author="Borsu" w:date="2008-08-19T16:57:00Z"/>
              </w:numPr>
              <w:rPr>
                <w:ins w:id="1081" w:author="Borsu" w:date="2008-08-19T16:57:00Z"/>
              </w:rPr>
            </w:pPr>
            <w:ins w:id="1082" w:author="Borsu" w:date="2008-08-19T16:57:00Z">
              <w:r>
                <w:t>TRUST IP</w:t>
              </w:r>
            </w:ins>
            <w:ins w:id="1083" w:author="Borsu" w:date="2008-08-19T16:59:00Z">
              <w:r>
                <w:t xml:space="preserve"> not </w:t>
              </w:r>
            </w:ins>
            <w:ins w:id="1084" w:author="Borsu" w:date="2008-08-19T16:58:00Z">
              <w:r>
                <w:t xml:space="preserve"> 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085" w:author="Borsu" w:date="2008-08-19T16:57:00Z"/>
              </w:numPr>
              <w:rPr>
                <w:ins w:id="1086" w:author="Borsu" w:date="2008-08-19T16:57:00Z"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087" w:author="Borsu" w:date="2008-08-19T16:57:00Z"/>
              </w:numPr>
              <w:rPr>
                <w:ins w:id="1088" w:author="Borsu" w:date="2008-08-19T16:57:00Z"/>
              </w:rPr>
            </w:pPr>
          </w:p>
        </w:tc>
      </w:tr>
      <w:tr w:rsidR="008606D0" w:rsidTr="008606D0">
        <w:trPr>
          <w:ins w:id="1089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090" w:author="Borsu" w:date="2008-08-19T16:57:00Z"/>
              </w:numPr>
              <w:rPr>
                <w:ins w:id="1091" w:author="Borsu" w:date="2008-08-19T16:57:00Z"/>
              </w:rPr>
            </w:pPr>
            <w:ins w:id="1092" w:author="Borsu" w:date="2008-08-19T16:57:00Z">
              <w:r>
                <w:t>16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093" w:author="Borsu" w:date="2008-08-19T16:57:00Z"/>
              </w:numPr>
              <w:rPr>
                <w:ins w:id="1094" w:author="Borsu" w:date="2008-08-19T16:57:00Z"/>
              </w:rPr>
            </w:pPr>
            <w:ins w:id="1095" w:author="Borsu" w:date="2008-08-19T16:57:00Z">
              <w:r>
                <w:t>Client unique identifier</w:t>
              </w:r>
            </w:ins>
            <w:ins w:id="1096" w:author="Borsu" w:date="2008-08-19T16:59:00Z">
              <w:r>
                <w:t xml:space="preserve"> not </w:t>
              </w:r>
            </w:ins>
            <w:ins w:id="1097" w:author="Borsu" w:date="2008-08-19T16:58:00Z">
              <w:r>
                <w:t xml:space="preserve"> 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098" w:author="Borsu" w:date="2008-08-19T16:57:00Z"/>
              </w:numPr>
              <w:rPr>
                <w:ins w:id="1099" w:author="Borsu" w:date="2008-08-19T16:57:00Z"/>
                <w:caps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100" w:author="Borsu" w:date="2008-08-19T16:57:00Z"/>
              </w:numPr>
              <w:rPr>
                <w:ins w:id="1101" w:author="Borsu" w:date="2008-08-19T16:57:00Z"/>
                <w:caps/>
              </w:rPr>
            </w:pPr>
          </w:p>
        </w:tc>
      </w:tr>
      <w:tr w:rsidR="008606D0" w:rsidTr="008606D0">
        <w:trPr>
          <w:ins w:id="1102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103" w:author="Borsu" w:date="2008-08-19T16:57:00Z"/>
              </w:numPr>
              <w:rPr>
                <w:ins w:id="1104" w:author="Borsu" w:date="2008-08-19T16:57:00Z"/>
              </w:rPr>
            </w:pPr>
            <w:ins w:id="1105" w:author="Borsu" w:date="2008-08-19T16:57:00Z">
              <w:r>
                <w:t>32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106" w:author="Borsu" w:date="2008-08-19T16:57:00Z"/>
              </w:numPr>
              <w:rPr>
                <w:ins w:id="1107" w:author="Borsu" w:date="2008-08-19T16:57:00Z"/>
              </w:rPr>
            </w:pPr>
            <w:ins w:id="1108" w:author="Borsu" w:date="2008-08-19T16:57:00Z">
              <w:r>
                <w:t>NAME</w:t>
              </w:r>
            </w:ins>
            <w:ins w:id="1109" w:author="Borsu" w:date="2008-08-19T16:59:00Z">
              <w:r>
                <w:t xml:space="preserve"> not </w:t>
              </w:r>
            </w:ins>
            <w:ins w:id="1110" w:author="Borsu" w:date="2008-08-19T16:58:00Z">
              <w:r>
                <w:t>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111" w:author="Borsu" w:date="2008-08-19T16:57:00Z"/>
              </w:numPr>
              <w:rPr>
                <w:ins w:id="1112" w:author="Borsu" w:date="2008-08-19T16:57:00Z"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113" w:author="Borsu" w:date="2008-08-19T16:57:00Z"/>
              </w:numPr>
              <w:rPr>
                <w:ins w:id="1114" w:author="Borsu" w:date="2008-08-19T16:57:00Z"/>
              </w:rPr>
            </w:pPr>
          </w:p>
        </w:tc>
      </w:tr>
      <w:tr w:rsidR="008606D0" w:rsidTr="008606D0">
        <w:trPr>
          <w:ins w:id="1115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116" w:author="Borsu" w:date="2008-08-19T16:57:00Z"/>
              </w:numPr>
              <w:rPr>
                <w:ins w:id="1117" w:author="Borsu" w:date="2008-08-19T16:57:00Z"/>
              </w:rPr>
            </w:pPr>
            <w:ins w:id="1118" w:author="Borsu" w:date="2008-08-19T16:57:00Z">
              <w:r>
                <w:t>64</w:t>
              </w:r>
            </w:ins>
          </w:p>
        </w:tc>
        <w:tc>
          <w:tcPr>
            <w:tcW w:w="6118" w:type="dxa"/>
          </w:tcPr>
          <w:p w:rsidR="008606D0" w:rsidRDefault="008606D0" w:rsidP="008606D0">
            <w:pPr>
              <w:keepNext/>
              <w:numPr>
                <w:ins w:id="1119" w:author="Borsu" w:date="2008-08-19T16:57:00Z"/>
              </w:numPr>
              <w:rPr>
                <w:ins w:id="1120" w:author="Borsu" w:date="2008-08-19T16:57:00Z"/>
              </w:rPr>
            </w:pPr>
            <w:ins w:id="1121" w:author="Borsu" w:date="2008-08-19T16:57:00Z">
              <w:r>
                <w:t>PHONE</w:t>
              </w:r>
            </w:ins>
            <w:ins w:id="1122" w:author="Borsu" w:date="2008-08-19T16:59:00Z">
              <w:r>
                <w:t xml:space="preserve"> not </w:t>
              </w:r>
            </w:ins>
            <w:ins w:id="1123" w:author="Borsu" w:date="2008-08-19T16:58:00Z">
              <w:r>
                <w:t xml:space="preserve"> shared with BLREFID</w:t>
              </w:r>
            </w:ins>
          </w:p>
        </w:tc>
        <w:tc>
          <w:tcPr>
            <w:tcW w:w="1982" w:type="dxa"/>
          </w:tcPr>
          <w:p w:rsidR="008606D0" w:rsidRDefault="008606D0" w:rsidP="008606D0">
            <w:pPr>
              <w:keepNext/>
              <w:numPr>
                <w:ins w:id="1124" w:author="Borsu" w:date="2008-08-19T16:57:00Z"/>
              </w:numPr>
              <w:rPr>
                <w:ins w:id="1125" w:author="Borsu" w:date="2008-08-19T16:57:00Z"/>
              </w:rPr>
            </w:pPr>
          </w:p>
        </w:tc>
        <w:tc>
          <w:tcPr>
            <w:tcW w:w="5580" w:type="dxa"/>
          </w:tcPr>
          <w:p w:rsidR="008606D0" w:rsidRDefault="008606D0" w:rsidP="008606D0">
            <w:pPr>
              <w:keepNext/>
              <w:numPr>
                <w:ins w:id="1126" w:author="Borsu" w:date="2008-08-19T16:57:00Z"/>
              </w:numPr>
              <w:rPr>
                <w:ins w:id="1127" w:author="Borsu" w:date="2008-08-19T16:57:00Z"/>
              </w:rPr>
            </w:pPr>
          </w:p>
        </w:tc>
      </w:tr>
      <w:tr w:rsidR="008606D0" w:rsidRPr="008538F2" w:rsidTr="008606D0">
        <w:trPr>
          <w:ins w:id="1128" w:author="Borsu" w:date="2008-08-19T16:57:00Z"/>
        </w:trPr>
        <w:tc>
          <w:tcPr>
            <w:tcW w:w="828" w:type="dxa"/>
          </w:tcPr>
          <w:p w:rsidR="008606D0" w:rsidRDefault="008606D0" w:rsidP="008606D0">
            <w:pPr>
              <w:keepNext/>
              <w:numPr>
                <w:ins w:id="1129" w:author="Borsu" w:date="2008-08-19T16:57:00Z"/>
              </w:numPr>
              <w:rPr>
                <w:ins w:id="1130" w:author="Borsu" w:date="2008-08-19T16:57:00Z"/>
              </w:rPr>
            </w:pPr>
            <w:ins w:id="1131" w:author="Borsu" w:date="2008-08-19T16:57:00Z">
              <w:r>
                <w:t>128</w:t>
              </w:r>
            </w:ins>
          </w:p>
        </w:tc>
        <w:tc>
          <w:tcPr>
            <w:tcW w:w="6118" w:type="dxa"/>
          </w:tcPr>
          <w:p w:rsidR="008606D0" w:rsidRPr="008538F2" w:rsidRDefault="001A70F3" w:rsidP="008606D0">
            <w:pPr>
              <w:keepNext/>
              <w:numPr>
                <w:ins w:id="1132" w:author="Borsu" w:date="2008-08-19T16:57:00Z"/>
              </w:numPr>
              <w:spacing w:after="120" w:line="480" w:lineRule="auto"/>
              <w:outlineLvl w:val="1"/>
              <w:rPr>
                <w:ins w:id="1133" w:author="Borsu" w:date="2008-08-19T16:57:00Z"/>
                <w:rPrChange w:id="1134" w:author="Borsu" w:date="2008-08-19T17:07:00Z">
                  <w:rPr>
                    <w:ins w:id="1135" w:author="Borsu" w:date="2008-08-19T16:57:00Z"/>
                    <w:b/>
                    <w:bCs/>
                    <w:lang w:val="fr-FR"/>
                  </w:rPr>
                </w:rPrChange>
              </w:rPr>
            </w:pPr>
            <w:ins w:id="1136" w:author="Borsu" w:date="2008-08-19T16:57:00Z">
              <w:r w:rsidRPr="001A70F3">
                <w:rPr>
                  <w:rPrChange w:id="1137" w:author="Borsu" w:date="2008-08-19T17:07:00Z">
                    <w:rPr>
                      <w:lang w:val="fr-FR"/>
                    </w:rPr>
                  </w:rPrChange>
                </w:rPr>
                <w:t>email</w:t>
              </w:r>
            </w:ins>
            <w:ins w:id="1138" w:author="Borsu" w:date="2008-08-19T16:59:00Z">
              <w:r w:rsidR="008606D0">
                <w:t xml:space="preserve"> not </w:t>
              </w:r>
            </w:ins>
            <w:ins w:id="1139" w:author="Borsu" w:date="2008-08-19T16:58:00Z">
              <w:r w:rsidR="008606D0">
                <w:t xml:space="preserve"> shared with BLREFID</w:t>
              </w:r>
            </w:ins>
          </w:p>
        </w:tc>
        <w:tc>
          <w:tcPr>
            <w:tcW w:w="1982" w:type="dxa"/>
          </w:tcPr>
          <w:p w:rsidR="008606D0" w:rsidRPr="008538F2" w:rsidRDefault="008606D0" w:rsidP="008606D0">
            <w:pPr>
              <w:keepNext/>
              <w:numPr>
                <w:ins w:id="1140" w:author="Borsu" w:date="2008-08-19T16:57:00Z"/>
              </w:numPr>
              <w:rPr>
                <w:ins w:id="1141" w:author="Borsu" w:date="2008-08-19T16:57:00Z"/>
                <w:rPrChange w:id="1142" w:author="Borsu" w:date="2008-08-19T17:07:00Z">
                  <w:rPr>
                    <w:ins w:id="1143" w:author="Borsu" w:date="2008-08-19T16:57:00Z"/>
                    <w:lang w:val="fr-FR"/>
                  </w:rPr>
                </w:rPrChange>
              </w:rPr>
            </w:pPr>
          </w:p>
        </w:tc>
        <w:tc>
          <w:tcPr>
            <w:tcW w:w="5580" w:type="dxa"/>
          </w:tcPr>
          <w:p w:rsidR="008606D0" w:rsidRPr="008538F2" w:rsidRDefault="008606D0" w:rsidP="008606D0">
            <w:pPr>
              <w:keepNext/>
              <w:numPr>
                <w:ins w:id="1144" w:author="Borsu" w:date="2008-08-19T16:57:00Z"/>
              </w:numPr>
              <w:rPr>
                <w:ins w:id="1145" w:author="Borsu" w:date="2008-08-19T16:57:00Z"/>
                <w:rPrChange w:id="1146" w:author="Borsu" w:date="2008-08-19T17:07:00Z">
                  <w:rPr>
                    <w:ins w:id="1147" w:author="Borsu" w:date="2008-08-19T16:57:00Z"/>
                    <w:lang w:val="fr-FR"/>
                  </w:rPr>
                </w:rPrChange>
              </w:rPr>
            </w:pPr>
          </w:p>
        </w:tc>
      </w:tr>
      <w:tr w:rsidR="00A17EC1" w:rsidRPr="008538F2" w:rsidTr="008606D0">
        <w:trPr>
          <w:ins w:id="1148" w:author="Borsu" w:date="2008-08-20T11:15:00Z"/>
        </w:trPr>
        <w:tc>
          <w:tcPr>
            <w:tcW w:w="828" w:type="dxa"/>
          </w:tcPr>
          <w:p w:rsidR="00A17EC1" w:rsidRDefault="00A17EC1" w:rsidP="008606D0">
            <w:pPr>
              <w:keepNext/>
              <w:numPr>
                <w:ins w:id="1149" w:author="Borsu" w:date="2008-08-19T16:57:00Z"/>
              </w:numPr>
              <w:rPr>
                <w:ins w:id="1150" w:author="Borsu" w:date="2008-08-20T11:15:00Z"/>
              </w:rPr>
            </w:pPr>
            <w:ins w:id="1151" w:author="Borsu" w:date="2008-08-20T11:15:00Z">
              <w:r>
                <w:t>256</w:t>
              </w:r>
            </w:ins>
          </w:p>
        </w:tc>
        <w:tc>
          <w:tcPr>
            <w:tcW w:w="6118" w:type="dxa"/>
          </w:tcPr>
          <w:p w:rsidR="00A17EC1" w:rsidRPr="008538F2" w:rsidRDefault="00A17EC1" w:rsidP="008606D0">
            <w:pPr>
              <w:keepNext/>
              <w:numPr>
                <w:ins w:id="1152" w:author="Borsu" w:date="2008-08-19T16:57:00Z"/>
              </w:numPr>
              <w:rPr>
                <w:ins w:id="1153" w:author="Borsu" w:date="2008-08-20T11:15:00Z"/>
              </w:rPr>
            </w:pPr>
            <w:ins w:id="1154" w:author="Borsu" w:date="2008-08-20T11:16:00Z">
              <w:r>
                <w:t>Generic not shared with BLREFID</w:t>
              </w:r>
            </w:ins>
          </w:p>
        </w:tc>
        <w:tc>
          <w:tcPr>
            <w:tcW w:w="1982" w:type="dxa"/>
          </w:tcPr>
          <w:p w:rsidR="00A17EC1" w:rsidRPr="008538F2" w:rsidRDefault="00A17EC1" w:rsidP="008606D0">
            <w:pPr>
              <w:keepNext/>
              <w:numPr>
                <w:ins w:id="1155" w:author="Borsu" w:date="2008-08-19T16:57:00Z"/>
              </w:numPr>
              <w:rPr>
                <w:ins w:id="1156" w:author="Borsu" w:date="2008-08-20T11:15:00Z"/>
              </w:rPr>
            </w:pPr>
          </w:p>
        </w:tc>
        <w:tc>
          <w:tcPr>
            <w:tcW w:w="5580" w:type="dxa"/>
          </w:tcPr>
          <w:p w:rsidR="00A17EC1" w:rsidRPr="008538F2" w:rsidRDefault="00A17EC1" w:rsidP="008606D0">
            <w:pPr>
              <w:keepNext/>
              <w:numPr>
                <w:ins w:id="1157" w:author="Borsu" w:date="2008-08-19T16:57:00Z"/>
              </w:numPr>
              <w:rPr>
                <w:ins w:id="1158" w:author="Borsu" w:date="2008-08-20T11:15:00Z"/>
              </w:rPr>
            </w:pPr>
          </w:p>
        </w:tc>
      </w:tr>
    </w:tbl>
    <w:p w:rsidR="008606D0" w:rsidRDefault="008606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CUSTCONFIG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in CUSTOMER</w:t>
            </w:r>
            <w:del w:id="1159" w:author="François NOËL" w:date="2009-10-19T11:28:00Z">
              <w:r w:rsidDel="0037203A">
                <w:delText>S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rPr>
          <w:cantSplit/>
          <w:trHeight w:val="411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Card holder management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CSL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rPr>
          <w:cantSplit/>
          <w:trHeight w:val="412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Card Supplier Limits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CSL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Several clientid’s allowed for a given clientogid, per pspid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Not yet used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Show add suppliers buttons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  <w:lang w:val="fr-FR"/>
              </w:rPr>
            </w:pPr>
            <w:r>
              <w:rPr>
                <w:sz w:val="16"/>
                <w:lang w:val="fr-FR"/>
              </w:rPr>
              <w:t>Gest_suppliers.asp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E-Proc features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New-order, Config roles button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Show transactions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Menu (Ok) + payment_select pageSS (not yet)</w:t>
            </w: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rPr>
                <w:sz w:val="16"/>
              </w:rP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DQM Basic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DQM manual entry</w:t>
            </w:r>
          </w:p>
        </w:tc>
        <w:tc>
          <w:tcPr>
            <w:tcW w:w="4500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237A6D" w:rsidRDefault="000C79C7">
            <w:pPr>
              <w:keepNext/>
            </w:pPr>
            <w:r>
              <w:t>Default demat activated in prod</w:t>
            </w:r>
          </w:p>
        </w:tc>
        <w:tc>
          <w:tcPr>
            <w:tcW w:w="3062" w:type="dxa"/>
          </w:tcPr>
          <w:p w:rsidR="00237A6D" w:rsidRDefault="00BB1603">
            <w:pPr>
              <w:keepNext/>
            </w:pPr>
            <w:r>
              <w:t>Gest_suppliers, gest_customers</w:t>
            </w:r>
          </w:p>
        </w:tc>
        <w:tc>
          <w:tcPr>
            <w:tcW w:w="4500" w:type="dxa"/>
          </w:tcPr>
          <w:p w:rsidR="00237A6D" w:rsidRDefault="008D3CF9">
            <w:pPr>
              <w:keepNext/>
            </w:pPr>
            <w:r>
              <w:t>Not yet</w:t>
            </w:r>
          </w:p>
          <w:p w:rsidR="008D3CF9" w:rsidRDefault="008D3CF9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237A6D" w:rsidRDefault="000C79C7">
            <w:pPr>
              <w:keepNext/>
            </w:pPr>
            <w:r>
              <w:t>Default demat activated in pre-prod/test</w:t>
            </w:r>
          </w:p>
        </w:tc>
        <w:tc>
          <w:tcPr>
            <w:tcW w:w="3062" w:type="dxa"/>
          </w:tcPr>
          <w:p w:rsidR="00237A6D" w:rsidRDefault="00BB1603">
            <w:pPr>
              <w:keepNext/>
              <w:rPr>
                <w:sz w:val="16"/>
              </w:rPr>
            </w:pPr>
            <w:r>
              <w:t>Gest_suppliers, gest_customers</w:t>
            </w:r>
          </w:p>
        </w:tc>
        <w:tc>
          <w:tcPr>
            <w:tcW w:w="4500" w:type="dxa"/>
          </w:tcPr>
          <w:p w:rsidR="00237A6D" w:rsidRDefault="008D3CF9">
            <w:pPr>
              <w:keepNext/>
              <w:rPr>
                <w:sz w:val="16"/>
              </w:rPr>
            </w:pPr>
            <w:r>
              <w:rPr>
                <w:sz w:val="16"/>
              </w:rPr>
              <w:t>Not yet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237A6D" w:rsidRDefault="005817A9">
            <w:pPr>
              <w:keepNext/>
            </w:pPr>
            <w:ins w:id="1160" w:author="Frederic Dujeux" w:date="2007-01-04T11:06:00Z">
              <w:r>
                <w:t>Accept card if not in CSL card List</w:t>
              </w:r>
            </w:ins>
          </w:p>
        </w:tc>
        <w:tc>
          <w:tcPr>
            <w:tcW w:w="3062" w:type="dxa"/>
          </w:tcPr>
          <w:p w:rsidR="00237A6D" w:rsidRDefault="00403854">
            <w:pPr>
              <w:keepNext/>
              <w:rPr>
                <w:sz w:val="16"/>
              </w:rPr>
            </w:pPr>
            <w:r>
              <w:rPr>
                <w:sz w:val="16"/>
              </w:rPr>
              <w:t>Edit_customer</w:t>
            </w:r>
            <w:r w:rsidR="00B41BEA">
              <w:rPr>
                <w:sz w:val="16"/>
              </w:rPr>
              <w:t>s</w:t>
            </w:r>
            <w:r>
              <w:rPr>
                <w:sz w:val="16"/>
              </w:rPr>
              <w:t>.asp, payment pages</w:t>
            </w:r>
          </w:p>
        </w:tc>
        <w:tc>
          <w:tcPr>
            <w:tcW w:w="4500" w:type="dxa"/>
          </w:tcPr>
          <w:p w:rsidR="00237A6D" w:rsidRDefault="00403854">
            <w:pPr>
              <w:keepNext/>
            </w:pPr>
            <w:r>
              <w:t>Edit_customer</w:t>
            </w:r>
            <w:r w:rsidR="00B41BEA">
              <w:t>s</w:t>
            </w:r>
            <w:r>
              <w:t>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237A6D" w:rsidRDefault="005817A9">
            <w:pPr>
              <w:keepNext/>
            </w:pPr>
            <w:ins w:id="1161" w:author="Frederic Dujeux" w:date="2007-01-04T11:06:00Z">
              <w:r>
                <w:t>Reject REF1 if not in CSL REF1 List</w:t>
              </w:r>
            </w:ins>
          </w:p>
        </w:tc>
        <w:tc>
          <w:tcPr>
            <w:tcW w:w="3062" w:type="dxa"/>
          </w:tcPr>
          <w:p w:rsidR="00237A6D" w:rsidRDefault="00403854">
            <w:pPr>
              <w:keepNext/>
              <w:rPr>
                <w:sz w:val="16"/>
              </w:rPr>
            </w:pPr>
            <w:r>
              <w:rPr>
                <w:sz w:val="16"/>
              </w:rPr>
              <w:t>Edit_customer</w:t>
            </w:r>
            <w:r w:rsidR="00B41BEA">
              <w:rPr>
                <w:sz w:val="16"/>
              </w:rPr>
              <w:t>s</w:t>
            </w:r>
            <w:r>
              <w:rPr>
                <w:sz w:val="16"/>
              </w:rPr>
              <w:t>.asp, payment pages</w:t>
            </w:r>
          </w:p>
        </w:tc>
        <w:tc>
          <w:tcPr>
            <w:tcW w:w="4500" w:type="dxa"/>
          </w:tcPr>
          <w:p w:rsidR="00237A6D" w:rsidRDefault="00403854">
            <w:pPr>
              <w:keepNext/>
            </w:pPr>
            <w:r>
              <w:t>Edit_customer</w:t>
            </w:r>
            <w:r w:rsidR="00B41BEA">
              <w:t>s</w:t>
            </w:r>
            <w:r>
              <w:t>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237A6D" w:rsidRDefault="00403854">
            <w:pPr>
              <w:keepNext/>
            </w:pPr>
            <w:r>
              <w:t>REF1 mandatory in CSL record definition</w:t>
            </w:r>
          </w:p>
        </w:tc>
        <w:tc>
          <w:tcPr>
            <w:tcW w:w="3062" w:type="dxa"/>
          </w:tcPr>
          <w:p w:rsidR="00237A6D" w:rsidRDefault="00403854">
            <w:pPr>
              <w:keepNext/>
              <w:rPr>
                <w:sz w:val="16"/>
              </w:rPr>
            </w:pPr>
            <w:r>
              <w:rPr>
                <w:sz w:val="16"/>
              </w:rPr>
              <w:t>Edit_customer</w:t>
            </w:r>
            <w:r w:rsidR="00B41BEA">
              <w:rPr>
                <w:sz w:val="16"/>
              </w:rPr>
              <w:t>s</w:t>
            </w:r>
            <w:r>
              <w:rPr>
                <w:sz w:val="16"/>
              </w:rPr>
              <w:t>.asp, edit_csl_record.asp</w:t>
            </w:r>
          </w:p>
        </w:tc>
        <w:tc>
          <w:tcPr>
            <w:tcW w:w="4500" w:type="dxa"/>
          </w:tcPr>
          <w:p w:rsidR="00237A6D" w:rsidRDefault="00403854">
            <w:pPr>
              <w:keepNext/>
              <w:rPr>
                <w:sz w:val="16"/>
              </w:rPr>
            </w:pPr>
            <w:r>
              <w:t>Edit_customer</w:t>
            </w:r>
            <w:r w:rsidR="00B41BEA">
              <w:t>s</w:t>
            </w:r>
            <w:r>
              <w:t>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237A6D" w:rsidRDefault="0004735B">
            <w:pPr>
              <w:keepNext/>
            </w:pPr>
            <w:r>
              <w:t>Public sphere entity</w:t>
            </w:r>
          </w:p>
        </w:tc>
        <w:tc>
          <w:tcPr>
            <w:tcW w:w="3062" w:type="dxa"/>
          </w:tcPr>
          <w:p w:rsidR="00237A6D" w:rsidRDefault="0042470A">
            <w:pPr>
              <w:keepNext/>
              <w:rPr>
                <w:sz w:val="16"/>
              </w:rPr>
            </w:pPr>
            <w:r>
              <w:rPr>
                <w:sz w:val="16"/>
              </w:rPr>
              <w:t>ATOS Purchasing for soc gern</w:t>
            </w:r>
          </w:p>
        </w:tc>
        <w:tc>
          <w:tcPr>
            <w:tcW w:w="4500" w:type="dxa"/>
          </w:tcPr>
          <w:p w:rsidR="00237A6D" w:rsidRDefault="0042470A">
            <w:pPr>
              <w:keepNext/>
              <w:rPr>
                <w:sz w:val="16"/>
              </w:rPr>
            </w:pPr>
            <w:r>
              <w:rPr>
                <w:sz w:val="16"/>
              </w:rPr>
              <w:t>Edit_customer.asp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ISPCONFIG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in ISP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rPr>
          <w:cantSplit/>
          <w:trHeight w:val="411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Show direct report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menu / direct reports</w:t>
            </w: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del w:id="1162" w:author="Frederic Dujeux" w:date="2006-10-09T15:29:00Z">
              <w:r w:rsidDel="00276155">
                <w:delText>N</w:delText>
              </w:r>
              <w:r w:rsidR="00237A6D" w:rsidDel="00276155">
                <w:delText>o</w:delText>
              </w:r>
            </w:del>
            <w:ins w:id="1163" w:author="Frederic Dujeux" w:date="2006-10-09T15:29:00Z">
              <w:r>
                <w:t>Yes</w:t>
              </w:r>
            </w:ins>
          </w:p>
        </w:tc>
      </w:tr>
      <w:tr w:rsidR="00237A6D">
        <w:trPr>
          <w:cantSplit/>
          <w:trHeight w:val="412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For distributor: require the configuration of a PM (UID and acquirer present) before to allow request of activation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activation procedure</w:t>
            </w: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64" w:author="Frederic Dujeux" w:date="2006-10-09T15:29:00Z">
              <w:r>
                <w:t>Yes</w:t>
              </w:r>
            </w:ins>
            <w:del w:id="1165" w:author="Frederic Dujeux" w:date="2006-10-09T15:29:00Z">
              <w:r w:rsidDel="00276155">
                <w:delText>N</w:delText>
              </w:r>
              <w:r w:rsidR="00237A6D" w:rsidDel="00276155">
                <w:delText>o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For distributor: require the ACQ confirmation of a PM (UID and acquirer present + acqconfirm&gt;0) before to allow request of activation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activation procedure</w:t>
            </w: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66" w:author="Frederic Dujeux" w:date="2006-10-09T15:29:00Z">
              <w:r>
                <w:t>Yes</w:t>
              </w:r>
            </w:ins>
            <w:del w:id="1167" w:author="Frederic Dujeux" w:date="2006-10-09T15:29:00Z">
              <w:r w:rsidDel="00276155">
                <w:delText>N</w:delText>
              </w:r>
              <w:r w:rsidR="00237A6D" w:rsidDel="00276155">
                <w:delText>o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For distributor: require the activation of a PM (activation = 1) before to allow request of activation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  <w:r>
              <w:t>activation procedure</w:t>
            </w: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68" w:author="Frederic Dujeux" w:date="2006-10-09T15:29:00Z">
              <w:r>
                <w:t>Yes</w:t>
              </w:r>
            </w:ins>
            <w:del w:id="1169" w:author="Frederic Dujeux" w:date="2006-10-09T15:29:00Z">
              <w:r w:rsidDel="00276155">
                <w:delText>N</w:delText>
              </w:r>
              <w:r w:rsidR="00237A6D" w:rsidDel="00276155">
                <w:delText>o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1=&gt; give access to automatic account creation option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menu / aac select</w:t>
            </w: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70" w:author="Frederic Dujeux" w:date="2006-10-09T15:29:00Z">
              <w:r>
                <w:t>Yes</w:t>
              </w:r>
              <w:r w:rsidDel="00276155">
                <w:t xml:space="preserve"> </w:t>
              </w:r>
            </w:ins>
            <w:del w:id="1171" w:author="Frederic Dujeux" w:date="2006-10-09T15:29:00Z">
              <w:r w:rsidDel="00276155">
                <w:delText>N</w:delText>
              </w:r>
              <w:r w:rsidR="00237A6D" w:rsidDel="00276155">
                <w:delText>o (NB for the option to work, a reseller must be created)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 xml:space="preserve">1=&gt;  give access to “View Mail” 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View Mail</w:t>
            </w:r>
          </w:p>
        </w:tc>
        <w:tc>
          <w:tcPr>
            <w:tcW w:w="4500" w:type="dxa"/>
          </w:tcPr>
          <w:p w:rsidR="00237A6D" w:rsidRDefault="00276155">
            <w:pPr>
              <w:keepNext/>
              <w:rPr>
                <w:sz w:val="16"/>
              </w:rPr>
            </w:pPr>
            <w:ins w:id="1172" w:author="Frederic Dujeux" w:date="2006-10-09T15:29:00Z">
              <w:r>
                <w:t>Yes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Bank_account mandatory for activation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ChgMerchant activation of an account</w:t>
            </w: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73" w:author="Frederic Dujeux" w:date="2006-10-09T15:29:00Z">
              <w:r>
                <w:t>Yes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237A6D" w:rsidRDefault="0068698D">
            <w:pPr>
              <w:keepNext/>
            </w:pPr>
            <w:r>
              <w:t xml:space="preserve">Direct activation option. 1=&gt; </w:t>
            </w:r>
            <w:r w:rsidR="001D4D28">
              <w:t>NO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74" w:author="Frederic Dujeux" w:date="2006-10-09T15:29:00Z">
              <w:r>
                <w:t>Yes</w:t>
              </w:r>
            </w:ins>
            <w:del w:id="1175" w:author="Frederic Dujeux" w:date="2006-10-09T15:29:00Z">
              <w:r w:rsidDel="00276155">
                <w:delText>N</w:delText>
              </w:r>
              <w:r w:rsidR="0068698D" w:rsidDel="00276155">
                <w:delText>o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237A6D" w:rsidRDefault="00C255B9">
            <w:pPr>
              <w:keepNext/>
            </w:pPr>
            <w:r>
              <w:t>ISP user behaving like a FEDICT  PSPID user (no access to "Payment methods", "account" and "PSPID transfer"</w:t>
            </w:r>
            <w:r w:rsidR="00917B38">
              <w:t xml:space="preserve"> and "chg_PSWD")</w:t>
            </w:r>
          </w:p>
        </w:tc>
        <w:tc>
          <w:tcPr>
            <w:tcW w:w="3062" w:type="dxa"/>
          </w:tcPr>
          <w:p w:rsidR="00237A6D" w:rsidRDefault="00C255B9">
            <w:pPr>
              <w:keepNext/>
              <w:rPr>
                <w:sz w:val="16"/>
              </w:rPr>
            </w:pPr>
            <w:r>
              <w:rPr>
                <w:sz w:val="16"/>
              </w:rPr>
              <w:t>Admin menu</w:t>
            </w:r>
          </w:p>
        </w:tc>
        <w:tc>
          <w:tcPr>
            <w:tcW w:w="4500" w:type="dxa"/>
          </w:tcPr>
          <w:p w:rsidR="00237A6D" w:rsidRDefault="00276155">
            <w:pPr>
              <w:keepNext/>
              <w:rPr>
                <w:sz w:val="16"/>
              </w:rPr>
            </w:pPr>
            <w:ins w:id="1176" w:author="Frederic Dujeux" w:date="2006-10-09T15:29:00Z">
              <w:r>
                <w:t>Yes</w:t>
              </w:r>
            </w:ins>
            <w:del w:id="1177" w:author="Frederic Dujeux" w:date="2006-10-09T15:29:00Z">
              <w:r w:rsidDel="00276155">
                <w:rPr>
                  <w:sz w:val="16"/>
                </w:rPr>
                <w:delText>N</w:delText>
              </w:r>
              <w:r w:rsidR="00C255B9" w:rsidDel="00276155">
                <w:rPr>
                  <w:sz w:val="16"/>
                </w:rPr>
                <w:delText>o</w:delText>
              </w:r>
            </w:del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237A6D" w:rsidRPr="009A6FAA" w:rsidRDefault="001A70F3">
            <w:pPr>
              <w:keepNext/>
              <w:spacing w:after="120" w:line="480" w:lineRule="auto"/>
              <w:rPr>
                <w:lang w:val="fr-FR"/>
                <w:rPrChange w:id="1178" w:author="Borsu" w:date="2006-09-14T16:30:00Z">
                  <w:rPr/>
                </w:rPrChange>
              </w:rPr>
            </w:pPr>
            <w:ins w:id="1179" w:author="Borsu" w:date="2006-08-07T17:39:00Z">
              <w:r w:rsidRPr="001A70F3">
                <w:rPr>
                  <w:lang w:val="fr-FR"/>
                  <w:rPrChange w:id="1180" w:author="Borsu" w:date="2006-09-14T16:30:00Z">
                    <w:rPr/>
                  </w:rPrChange>
                </w:rPr>
                <w:t>V-PSP</w:t>
              </w:r>
            </w:ins>
            <w:ins w:id="1181" w:author="Borsu" w:date="2006-08-07T17:40:00Z">
              <w:r w:rsidRPr="001A70F3">
                <w:rPr>
                  <w:lang w:val="fr-FR"/>
                  <w:rPrChange w:id="1182" w:author="Borsu" w:date="2006-09-14T16:30:00Z">
                    <w:rPr/>
                  </w:rPrChange>
                </w:rPr>
                <w:t xml:space="preserve"> (techdoc ogone + message on techdoc page...)</w:t>
              </w:r>
            </w:ins>
          </w:p>
        </w:tc>
        <w:tc>
          <w:tcPr>
            <w:tcW w:w="3062" w:type="dxa"/>
          </w:tcPr>
          <w:p w:rsidR="00237A6D" w:rsidRPr="009A6FAA" w:rsidRDefault="00237A6D">
            <w:pPr>
              <w:keepNext/>
              <w:rPr>
                <w:sz w:val="16"/>
                <w:lang w:val="fr-FR"/>
                <w:rPrChange w:id="1183" w:author="Borsu" w:date="2006-09-14T16:30:00Z">
                  <w:rPr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84" w:author="Frederic Dujeux" w:date="2006-10-09T15:29:00Z">
              <w:r>
                <w:t>Yes</w:t>
              </w:r>
            </w:ins>
            <w:ins w:id="1185" w:author="Borsu" w:date="2006-08-07T17:39:00Z">
              <w:del w:id="1186" w:author="Frederic Dujeux" w:date="2006-10-09T15:29:00Z">
                <w:r w:rsidDel="00276155">
                  <w:delText>N</w:delText>
                </w:r>
                <w:r w:rsidR="00D82624" w:rsidDel="00276155">
                  <w:delText>o</w:delText>
                </w:r>
              </w:del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237A6D" w:rsidRDefault="009A6FAA">
            <w:pPr>
              <w:keepNext/>
            </w:pPr>
            <w:ins w:id="1187" w:author="Borsu" w:date="2006-09-14T16:31:00Z">
              <w:r>
                <w:t>Merchants cannot change subscription type</w:t>
              </w:r>
            </w:ins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76155">
            <w:pPr>
              <w:keepNext/>
            </w:pPr>
            <w:ins w:id="1188" w:author="Frederic Dujeux" w:date="2006-10-09T15:29:00Z">
              <w:r>
                <w:t>Yes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237A6D" w:rsidRDefault="00480CCE">
            <w:pPr>
              <w:keepNext/>
            </w:pPr>
            <w:ins w:id="1189" w:author="Borsu" w:date="2006-09-20T13:48:00Z">
              <w:r>
                <w:t>1=&gt;gives access to the link PSPID transfer from prod to TEST</w:t>
              </w:r>
            </w:ins>
          </w:p>
        </w:tc>
        <w:tc>
          <w:tcPr>
            <w:tcW w:w="3062" w:type="dxa"/>
          </w:tcPr>
          <w:p w:rsidR="00237A6D" w:rsidRDefault="00480CCE">
            <w:pPr>
              <w:keepNext/>
              <w:rPr>
                <w:sz w:val="16"/>
              </w:rPr>
            </w:pPr>
            <w:ins w:id="1190" w:author="Borsu" w:date="2006-09-20T13:49:00Z">
              <w:r>
                <w:rPr>
                  <w:sz w:val="16"/>
                </w:rPr>
                <w:t>menuitems</w:t>
              </w:r>
            </w:ins>
          </w:p>
        </w:tc>
        <w:tc>
          <w:tcPr>
            <w:tcW w:w="4500" w:type="dxa"/>
          </w:tcPr>
          <w:p w:rsidR="00237A6D" w:rsidRDefault="00276155">
            <w:pPr>
              <w:keepNext/>
              <w:rPr>
                <w:sz w:val="16"/>
              </w:rPr>
            </w:pPr>
            <w:ins w:id="1191" w:author="Frederic Dujeux" w:date="2006-10-09T15:29:00Z">
              <w:r>
                <w:t>Yes</w:t>
              </w:r>
            </w:ins>
            <w:ins w:id="1192" w:author="Borsu" w:date="2006-09-20T13:49:00Z">
              <w:del w:id="1193" w:author="Frederic Dujeux" w:date="2006-10-09T15:29:00Z">
                <w:r w:rsidDel="00276155">
                  <w:rPr>
                    <w:sz w:val="16"/>
                  </w:rPr>
                  <w:delText>N</w:delText>
                </w:r>
                <w:r w:rsidR="00480CCE" w:rsidDel="00276155">
                  <w:rPr>
                    <w:sz w:val="16"/>
                  </w:rPr>
                  <w:delText>o</w:delText>
                </w:r>
              </w:del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237A6D" w:rsidRDefault="00276155">
            <w:pPr>
              <w:keepNext/>
            </w:pPr>
            <w:ins w:id="1194" w:author="Frederic Dujeux" w:date="2006-10-09T15:28:00Z">
              <w:r>
                <w:t>ISP users can update address infos.</w:t>
              </w:r>
            </w:ins>
          </w:p>
        </w:tc>
        <w:tc>
          <w:tcPr>
            <w:tcW w:w="3062" w:type="dxa"/>
          </w:tcPr>
          <w:p w:rsidR="00237A6D" w:rsidRDefault="00276155">
            <w:pPr>
              <w:keepNext/>
              <w:rPr>
                <w:sz w:val="16"/>
              </w:rPr>
            </w:pPr>
            <w:ins w:id="1195" w:author="Frederic Dujeux" w:date="2006-10-09T15:28:00Z">
              <w:r>
                <w:rPr>
                  <w:sz w:val="16"/>
                </w:rPr>
                <w:t>Chg_account5.asp</w:t>
              </w:r>
            </w:ins>
          </w:p>
        </w:tc>
        <w:tc>
          <w:tcPr>
            <w:tcW w:w="4500" w:type="dxa"/>
          </w:tcPr>
          <w:p w:rsidR="00237A6D" w:rsidRDefault="00276155">
            <w:pPr>
              <w:keepNext/>
              <w:rPr>
                <w:sz w:val="16"/>
              </w:rPr>
            </w:pPr>
            <w:ins w:id="1196" w:author="Frederic Dujeux" w:date="2006-10-09T15:29:00Z">
              <w:r>
                <w:rPr>
                  <w:sz w:val="16"/>
                </w:rPr>
                <w:t>Yes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237A6D" w:rsidRDefault="00430C0B">
            <w:pPr>
              <w:keepNext/>
            </w:pPr>
            <w:r>
              <w:t>Pspid can only view Tech info + ticket to modify it</w:t>
            </w:r>
          </w:p>
        </w:tc>
        <w:tc>
          <w:tcPr>
            <w:tcW w:w="3062" w:type="dxa"/>
          </w:tcPr>
          <w:p w:rsidR="00237A6D" w:rsidRPr="00121D11" w:rsidRDefault="00430C0B">
            <w:pPr>
              <w:keepNext/>
              <w:rPr>
                <w:sz w:val="16"/>
              </w:rPr>
            </w:pPr>
            <w:r>
              <w:rPr>
                <w:sz w:val="16"/>
              </w:rPr>
              <w:t>Chg_integration</w:t>
            </w:r>
          </w:p>
        </w:tc>
        <w:tc>
          <w:tcPr>
            <w:tcW w:w="4500" w:type="dxa"/>
          </w:tcPr>
          <w:p w:rsidR="00237A6D" w:rsidRDefault="00DC64DD">
            <w:pPr>
              <w:keepNext/>
              <w:rPr>
                <w:sz w:val="16"/>
              </w:rPr>
            </w:pPr>
            <w:r>
              <w:rPr>
                <w:sz w:val="16"/>
              </w:rPr>
              <w:t>Yes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237A6D" w:rsidRDefault="00FD73A1">
            <w:pPr>
              <w:keepNext/>
            </w:pPr>
            <w:r>
              <w:t>PSPID can only view account3</w:t>
            </w:r>
            <w:r w:rsidR="00E27A29">
              <w:t xml:space="preserve"> + ticket to modify it</w:t>
            </w:r>
          </w:p>
        </w:tc>
        <w:tc>
          <w:tcPr>
            <w:tcW w:w="3062" w:type="dxa"/>
          </w:tcPr>
          <w:p w:rsidR="00237A6D" w:rsidRDefault="00E27A29">
            <w:pPr>
              <w:keepNext/>
              <w:rPr>
                <w:sz w:val="16"/>
              </w:rPr>
            </w:pPr>
            <w:r>
              <w:rPr>
                <w:sz w:val="16"/>
              </w:rPr>
              <w:t>Chg_account</w:t>
            </w:r>
            <w:r w:rsidR="00FD73A1">
              <w:rPr>
                <w:sz w:val="16"/>
              </w:rPr>
              <w:t>3</w:t>
            </w:r>
            <w:r>
              <w:rPr>
                <w:sz w:val="16"/>
              </w:rPr>
              <w:t>.asp</w:t>
            </w:r>
          </w:p>
        </w:tc>
        <w:tc>
          <w:tcPr>
            <w:tcW w:w="4500" w:type="dxa"/>
          </w:tcPr>
          <w:p w:rsidR="00237A6D" w:rsidRDefault="00DC64DD">
            <w:pPr>
              <w:keepNext/>
            </w:pPr>
            <w:r>
              <w:t>Yes</w:t>
            </w:r>
          </w:p>
        </w:tc>
      </w:tr>
    </w:tbl>
    <w:p w:rsidR="00237A6D" w:rsidRDefault="00237A6D">
      <w:pPr>
        <w:numPr>
          <w:ins w:id="1197" w:author="François NOËL" w:date="2006-11-23T15:14:00Z"/>
        </w:numPr>
        <w:rPr>
          <w:ins w:id="1198" w:author="François NOËL" w:date="2006-11-23T15:1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3875DE">
        <w:trPr>
          <w:cantSplit/>
          <w:ins w:id="1199" w:author="François NOËL" w:date="2006-11-23T15:14:00Z"/>
        </w:trPr>
        <w:tc>
          <w:tcPr>
            <w:tcW w:w="14508" w:type="dxa"/>
            <w:gridSpan w:val="4"/>
            <w:shd w:val="clear" w:color="auto" w:fill="000000"/>
          </w:tcPr>
          <w:p w:rsidR="003875DE" w:rsidRDefault="003875DE" w:rsidP="0073314D">
            <w:pPr>
              <w:pStyle w:val="Heading1"/>
              <w:numPr>
                <w:ins w:id="1200" w:author="François NOËL" w:date="2006-11-23T15:14:00Z"/>
              </w:numPr>
              <w:rPr>
                <w:ins w:id="1201" w:author="François NOËL" w:date="2006-11-23T15:14:00Z"/>
              </w:rPr>
            </w:pPr>
            <w:ins w:id="1202" w:author="François NOËL" w:date="2006-11-23T15:14:00Z">
              <w:r>
                <w:lastRenderedPageBreak/>
                <w:t xml:space="preserve">ISPCONFIG2 (max </w:t>
              </w:r>
              <w:r>
                <w:rPr>
                  <w:rFonts w:ascii="Verdana" w:hAnsi="Verdana"/>
                  <w:sz w:val="16"/>
                  <w:szCs w:val="16"/>
                </w:rPr>
                <w:t>32,767</w:t>
              </w:r>
              <w:r>
                <w:t>) in ISP</w:t>
              </w:r>
            </w:ins>
          </w:p>
        </w:tc>
      </w:tr>
      <w:tr w:rsidR="003875DE">
        <w:trPr>
          <w:ins w:id="1203" w:author="François NOËL" w:date="2006-11-23T15:14:00Z"/>
        </w:trPr>
        <w:tc>
          <w:tcPr>
            <w:tcW w:w="1368" w:type="dxa"/>
          </w:tcPr>
          <w:p w:rsidR="003875DE" w:rsidRDefault="003875DE" w:rsidP="003875DE">
            <w:pPr>
              <w:pStyle w:val="NormalHead"/>
              <w:numPr>
                <w:ins w:id="1204" w:author="François NOËL" w:date="2006-11-23T15:14:00Z"/>
              </w:numPr>
              <w:rPr>
                <w:ins w:id="1205" w:author="François NOËL" w:date="2006-11-23T15:14:00Z"/>
                <w:lang w:val="en-GB"/>
              </w:rPr>
            </w:pPr>
            <w:ins w:id="1206" w:author="François NOËL" w:date="2006-11-23T15:14:00Z">
              <w:r>
                <w:rPr>
                  <w:lang w:val="en-GB"/>
                </w:rPr>
                <w:t>Bit</w:t>
              </w:r>
            </w:ins>
          </w:p>
        </w:tc>
        <w:tc>
          <w:tcPr>
            <w:tcW w:w="5578" w:type="dxa"/>
          </w:tcPr>
          <w:p w:rsidR="003875DE" w:rsidRDefault="003875DE" w:rsidP="003875DE">
            <w:pPr>
              <w:pStyle w:val="NormalHead"/>
              <w:numPr>
                <w:ins w:id="1207" w:author="François NOËL" w:date="2006-11-23T15:14:00Z"/>
              </w:numPr>
              <w:rPr>
                <w:ins w:id="1208" w:author="François NOËL" w:date="2006-11-23T15:14:00Z"/>
                <w:lang w:val="en-GB"/>
              </w:rPr>
            </w:pPr>
            <w:ins w:id="1209" w:author="François NOËL" w:date="2006-11-23T15:14:00Z">
              <w:r>
                <w:rPr>
                  <w:lang w:val="en-GB"/>
                </w:rPr>
                <w:t>Description</w:t>
              </w:r>
            </w:ins>
          </w:p>
        </w:tc>
        <w:tc>
          <w:tcPr>
            <w:tcW w:w="3062" w:type="dxa"/>
          </w:tcPr>
          <w:p w:rsidR="003875DE" w:rsidRDefault="003875DE" w:rsidP="003875DE">
            <w:pPr>
              <w:pStyle w:val="NormalHead"/>
              <w:numPr>
                <w:ins w:id="1210" w:author="François NOËL" w:date="2006-11-23T15:14:00Z"/>
              </w:numPr>
              <w:rPr>
                <w:ins w:id="1211" w:author="François NOËL" w:date="2006-11-23T15:14:00Z"/>
                <w:lang w:val="en-GB"/>
              </w:rPr>
            </w:pPr>
            <w:ins w:id="1212" w:author="François NOËL" w:date="2006-11-23T15:14:00Z">
              <w:r>
                <w:rPr>
                  <w:lang w:val="en-GB"/>
                </w:rPr>
                <w:t>Main processes concerned</w:t>
              </w:r>
            </w:ins>
          </w:p>
        </w:tc>
        <w:tc>
          <w:tcPr>
            <w:tcW w:w="4500" w:type="dxa"/>
          </w:tcPr>
          <w:p w:rsidR="003875DE" w:rsidRDefault="003875DE" w:rsidP="003875DE">
            <w:pPr>
              <w:pStyle w:val="NormalHead"/>
              <w:numPr>
                <w:ins w:id="1213" w:author="François NOËL" w:date="2006-11-23T15:14:00Z"/>
              </w:numPr>
              <w:rPr>
                <w:ins w:id="1214" w:author="François NOËL" w:date="2006-11-23T15:14:00Z"/>
                <w:lang w:val="en-GB"/>
              </w:rPr>
            </w:pPr>
            <w:ins w:id="1215" w:author="François NOËL" w:date="2006-11-23T15:14:00Z">
              <w:r>
                <w:rPr>
                  <w:lang w:val="en-GB"/>
                </w:rPr>
                <w:t>FE cfgable</w:t>
              </w:r>
            </w:ins>
          </w:p>
        </w:tc>
      </w:tr>
      <w:tr w:rsidR="00D64816">
        <w:trPr>
          <w:cantSplit/>
          <w:trHeight w:val="411"/>
          <w:ins w:id="1216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17" w:author="François NOËL" w:date="2006-11-23T15:14:00Z"/>
              </w:numPr>
              <w:rPr>
                <w:ins w:id="1218" w:author="François NOËL" w:date="2006-11-23T15:14:00Z"/>
              </w:rPr>
            </w:pPr>
            <w:ins w:id="1219" w:author="François NOËL" w:date="2006-11-23T15:14:00Z">
              <w:r>
                <w:t>1 (0)</w:t>
              </w:r>
            </w:ins>
          </w:p>
        </w:tc>
        <w:tc>
          <w:tcPr>
            <w:tcW w:w="5578" w:type="dxa"/>
          </w:tcPr>
          <w:p w:rsidR="00D64816" w:rsidRDefault="00D64816" w:rsidP="00D64816">
            <w:pPr>
              <w:keepNext/>
            </w:pPr>
            <w:r>
              <w:t>PSPID can only view chg_account + ticket to modify it</w:t>
            </w:r>
          </w:p>
        </w:tc>
        <w:tc>
          <w:tcPr>
            <w:tcW w:w="3062" w:type="dxa"/>
          </w:tcPr>
          <w:p w:rsidR="00D64816" w:rsidRDefault="00D64816" w:rsidP="003875DE">
            <w:pPr>
              <w:keepNext/>
              <w:numPr>
                <w:ins w:id="1220" w:author="François NOËL" w:date="2006-11-23T15:14:00Z"/>
              </w:numPr>
              <w:rPr>
                <w:ins w:id="1221" w:author="François NOËL" w:date="2006-11-23T15:14:00Z"/>
              </w:rPr>
            </w:pPr>
            <w:r>
              <w:t>Chg_account.asp</w:t>
            </w:r>
          </w:p>
        </w:tc>
        <w:tc>
          <w:tcPr>
            <w:tcW w:w="4500" w:type="dxa"/>
          </w:tcPr>
          <w:p w:rsidR="00D64816" w:rsidRPr="0025460A" w:rsidRDefault="00D64816" w:rsidP="003875DE">
            <w:pPr>
              <w:keepNext/>
              <w:numPr>
                <w:ins w:id="1222" w:author="François NOËL" w:date="2006-11-23T15:14:00Z"/>
              </w:numPr>
              <w:rPr>
                <w:ins w:id="1223" w:author="François NOËL" w:date="2006-11-23T15:14:00Z"/>
              </w:rPr>
            </w:pPr>
            <w:r>
              <w:t>Yes</w:t>
            </w:r>
          </w:p>
        </w:tc>
      </w:tr>
      <w:tr w:rsidR="00D64816">
        <w:trPr>
          <w:cantSplit/>
          <w:trHeight w:val="412"/>
          <w:ins w:id="1224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25" w:author="François NOËL" w:date="2006-11-23T15:14:00Z"/>
              </w:numPr>
              <w:rPr>
                <w:ins w:id="1226" w:author="François NOËL" w:date="2006-11-23T15:14:00Z"/>
              </w:rPr>
            </w:pPr>
            <w:ins w:id="1227" w:author="François NOËL" w:date="2006-11-23T15:14:00Z">
              <w:r>
                <w:t>2 (1)</w:t>
              </w:r>
            </w:ins>
          </w:p>
        </w:tc>
        <w:tc>
          <w:tcPr>
            <w:tcW w:w="5578" w:type="dxa"/>
          </w:tcPr>
          <w:p w:rsidR="00D64816" w:rsidRDefault="00EF0050" w:rsidP="003875DE">
            <w:pPr>
              <w:keepNext/>
              <w:numPr>
                <w:ins w:id="1228" w:author="François NOËL" w:date="2006-11-23T15:14:00Z"/>
              </w:numPr>
              <w:rPr>
                <w:ins w:id="1229" w:author="François NOËL" w:date="2006-11-23T15:14:00Z"/>
              </w:rPr>
            </w:pPr>
            <w:ins w:id="1230" w:author="Laurent Postiaux" w:date="2007-12-04T12:57:00Z">
              <w:r>
                <w:t xml:space="preserve">ISP </w:t>
              </w:r>
            </w:ins>
            <w:ins w:id="1231" w:author="Laurent Postiaux" w:date="2007-12-04T12:44:00Z">
              <w:r w:rsidR="00773D17">
                <w:t>Distributor can access cancellation process</w:t>
              </w:r>
            </w:ins>
          </w:p>
        </w:tc>
        <w:tc>
          <w:tcPr>
            <w:tcW w:w="3062" w:type="dxa"/>
          </w:tcPr>
          <w:p w:rsidR="00D64816" w:rsidRDefault="00773D17" w:rsidP="003875DE">
            <w:pPr>
              <w:keepNext/>
              <w:numPr>
                <w:ins w:id="1232" w:author="François NOËL" w:date="2006-11-23T15:14:00Z"/>
              </w:numPr>
              <w:rPr>
                <w:ins w:id="1233" w:author="François NOËL" w:date="2006-11-23T15:14:00Z"/>
              </w:rPr>
            </w:pPr>
            <w:ins w:id="1234" w:author="Laurent Postiaux" w:date="2007-12-04T12:45:00Z">
              <w:r>
                <w:t>Cancellation process</w:t>
              </w:r>
            </w:ins>
          </w:p>
        </w:tc>
        <w:tc>
          <w:tcPr>
            <w:tcW w:w="4500" w:type="dxa"/>
          </w:tcPr>
          <w:p w:rsidR="00D64816" w:rsidRDefault="00D64816" w:rsidP="003875DE">
            <w:pPr>
              <w:keepNext/>
              <w:numPr>
                <w:ins w:id="1235" w:author="François NOËL" w:date="2006-11-23T15:14:00Z"/>
              </w:numPr>
              <w:rPr>
                <w:ins w:id="1236" w:author="François NOËL" w:date="2006-11-23T15:14:00Z"/>
              </w:rPr>
            </w:pPr>
          </w:p>
        </w:tc>
      </w:tr>
      <w:tr w:rsidR="00D64816">
        <w:trPr>
          <w:ins w:id="1237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38" w:author="François NOËL" w:date="2006-11-23T15:14:00Z"/>
              </w:numPr>
              <w:rPr>
                <w:ins w:id="1239" w:author="François NOËL" w:date="2006-11-23T15:14:00Z"/>
              </w:rPr>
            </w:pPr>
            <w:ins w:id="1240" w:author="François NOËL" w:date="2006-11-23T15:14:00Z">
              <w:r>
                <w:t>4 (2)</w:t>
              </w:r>
            </w:ins>
          </w:p>
        </w:tc>
        <w:tc>
          <w:tcPr>
            <w:tcW w:w="5578" w:type="dxa"/>
          </w:tcPr>
          <w:p w:rsidR="00D64816" w:rsidRDefault="00D83F61" w:rsidP="003875DE">
            <w:pPr>
              <w:keepNext/>
              <w:numPr>
                <w:ins w:id="1241" w:author="François NOËL" w:date="2006-11-23T15:14:00Z"/>
              </w:numPr>
              <w:rPr>
                <w:ins w:id="1242" w:author="François NOËL" w:date="2006-11-23T15:14:00Z"/>
              </w:rPr>
            </w:pPr>
            <w:ins w:id="1243" w:author="Laurent Postiaux" w:date="2008-08-26T09:12:00Z">
              <w:r>
                <w:t xml:space="preserve">ISP billing calculation done by Ogone </w:t>
              </w:r>
            </w:ins>
          </w:p>
        </w:tc>
        <w:tc>
          <w:tcPr>
            <w:tcW w:w="3062" w:type="dxa"/>
          </w:tcPr>
          <w:p w:rsidR="00D64816" w:rsidRDefault="00D83F61" w:rsidP="003875DE">
            <w:pPr>
              <w:keepNext/>
              <w:numPr>
                <w:ins w:id="1244" w:author="François NOËL" w:date="2006-11-23T15:14:00Z"/>
              </w:numPr>
              <w:rPr>
                <w:ins w:id="1245" w:author="François NOËL" w:date="2006-11-23T15:14:00Z"/>
              </w:rPr>
            </w:pPr>
            <w:ins w:id="1246" w:author="Laurent Postiaux" w:date="2008-08-26T09:12:00Z">
              <w:r>
                <w:t>Billing calculation</w:t>
              </w:r>
            </w:ins>
          </w:p>
        </w:tc>
        <w:tc>
          <w:tcPr>
            <w:tcW w:w="4500" w:type="dxa"/>
          </w:tcPr>
          <w:p w:rsidR="00D64816" w:rsidRDefault="00D64816" w:rsidP="003875DE">
            <w:pPr>
              <w:keepNext/>
              <w:numPr>
                <w:ins w:id="1247" w:author="François NOËL" w:date="2006-11-23T15:14:00Z"/>
              </w:numPr>
              <w:rPr>
                <w:ins w:id="1248" w:author="François NOËL" w:date="2006-11-23T15:14:00Z"/>
              </w:rPr>
            </w:pPr>
          </w:p>
        </w:tc>
      </w:tr>
      <w:tr w:rsidR="00D64816">
        <w:trPr>
          <w:ins w:id="1249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50" w:author="François NOËL" w:date="2006-11-23T15:14:00Z"/>
              </w:numPr>
              <w:rPr>
                <w:ins w:id="1251" w:author="François NOËL" w:date="2006-11-23T15:14:00Z"/>
              </w:rPr>
            </w:pPr>
            <w:ins w:id="1252" w:author="François NOËL" w:date="2006-11-23T15:14:00Z">
              <w:r>
                <w:t>8 (3)</w:t>
              </w:r>
            </w:ins>
          </w:p>
        </w:tc>
        <w:tc>
          <w:tcPr>
            <w:tcW w:w="5578" w:type="dxa"/>
          </w:tcPr>
          <w:p w:rsidR="00D64816" w:rsidRDefault="00D83F61" w:rsidP="003875DE">
            <w:pPr>
              <w:keepNext/>
              <w:numPr>
                <w:ins w:id="1253" w:author="François NOËL" w:date="2006-11-23T15:14:00Z"/>
              </w:numPr>
              <w:rPr>
                <w:ins w:id="1254" w:author="François NOËL" w:date="2006-11-23T15:14:00Z"/>
              </w:rPr>
            </w:pPr>
            <w:ins w:id="1255" w:author="Laurent Postiaux" w:date="2008-08-26T09:12:00Z">
              <w:r>
                <w:t>ISP has access to specific subscription/option prices</w:t>
              </w:r>
            </w:ins>
          </w:p>
        </w:tc>
        <w:tc>
          <w:tcPr>
            <w:tcW w:w="3062" w:type="dxa"/>
          </w:tcPr>
          <w:p w:rsidR="00D64816" w:rsidRPr="00F13587" w:rsidRDefault="001A70F3" w:rsidP="003875DE">
            <w:pPr>
              <w:keepNext/>
              <w:numPr>
                <w:ins w:id="1256" w:author="François NOËL" w:date="2006-11-23T15:14:00Z"/>
              </w:numPr>
              <w:rPr>
                <w:ins w:id="1257" w:author="François NOËL" w:date="2006-11-23T15:14:00Z"/>
                <w:rPrChange w:id="1258" w:author="Laurent Postiaux" w:date="2009-12-09T11:46:00Z">
                  <w:rPr>
                    <w:ins w:id="1259" w:author="François NOËL" w:date="2006-11-23T15:14:00Z"/>
                    <w:sz w:val="16"/>
                  </w:rPr>
                </w:rPrChange>
              </w:rPr>
            </w:pPr>
            <w:ins w:id="1260" w:author="Laurent Postiaux" w:date="2008-08-26T09:12:00Z">
              <w:r w:rsidRPr="001A70F3">
                <w:rPr>
                  <w:rPrChange w:id="1261" w:author="Laurent Postiaux" w:date="2008-08-26T09:12:00Z">
                    <w:rPr>
                      <w:sz w:val="16"/>
                    </w:rPr>
                  </w:rPrChange>
                </w:rPr>
                <w:t>Billing</w:t>
              </w:r>
            </w:ins>
          </w:p>
        </w:tc>
        <w:tc>
          <w:tcPr>
            <w:tcW w:w="4500" w:type="dxa"/>
          </w:tcPr>
          <w:p w:rsidR="00D64816" w:rsidRDefault="00D64816" w:rsidP="003875DE">
            <w:pPr>
              <w:keepNext/>
              <w:numPr>
                <w:ins w:id="1262" w:author="François NOËL" w:date="2006-11-23T15:14:00Z"/>
              </w:numPr>
              <w:rPr>
                <w:ins w:id="1263" w:author="François NOËL" w:date="2006-11-23T15:14:00Z"/>
              </w:rPr>
            </w:pPr>
          </w:p>
        </w:tc>
      </w:tr>
      <w:tr w:rsidR="00D64816">
        <w:trPr>
          <w:ins w:id="1264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65" w:author="François NOËL" w:date="2006-11-23T15:14:00Z"/>
              </w:numPr>
              <w:rPr>
                <w:ins w:id="1266" w:author="François NOËL" w:date="2006-11-23T15:14:00Z"/>
              </w:rPr>
            </w:pPr>
            <w:ins w:id="1267" w:author="François NOËL" w:date="2006-11-23T15:14:00Z">
              <w:r>
                <w:t>16 (4)</w:t>
              </w:r>
            </w:ins>
          </w:p>
        </w:tc>
        <w:tc>
          <w:tcPr>
            <w:tcW w:w="5578" w:type="dxa"/>
          </w:tcPr>
          <w:p w:rsidR="00D64816" w:rsidRDefault="00D83F61" w:rsidP="003875DE">
            <w:pPr>
              <w:keepNext/>
              <w:numPr>
                <w:ins w:id="1268" w:author="François NOËL" w:date="2006-11-23T15:14:00Z"/>
              </w:numPr>
              <w:rPr>
                <w:ins w:id="1269" w:author="François NOËL" w:date="2006-11-23T15:14:00Z"/>
              </w:rPr>
            </w:pPr>
            <w:ins w:id="1270" w:author="Laurent Postiaux" w:date="2008-08-26T09:12:00Z">
              <w:r>
                <w:t>ISP has access to special billing</w:t>
              </w:r>
            </w:ins>
          </w:p>
        </w:tc>
        <w:tc>
          <w:tcPr>
            <w:tcW w:w="3062" w:type="dxa"/>
          </w:tcPr>
          <w:p w:rsidR="00D64816" w:rsidRDefault="00D83F61" w:rsidP="003875DE">
            <w:pPr>
              <w:keepNext/>
              <w:numPr>
                <w:ins w:id="1271" w:author="François NOËL" w:date="2006-11-23T15:14:00Z"/>
              </w:numPr>
              <w:rPr>
                <w:ins w:id="1272" w:author="François NOËL" w:date="2006-11-23T15:14:00Z"/>
              </w:rPr>
            </w:pPr>
            <w:ins w:id="1273" w:author="Laurent Postiaux" w:date="2008-08-26T09:13:00Z">
              <w:r>
                <w:t>Billing</w:t>
              </w:r>
            </w:ins>
          </w:p>
        </w:tc>
        <w:tc>
          <w:tcPr>
            <w:tcW w:w="4500" w:type="dxa"/>
          </w:tcPr>
          <w:p w:rsidR="00D64816" w:rsidRDefault="00D64816" w:rsidP="003875DE">
            <w:pPr>
              <w:keepNext/>
              <w:numPr>
                <w:ins w:id="1274" w:author="François NOËL" w:date="2006-11-23T15:14:00Z"/>
              </w:numPr>
              <w:rPr>
                <w:ins w:id="1275" w:author="François NOËL" w:date="2006-11-23T15:14:00Z"/>
              </w:rPr>
            </w:pPr>
          </w:p>
        </w:tc>
      </w:tr>
      <w:tr w:rsidR="00D64816">
        <w:trPr>
          <w:ins w:id="1276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77" w:author="François NOËL" w:date="2006-11-23T15:14:00Z"/>
              </w:numPr>
              <w:rPr>
                <w:ins w:id="1278" w:author="François NOËL" w:date="2006-11-23T15:14:00Z"/>
              </w:rPr>
            </w:pPr>
            <w:ins w:id="1279" w:author="François NOËL" w:date="2006-11-23T15:14:00Z">
              <w:r>
                <w:t>32 (5)</w:t>
              </w:r>
            </w:ins>
          </w:p>
        </w:tc>
        <w:tc>
          <w:tcPr>
            <w:tcW w:w="5578" w:type="dxa"/>
          </w:tcPr>
          <w:p w:rsidR="00D64816" w:rsidRDefault="00176E69" w:rsidP="003875DE">
            <w:pPr>
              <w:keepNext/>
              <w:numPr>
                <w:ins w:id="1280" w:author="François NOËL" w:date="2006-11-23T15:14:00Z"/>
              </w:numPr>
              <w:rPr>
                <w:ins w:id="1281" w:author="François NOËL" w:date="2006-11-23T15:14:00Z"/>
              </w:rPr>
            </w:pPr>
            <w:ins w:id="1282" w:author="Laurent Postiaux" w:date="2008-09-17T16:47:00Z">
              <w:r>
                <w:t>ISP has access to upgrade process</w:t>
              </w:r>
            </w:ins>
          </w:p>
        </w:tc>
        <w:tc>
          <w:tcPr>
            <w:tcW w:w="3062" w:type="dxa"/>
          </w:tcPr>
          <w:p w:rsidR="00D64816" w:rsidRDefault="00176E69" w:rsidP="003875DE">
            <w:pPr>
              <w:keepNext/>
              <w:numPr>
                <w:ins w:id="1283" w:author="François NOËL" w:date="2006-11-23T15:14:00Z"/>
              </w:numPr>
              <w:rPr>
                <w:ins w:id="1284" w:author="François NOËL" w:date="2006-11-23T15:14:00Z"/>
              </w:rPr>
            </w:pPr>
            <w:ins w:id="1285" w:author="Laurent Postiaux" w:date="2008-09-17T16:47:00Z">
              <w:r>
                <w:t xml:space="preserve">Subscription </w:t>
              </w:r>
            </w:ins>
            <w:ins w:id="1286" w:author="Laurent Postiaux" w:date="2008-09-17T16:48:00Z">
              <w:r>
                <w:t>/ billing</w:t>
              </w:r>
            </w:ins>
          </w:p>
        </w:tc>
        <w:tc>
          <w:tcPr>
            <w:tcW w:w="4500" w:type="dxa"/>
          </w:tcPr>
          <w:p w:rsidR="00D64816" w:rsidRDefault="00D64816" w:rsidP="003875DE">
            <w:pPr>
              <w:keepNext/>
              <w:numPr>
                <w:ins w:id="1287" w:author="François NOËL" w:date="2006-11-23T15:14:00Z"/>
              </w:numPr>
              <w:rPr>
                <w:ins w:id="1288" w:author="François NOËL" w:date="2006-11-23T15:14:00Z"/>
                <w:sz w:val="16"/>
              </w:rPr>
            </w:pPr>
          </w:p>
        </w:tc>
      </w:tr>
      <w:tr w:rsidR="00D64816">
        <w:trPr>
          <w:ins w:id="1289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290" w:author="François NOËL" w:date="2006-11-23T15:14:00Z"/>
              </w:numPr>
              <w:rPr>
                <w:ins w:id="1291" w:author="François NOËL" w:date="2006-11-23T15:14:00Z"/>
              </w:rPr>
            </w:pPr>
            <w:ins w:id="1292" w:author="François NOËL" w:date="2006-11-23T15:14:00Z">
              <w:r>
                <w:t>64 (6)</w:t>
              </w:r>
            </w:ins>
          </w:p>
        </w:tc>
        <w:tc>
          <w:tcPr>
            <w:tcW w:w="5578" w:type="dxa"/>
          </w:tcPr>
          <w:p w:rsidR="00D64816" w:rsidRDefault="00490E54" w:rsidP="003875DE">
            <w:pPr>
              <w:keepNext/>
              <w:numPr>
                <w:ins w:id="1293" w:author="François NOËL" w:date="2006-11-23T15:14:00Z"/>
              </w:numPr>
              <w:rPr>
                <w:ins w:id="1294" w:author="François NOËL" w:date="2006-11-23T15:14:00Z"/>
              </w:rPr>
            </w:pPr>
            <w:ins w:id="1295" w:author="Borsu" w:date="2008-09-22T15:27:00Z">
              <w:r>
                <w:t>User pswd displaid on screen when new pswd requested by ISP</w:t>
              </w:r>
            </w:ins>
          </w:p>
        </w:tc>
        <w:tc>
          <w:tcPr>
            <w:tcW w:w="3062" w:type="dxa"/>
          </w:tcPr>
          <w:p w:rsidR="00D64816" w:rsidRDefault="00490E54" w:rsidP="003875DE">
            <w:pPr>
              <w:keepNext/>
              <w:numPr>
                <w:ins w:id="1296" w:author="François NOËL" w:date="2006-11-23T15:14:00Z"/>
              </w:numPr>
              <w:rPr>
                <w:ins w:id="1297" w:author="François NOËL" w:date="2006-11-23T15:14:00Z"/>
              </w:rPr>
            </w:pPr>
            <w:ins w:id="1298" w:author="Borsu" w:date="2008-09-22T15:28:00Z">
              <w:r>
                <w:t>Gest users</w:t>
              </w:r>
            </w:ins>
          </w:p>
        </w:tc>
        <w:tc>
          <w:tcPr>
            <w:tcW w:w="4500" w:type="dxa"/>
          </w:tcPr>
          <w:p w:rsidR="00D64816" w:rsidRDefault="00D64816" w:rsidP="003875DE">
            <w:pPr>
              <w:keepNext/>
              <w:numPr>
                <w:ins w:id="1299" w:author="François NOËL" w:date="2006-11-23T15:14:00Z"/>
              </w:numPr>
              <w:rPr>
                <w:ins w:id="1300" w:author="François NOËL" w:date="2006-11-23T15:14:00Z"/>
              </w:rPr>
            </w:pPr>
          </w:p>
        </w:tc>
      </w:tr>
      <w:tr w:rsidR="00D64816">
        <w:trPr>
          <w:ins w:id="1301" w:author="François NOËL" w:date="2006-11-23T15:14:00Z"/>
        </w:trPr>
        <w:tc>
          <w:tcPr>
            <w:tcW w:w="1368" w:type="dxa"/>
          </w:tcPr>
          <w:p w:rsidR="00D64816" w:rsidRDefault="00D64816" w:rsidP="003875DE">
            <w:pPr>
              <w:keepNext/>
              <w:numPr>
                <w:ins w:id="1302" w:author="François NOËL" w:date="2006-11-23T15:14:00Z"/>
              </w:numPr>
              <w:rPr>
                <w:ins w:id="1303" w:author="François NOËL" w:date="2006-11-23T15:14:00Z"/>
              </w:rPr>
            </w:pPr>
            <w:ins w:id="1304" w:author="François NOËL" w:date="2006-11-23T15:14:00Z">
              <w:r>
                <w:t>128 (7)</w:t>
              </w:r>
            </w:ins>
          </w:p>
        </w:tc>
        <w:tc>
          <w:tcPr>
            <w:tcW w:w="5578" w:type="dxa"/>
          </w:tcPr>
          <w:p w:rsidR="00D64816" w:rsidRPr="00253A01" w:rsidRDefault="00253A01" w:rsidP="003875DE">
            <w:pPr>
              <w:keepNext/>
              <w:numPr>
                <w:ins w:id="1305" w:author="François NOËL" w:date="2006-11-23T15:14:00Z"/>
              </w:numPr>
              <w:rPr>
                <w:ins w:id="1306" w:author="François NOËL" w:date="2006-11-23T15:14:00Z"/>
              </w:rPr>
            </w:pPr>
            <w:ins w:id="1307" w:author="Laurent Postiaux" w:date="2009-04-22T15:22:00Z">
              <w:r w:rsidRPr="00253A01">
                <w:t xml:space="preserve">PSPID can't transfer TEST </w:t>
              </w:r>
              <w:r>
                <w:t xml:space="preserve">account </w:t>
              </w:r>
              <w:r w:rsidRPr="00253A01">
                <w:t>into PROD</w:t>
              </w:r>
            </w:ins>
          </w:p>
        </w:tc>
        <w:tc>
          <w:tcPr>
            <w:tcW w:w="3062" w:type="dxa"/>
          </w:tcPr>
          <w:p w:rsidR="00D64816" w:rsidRDefault="00253A01" w:rsidP="003875DE">
            <w:pPr>
              <w:keepNext/>
              <w:numPr>
                <w:ins w:id="1308" w:author="François NOËL" w:date="2006-11-23T15:14:00Z"/>
              </w:numPr>
              <w:rPr>
                <w:ins w:id="1309" w:author="François NOËL" w:date="2006-11-23T15:14:00Z"/>
              </w:rPr>
            </w:pPr>
            <w:ins w:id="1310" w:author="Laurent Postiaux" w:date="2009-04-22T15:22:00Z">
              <w:r>
                <w:t>Test account creation process</w:t>
              </w:r>
            </w:ins>
          </w:p>
        </w:tc>
        <w:tc>
          <w:tcPr>
            <w:tcW w:w="4500" w:type="dxa"/>
          </w:tcPr>
          <w:p w:rsidR="00D64816" w:rsidRDefault="00253A01" w:rsidP="003875DE">
            <w:pPr>
              <w:keepNext/>
              <w:numPr>
                <w:ins w:id="1311" w:author="François NOËL" w:date="2006-11-23T15:14:00Z"/>
              </w:numPr>
              <w:rPr>
                <w:ins w:id="1312" w:author="François NOËL" w:date="2006-11-23T15:14:00Z"/>
              </w:rPr>
            </w:pPr>
            <w:ins w:id="1313" w:author="Laurent Postiaux" w:date="2009-04-22T15:22:00Z">
              <w:r>
                <w:t>YES</w:t>
              </w:r>
            </w:ins>
          </w:p>
        </w:tc>
      </w:tr>
      <w:tr w:rsidR="009E70C1">
        <w:trPr>
          <w:ins w:id="1314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315" w:author="François NOËL" w:date="2006-11-23T15:14:00Z"/>
              </w:numPr>
              <w:rPr>
                <w:ins w:id="1316" w:author="François NOËL" w:date="2006-11-23T15:14:00Z"/>
              </w:rPr>
            </w:pPr>
            <w:ins w:id="1317" w:author="François NOËL" w:date="2006-11-23T15:14:00Z">
              <w:r>
                <w:t>256 (8)</w:t>
              </w:r>
            </w:ins>
          </w:p>
        </w:tc>
        <w:tc>
          <w:tcPr>
            <w:tcW w:w="5578" w:type="dxa"/>
          </w:tcPr>
          <w:p w:rsidR="009E70C1" w:rsidRDefault="009E70C1" w:rsidP="003875DE">
            <w:pPr>
              <w:keepNext/>
              <w:numPr>
                <w:ins w:id="1318" w:author="François NOËL" w:date="2006-11-23T15:14:00Z"/>
              </w:numPr>
              <w:rPr>
                <w:ins w:id="1319" w:author="François NOËL" w:date="2006-11-23T15:14:00Z"/>
              </w:rPr>
            </w:pPr>
            <w:ins w:id="1320" w:author="Frédéric Dehin" w:date="2009-04-30T22:35:00Z">
              <w:r w:rsidRPr="009E70C1">
                <w:t>Allow access to merchant account</w:t>
              </w:r>
            </w:ins>
          </w:p>
        </w:tc>
        <w:tc>
          <w:tcPr>
            <w:tcW w:w="3062" w:type="dxa"/>
          </w:tcPr>
          <w:p w:rsidR="009E70C1" w:rsidRPr="00F13587" w:rsidRDefault="009E70C1" w:rsidP="003875DE">
            <w:pPr>
              <w:keepNext/>
              <w:numPr>
                <w:ins w:id="1321" w:author="François NOËL" w:date="2006-11-23T15:14:00Z"/>
              </w:numPr>
              <w:rPr>
                <w:ins w:id="1322" w:author="François NOËL" w:date="2006-11-23T15:14:00Z"/>
                <w:rPrChange w:id="1323" w:author="Laurent Postiaux" w:date="2009-12-09T11:46:00Z">
                  <w:rPr>
                    <w:ins w:id="1324" w:author="François NOËL" w:date="2006-11-23T15:14:00Z"/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9E70C1" w:rsidRDefault="009E70C1" w:rsidP="003875DE">
            <w:pPr>
              <w:keepNext/>
              <w:numPr>
                <w:ins w:id="1325" w:author="François NOËL" w:date="2006-11-23T15:14:00Z"/>
              </w:numPr>
              <w:rPr>
                <w:ins w:id="1326" w:author="François NOËL" w:date="2006-11-23T15:14:00Z"/>
                <w:sz w:val="16"/>
              </w:rPr>
            </w:pPr>
          </w:p>
        </w:tc>
      </w:tr>
      <w:tr w:rsidR="009E70C1">
        <w:trPr>
          <w:ins w:id="1327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328" w:author="François NOËL" w:date="2006-11-23T15:14:00Z"/>
              </w:numPr>
              <w:rPr>
                <w:ins w:id="1329" w:author="François NOËL" w:date="2006-11-23T15:14:00Z"/>
              </w:rPr>
            </w:pPr>
            <w:ins w:id="1330" w:author="François NOËL" w:date="2006-11-23T15:14:00Z">
              <w:r>
                <w:t>512 (9)</w:t>
              </w:r>
            </w:ins>
          </w:p>
        </w:tc>
        <w:tc>
          <w:tcPr>
            <w:tcW w:w="5578" w:type="dxa"/>
          </w:tcPr>
          <w:p w:rsidR="009E70C1" w:rsidRPr="00F13587" w:rsidRDefault="00F13587" w:rsidP="003875DE">
            <w:pPr>
              <w:keepNext/>
              <w:numPr>
                <w:ins w:id="1331" w:author="François NOËL" w:date="2006-11-23T15:14:00Z"/>
              </w:numPr>
              <w:spacing w:after="120" w:line="480" w:lineRule="auto"/>
              <w:rPr>
                <w:ins w:id="1332" w:author="François NOËL" w:date="2006-11-23T15:14:00Z"/>
                <w:rPrChange w:id="1333" w:author="Borsu" w:date="2009-12-02T15:43:00Z">
                  <w:rPr>
                    <w:ins w:id="1334" w:author="François NOËL" w:date="2006-11-23T15:14:00Z"/>
                    <w:lang w:val="fr-FR"/>
                  </w:rPr>
                </w:rPrChange>
              </w:rPr>
            </w:pPr>
            <w:ins w:id="1335" w:author="Laurent Postiaux" w:date="2009-12-09T11:45:00Z">
              <w:r w:rsidRPr="00F13587">
                <w:t xml:space="preserve">ISP has access to </w:t>
              </w:r>
              <w:smartTag w:uri="urn:schemas-microsoft-com:office:smarttags" w:element="place">
                <w:r w:rsidRPr="00F13587">
                  <w:t>SLA</w:t>
                </w:r>
              </w:smartTag>
              <w:r w:rsidRPr="00F13587">
                <w:t xml:space="preserve"> reports</w:t>
              </w:r>
            </w:ins>
          </w:p>
        </w:tc>
        <w:tc>
          <w:tcPr>
            <w:tcW w:w="3062" w:type="dxa"/>
          </w:tcPr>
          <w:p w:rsidR="009E70C1" w:rsidRPr="00F13587" w:rsidRDefault="001A70F3" w:rsidP="003875DE">
            <w:pPr>
              <w:keepNext/>
              <w:numPr>
                <w:ins w:id="1336" w:author="François NOËL" w:date="2006-11-23T15:14:00Z"/>
              </w:numPr>
              <w:spacing w:after="120" w:line="480" w:lineRule="auto"/>
              <w:rPr>
                <w:ins w:id="1337" w:author="François NOËL" w:date="2006-11-23T15:14:00Z"/>
                <w:rPrChange w:id="1338" w:author="Laurent Postiaux" w:date="2009-12-09T11:46:00Z">
                  <w:rPr>
                    <w:ins w:id="1339" w:author="François NOËL" w:date="2006-11-23T15:14:00Z"/>
                    <w:sz w:val="16"/>
                    <w:lang w:val="fr-FR"/>
                  </w:rPr>
                </w:rPrChange>
              </w:rPr>
            </w:pPr>
            <w:smartTag w:uri="urn:schemas-microsoft-com:office:smarttags" w:element="place">
              <w:ins w:id="1340" w:author="Laurent Postiaux" w:date="2009-12-09T11:46:00Z">
                <w:r w:rsidRPr="001A70F3">
                  <w:rPr>
                    <w:rPrChange w:id="1341" w:author="Laurent Postiaux" w:date="2009-12-09T11:46:00Z">
                      <w:rPr>
                        <w:sz w:val="16"/>
                      </w:rPr>
                    </w:rPrChange>
                  </w:rPr>
                  <w:t>SLA</w:t>
                </w:r>
              </w:ins>
            </w:smartTag>
            <w:ins w:id="1342" w:author="Laurent Postiaux" w:date="2009-12-09T11:46:00Z">
              <w:r w:rsidR="007B71F0">
                <w:t xml:space="preserve"> report menu</w:t>
              </w:r>
            </w:ins>
          </w:p>
        </w:tc>
        <w:tc>
          <w:tcPr>
            <w:tcW w:w="4500" w:type="dxa"/>
          </w:tcPr>
          <w:p w:rsidR="009E70C1" w:rsidRDefault="009E70C1" w:rsidP="003875DE">
            <w:pPr>
              <w:keepNext/>
              <w:numPr>
                <w:ins w:id="1343" w:author="François NOËL" w:date="2006-11-23T15:14:00Z"/>
              </w:numPr>
              <w:rPr>
                <w:ins w:id="1344" w:author="François NOËL" w:date="2006-11-23T15:14:00Z"/>
              </w:rPr>
            </w:pPr>
          </w:p>
        </w:tc>
      </w:tr>
      <w:tr w:rsidR="009E70C1">
        <w:trPr>
          <w:ins w:id="1345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346" w:author="François NOËL" w:date="2006-11-23T15:14:00Z"/>
              </w:numPr>
              <w:rPr>
                <w:ins w:id="1347" w:author="François NOËL" w:date="2006-11-23T15:14:00Z"/>
              </w:rPr>
            </w:pPr>
            <w:ins w:id="1348" w:author="François NOËL" w:date="2006-11-23T15:14:00Z">
              <w:r>
                <w:t>1024 (10)</w:t>
              </w:r>
            </w:ins>
          </w:p>
        </w:tc>
        <w:tc>
          <w:tcPr>
            <w:tcW w:w="5578" w:type="dxa"/>
          </w:tcPr>
          <w:p w:rsidR="009E70C1" w:rsidRPr="00F13587" w:rsidRDefault="00F13587" w:rsidP="003875DE">
            <w:pPr>
              <w:keepNext/>
              <w:numPr>
                <w:ins w:id="1349" w:author="François NOËL" w:date="2006-11-23T15:14:00Z"/>
              </w:numPr>
              <w:rPr>
                <w:ins w:id="1350" w:author="François NOËL" w:date="2006-11-23T15:14:00Z"/>
              </w:rPr>
            </w:pPr>
            <w:ins w:id="1351" w:author="Laurent Postiaux" w:date="2009-12-09T11:46:00Z">
              <w:r w:rsidRPr="00F13587">
                <w:t>Merchant has access to billing</w:t>
              </w:r>
            </w:ins>
          </w:p>
        </w:tc>
        <w:tc>
          <w:tcPr>
            <w:tcW w:w="3062" w:type="dxa"/>
          </w:tcPr>
          <w:p w:rsidR="009E70C1" w:rsidRPr="00F13587" w:rsidRDefault="001A70F3" w:rsidP="003875DE">
            <w:pPr>
              <w:keepNext/>
              <w:numPr>
                <w:ins w:id="1352" w:author="François NOËL" w:date="2006-11-23T15:14:00Z"/>
              </w:numPr>
              <w:rPr>
                <w:ins w:id="1353" w:author="François NOËL" w:date="2006-11-23T15:14:00Z"/>
                <w:rPrChange w:id="1354" w:author="Laurent Postiaux" w:date="2009-12-09T11:46:00Z">
                  <w:rPr>
                    <w:ins w:id="1355" w:author="François NOËL" w:date="2006-11-23T15:14:00Z"/>
                    <w:sz w:val="16"/>
                  </w:rPr>
                </w:rPrChange>
              </w:rPr>
            </w:pPr>
            <w:ins w:id="1356" w:author="Laurent Postiaux" w:date="2009-12-09T11:46:00Z">
              <w:r w:rsidRPr="001A70F3">
                <w:rPr>
                  <w:rPrChange w:id="1357" w:author="Laurent Postiaux" w:date="2009-12-09T11:46:00Z">
                    <w:rPr>
                      <w:sz w:val="16"/>
                    </w:rPr>
                  </w:rPrChange>
                </w:rPr>
                <w:t>Billing</w:t>
              </w:r>
              <w:r w:rsidR="007B71F0">
                <w:t xml:space="preserve"> menu</w:t>
              </w:r>
            </w:ins>
          </w:p>
        </w:tc>
        <w:tc>
          <w:tcPr>
            <w:tcW w:w="4500" w:type="dxa"/>
          </w:tcPr>
          <w:p w:rsidR="009E70C1" w:rsidRDefault="009E70C1" w:rsidP="003875DE">
            <w:pPr>
              <w:keepNext/>
              <w:numPr>
                <w:ins w:id="1358" w:author="François NOËL" w:date="2006-11-23T15:14:00Z"/>
              </w:numPr>
              <w:rPr>
                <w:ins w:id="1359" w:author="François NOËL" w:date="2006-11-23T15:14:00Z"/>
              </w:rPr>
            </w:pPr>
          </w:p>
        </w:tc>
      </w:tr>
      <w:tr w:rsidR="009E70C1">
        <w:trPr>
          <w:ins w:id="1360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361" w:author="François NOËL" w:date="2006-11-23T15:14:00Z"/>
              </w:numPr>
              <w:rPr>
                <w:ins w:id="1362" w:author="François NOËL" w:date="2006-11-23T15:14:00Z"/>
              </w:rPr>
            </w:pPr>
            <w:ins w:id="1363" w:author="François NOËL" w:date="2006-11-23T15:14:00Z">
              <w:r>
                <w:t>2048 (11)</w:t>
              </w:r>
            </w:ins>
          </w:p>
        </w:tc>
        <w:tc>
          <w:tcPr>
            <w:tcW w:w="5578" w:type="dxa"/>
          </w:tcPr>
          <w:p w:rsidR="009E70C1" w:rsidRDefault="00276CA9" w:rsidP="003875DE">
            <w:pPr>
              <w:keepNext/>
              <w:numPr>
                <w:ins w:id="1364" w:author="François NOËL" w:date="2006-11-23T15:14:00Z"/>
              </w:numPr>
              <w:rPr>
                <w:ins w:id="1365" w:author="François NOËL" w:date="2006-11-23T15:14:00Z"/>
              </w:rPr>
            </w:pPr>
            <w:ins w:id="1366" w:author="Borsu" w:date="2009-12-02T17:27:00Z">
              <w:r>
                <w:rPr>
                  <w:b/>
                  <w:bCs/>
                </w:rPr>
                <w:t xml:space="preserve">Allow TID config </w:t>
              </w:r>
            </w:ins>
            <w:ins w:id="1367" w:author="Borsu" w:date="2009-12-02T17:28:00Z">
              <w:r>
                <w:rPr>
                  <w:b/>
                  <w:bCs/>
                </w:rPr>
                <w:t>in AAC</w:t>
              </w:r>
            </w:ins>
          </w:p>
        </w:tc>
        <w:tc>
          <w:tcPr>
            <w:tcW w:w="3062" w:type="dxa"/>
          </w:tcPr>
          <w:p w:rsidR="009E70C1" w:rsidRPr="00F13587" w:rsidRDefault="001A70F3" w:rsidP="003875DE">
            <w:pPr>
              <w:keepNext/>
              <w:numPr>
                <w:ins w:id="1368" w:author="François NOËL" w:date="2006-11-23T15:14:00Z"/>
              </w:numPr>
              <w:spacing w:after="120" w:line="480" w:lineRule="auto"/>
              <w:rPr>
                <w:ins w:id="1369" w:author="François NOËL" w:date="2006-11-23T15:14:00Z"/>
                <w:rPrChange w:id="1370" w:author="Laurent Postiaux" w:date="2009-12-09T11:46:00Z">
                  <w:rPr>
                    <w:ins w:id="1371" w:author="François NOËL" w:date="2006-11-23T15:14:00Z"/>
                    <w:sz w:val="16"/>
                  </w:rPr>
                </w:rPrChange>
              </w:rPr>
            </w:pPr>
            <w:ins w:id="1372" w:author="Borsu" w:date="2009-12-02T17:28:00Z">
              <w:r w:rsidRPr="001A70F3">
                <w:rPr>
                  <w:rPrChange w:id="1373" w:author="Laurent Postiaux" w:date="2009-12-09T11:46:00Z">
                    <w:rPr>
                      <w:sz w:val="16"/>
                    </w:rPr>
                  </w:rPrChange>
                </w:rPr>
                <w:t>AAC</w:t>
              </w:r>
            </w:ins>
          </w:p>
        </w:tc>
        <w:tc>
          <w:tcPr>
            <w:tcW w:w="4500" w:type="dxa"/>
          </w:tcPr>
          <w:p w:rsidR="009E70C1" w:rsidRDefault="009E70C1" w:rsidP="003875DE">
            <w:pPr>
              <w:keepNext/>
              <w:numPr>
                <w:ins w:id="1374" w:author="François NOËL" w:date="2006-11-23T15:14:00Z"/>
              </w:numPr>
              <w:rPr>
                <w:ins w:id="1375" w:author="François NOËL" w:date="2006-11-23T15:14:00Z"/>
                <w:sz w:val="16"/>
              </w:rPr>
            </w:pPr>
          </w:p>
        </w:tc>
      </w:tr>
      <w:tr w:rsidR="009E70C1">
        <w:trPr>
          <w:ins w:id="1376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377" w:author="François NOËL" w:date="2006-11-23T15:14:00Z"/>
              </w:numPr>
              <w:rPr>
                <w:ins w:id="1378" w:author="François NOËL" w:date="2006-11-23T15:14:00Z"/>
              </w:rPr>
            </w:pPr>
            <w:ins w:id="1379" w:author="François NOËL" w:date="2006-11-23T15:14:00Z">
              <w:r>
                <w:t>4096 (12)</w:t>
              </w:r>
            </w:ins>
          </w:p>
        </w:tc>
        <w:tc>
          <w:tcPr>
            <w:tcW w:w="5578" w:type="dxa"/>
          </w:tcPr>
          <w:p w:rsidR="009E70C1" w:rsidRDefault="008C2D94" w:rsidP="003875DE">
            <w:pPr>
              <w:keepNext/>
              <w:numPr>
                <w:ins w:id="1380" w:author="François NOËL" w:date="2006-11-23T15:14:00Z"/>
              </w:numPr>
              <w:rPr>
                <w:ins w:id="1381" w:author="François NOËL" w:date="2006-11-23T15:14:00Z"/>
              </w:rPr>
            </w:pPr>
            <w:r>
              <w:t>ISP has access to techlog in payment page</w:t>
            </w:r>
          </w:p>
        </w:tc>
        <w:tc>
          <w:tcPr>
            <w:tcW w:w="3062" w:type="dxa"/>
          </w:tcPr>
          <w:p w:rsidR="009E70C1" w:rsidRPr="00F13587" w:rsidRDefault="008C2D94" w:rsidP="003875DE">
            <w:pPr>
              <w:keepNext/>
              <w:numPr>
                <w:ins w:id="1382" w:author="François NOËL" w:date="2006-11-23T15:14:00Z"/>
              </w:numPr>
              <w:rPr>
                <w:ins w:id="1383" w:author="François NOËL" w:date="2006-11-23T15:14:00Z"/>
                <w:rPrChange w:id="1384" w:author="Laurent Postiaux" w:date="2009-12-09T11:46:00Z">
                  <w:rPr>
                    <w:ins w:id="1385" w:author="François NOËL" w:date="2006-11-23T15:14:00Z"/>
                    <w:sz w:val="16"/>
                  </w:rPr>
                </w:rPrChange>
              </w:rPr>
            </w:pPr>
            <w:r>
              <w:t>Payment details</w:t>
            </w:r>
          </w:p>
        </w:tc>
        <w:tc>
          <w:tcPr>
            <w:tcW w:w="4500" w:type="dxa"/>
          </w:tcPr>
          <w:p w:rsidR="009E70C1" w:rsidRDefault="009E70C1" w:rsidP="003875DE">
            <w:pPr>
              <w:keepNext/>
              <w:numPr>
                <w:ins w:id="1386" w:author="François NOËL" w:date="2006-11-23T15:14:00Z"/>
              </w:numPr>
              <w:rPr>
                <w:ins w:id="1387" w:author="François NOËL" w:date="2006-11-23T15:14:00Z"/>
                <w:sz w:val="16"/>
              </w:rPr>
            </w:pPr>
          </w:p>
        </w:tc>
      </w:tr>
      <w:tr w:rsidR="009E70C1">
        <w:trPr>
          <w:ins w:id="1388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389" w:author="François NOËL" w:date="2006-11-23T15:14:00Z"/>
              </w:numPr>
              <w:rPr>
                <w:ins w:id="1390" w:author="François NOËL" w:date="2006-11-23T15:14:00Z"/>
              </w:rPr>
            </w:pPr>
            <w:ins w:id="1391" w:author="François NOËL" w:date="2006-11-23T15:14:00Z">
              <w:r>
                <w:t>8192 (13)</w:t>
              </w:r>
            </w:ins>
          </w:p>
        </w:tc>
        <w:tc>
          <w:tcPr>
            <w:tcW w:w="5578" w:type="dxa"/>
          </w:tcPr>
          <w:p w:rsidR="009E70C1" w:rsidRDefault="00DD391B" w:rsidP="003875DE">
            <w:pPr>
              <w:keepNext/>
              <w:numPr>
                <w:ins w:id="1392" w:author="François NOËL" w:date="2006-11-23T15:14:00Z"/>
              </w:numPr>
              <w:rPr>
                <w:ins w:id="1393" w:author="François NOËL" w:date="2006-11-23T15:14:00Z"/>
              </w:rPr>
            </w:pPr>
            <w:ins w:id="1394" w:author="Robin Van Leemput" w:date="2011-12-20T09:00:00Z">
              <w:r>
                <w:t>Bank account appears on the account creation form</w:t>
              </w:r>
            </w:ins>
          </w:p>
        </w:tc>
        <w:tc>
          <w:tcPr>
            <w:tcW w:w="3062" w:type="dxa"/>
          </w:tcPr>
          <w:p w:rsidR="009E70C1" w:rsidRPr="00F13587" w:rsidRDefault="00DD391B" w:rsidP="003875DE">
            <w:pPr>
              <w:keepNext/>
              <w:numPr>
                <w:ins w:id="1395" w:author="François NOËL" w:date="2006-11-23T15:14:00Z"/>
              </w:numPr>
              <w:spacing w:after="120" w:line="480" w:lineRule="auto"/>
              <w:rPr>
                <w:ins w:id="1396" w:author="François NOËL" w:date="2006-11-23T15:14:00Z"/>
                <w:rPrChange w:id="1397" w:author="Laurent Postiaux" w:date="2009-12-09T11:46:00Z">
                  <w:rPr>
                    <w:ins w:id="1398" w:author="François NOËL" w:date="2006-11-23T15:14:00Z"/>
                    <w:sz w:val="16"/>
                  </w:rPr>
                </w:rPrChange>
              </w:rPr>
            </w:pPr>
            <w:ins w:id="1399" w:author="Robin Van Leemput" w:date="2011-12-20T09:00:00Z">
              <w:r>
                <w:t>Account creation</w:t>
              </w:r>
            </w:ins>
          </w:p>
        </w:tc>
        <w:tc>
          <w:tcPr>
            <w:tcW w:w="4500" w:type="dxa"/>
          </w:tcPr>
          <w:p w:rsidR="009E70C1" w:rsidRDefault="00D568A1" w:rsidP="003875DE">
            <w:pPr>
              <w:keepNext/>
              <w:numPr>
                <w:ins w:id="1400" w:author="François NOËL" w:date="2006-11-23T15:14:00Z"/>
              </w:numPr>
              <w:rPr>
                <w:ins w:id="1401" w:author="François NOËL" w:date="2006-11-23T15:14:00Z"/>
                <w:sz w:val="16"/>
              </w:rPr>
            </w:pPr>
            <w:ins w:id="1402" w:author="mca" w:date="2011-12-28T16:54:00Z">
              <w:r>
                <w:rPr>
                  <w:sz w:val="16"/>
                </w:rPr>
                <w:t>New feature coming with .NET</w:t>
              </w:r>
            </w:ins>
          </w:p>
        </w:tc>
      </w:tr>
      <w:tr w:rsidR="009E70C1">
        <w:trPr>
          <w:ins w:id="1403" w:author="François NOËL" w:date="2006-11-23T15:14:00Z"/>
        </w:trPr>
        <w:tc>
          <w:tcPr>
            <w:tcW w:w="1368" w:type="dxa"/>
          </w:tcPr>
          <w:p w:rsidR="009E70C1" w:rsidRDefault="009E70C1" w:rsidP="003875DE">
            <w:pPr>
              <w:keepNext/>
              <w:numPr>
                <w:ins w:id="1404" w:author="François NOËL" w:date="2006-11-23T15:14:00Z"/>
              </w:numPr>
              <w:rPr>
                <w:ins w:id="1405" w:author="François NOËL" w:date="2006-11-23T15:14:00Z"/>
              </w:rPr>
            </w:pPr>
            <w:ins w:id="1406" w:author="François NOËL" w:date="2006-11-23T15:14:00Z">
              <w:r>
                <w:t>16384 (14)</w:t>
              </w:r>
            </w:ins>
          </w:p>
        </w:tc>
        <w:tc>
          <w:tcPr>
            <w:tcW w:w="5578" w:type="dxa"/>
          </w:tcPr>
          <w:p w:rsidR="009E70C1" w:rsidRDefault="009756B6" w:rsidP="003875DE">
            <w:pPr>
              <w:keepNext/>
              <w:numPr>
                <w:ins w:id="1407" w:author="François NOËL" w:date="2006-11-23T15:14:00Z"/>
              </w:numPr>
              <w:rPr>
                <w:ins w:id="1408" w:author="François NOËL" w:date="2006-11-23T15:14:00Z"/>
              </w:rPr>
            </w:pPr>
            <w:ins w:id="1409" w:author="Catherine Borsu" w:date="2012-01-30T16:09:00Z">
              <w:r>
                <w:t>Remove billing in (in aac and account menu)</w:t>
              </w:r>
            </w:ins>
          </w:p>
        </w:tc>
        <w:tc>
          <w:tcPr>
            <w:tcW w:w="3062" w:type="dxa"/>
          </w:tcPr>
          <w:p w:rsidR="009E70C1" w:rsidRPr="00F13587" w:rsidRDefault="009E70C1" w:rsidP="003875DE">
            <w:pPr>
              <w:keepNext/>
              <w:numPr>
                <w:ins w:id="1410" w:author="François NOËL" w:date="2006-11-23T15:14:00Z"/>
              </w:numPr>
              <w:rPr>
                <w:ins w:id="1411" w:author="François NOËL" w:date="2006-11-23T15:14:00Z"/>
                <w:rPrChange w:id="1412" w:author="Laurent Postiaux" w:date="2009-12-09T11:46:00Z">
                  <w:rPr>
                    <w:ins w:id="1413" w:author="François NOËL" w:date="2006-11-23T15:14:00Z"/>
                    <w:sz w:val="16"/>
                  </w:rPr>
                </w:rPrChange>
              </w:rPr>
            </w:pPr>
          </w:p>
        </w:tc>
        <w:tc>
          <w:tcPr>
            <w:tcW w:w="4500" w:type="dxa"/>
          </w:tcPr>
          <w:p w:rsidR="009E70C1" w:rsidRDefault="009E70C1" w:rsidP="003875DE">
            <w:pPr>
              <w:keepNext/>
              <w:numPr>
                <w:ins w:id="1414" w:author="François NOËL" w:date="2006-11-23T15:14:00Z"/>
              </w:numPr>
              <w:rPr>
                <w:ins w:id="1415" w:author="François NOËL" w:date="2006-11-23T15:14:00Z"/>
              </w:rPr>
            </w:pPr>
          </w:p>
        </w:tc>
      </w:tr>
    </w:tbl>
    <w:p w:rsidR="003875DE" w:rsidRDefault="003875DE">
      <w:pPr>
        <w:numPr>
          <w:ins w:id="1416" w:author="François NOËL" w:date="2006-11-23T15:14:00Z"/>
        </w:numPr>
        <w:rPr>
          <w:ins w:id="1417" w:author="dng" w:date="2012-02-08T13:40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54"/>
        <w:gridCol w:w="5489"/>
        <w:gridCol w:w="3442"/>
        <w:gridCol w:w="4410"/>
      </w:tblGrid>
      <w:tr w:rsidR="00DE1B88" w:rsidTr="00F17F18">
        <w:trPr>
          <w:cantSplit/>
          <w:ins w:id="1418" w:author="dng" w:date="2012-02-08T13:40:00Z"/>
        </w:trPr>
        <w:tc>
          <w:tcPr>
            <w:tcW w:w="14508" w:type="dxa"/>
            <w:gridSpan w:val="4"/>
            <w:shd w:val="clear" w:color="auto" w:fill="000000"/>
          </w:tcPr>
          <w:p w:rsidR="00DE1B88" w:rsidRDefault="00DE1B88" w:rsidP="00DE1B88">
            <w:pPr>
              <w:pStyle w:val="Heading1"/>
              <w:rPr>
                <w:ins w:id="1419" w:author="dng" w:date="2012-02-08T13:40:00Z"/>
              </w:rPr>
            </w:pPr>
            <w:ins w:id="1420" w:author="dng" w:date="2012-02-08T13:40:00Z">
              <w:r>
                <w:lastRenderedPageBreak/>
                <w:t xml:space="preserve">ISPCONFIG3 (max </w:t>
              </w:r>
              <w:r>
                <w:rPr>
                  <w:rFonts w:ascii="Verdana" w:hAnsi="Verdana"/>
                  <w:sz w:val="16"/>
                  <w:szCs w:val="16"/>
                </w:rPr>
                <w:t>32,767</w:t>
              </w:r>
              <w:r>
                <w:t>) in ISP</w:t>
              </w:r>
            </w:ins>
          </w:p>
        </w:tc>
      </w:tr>
      <w:tr w:rsidR="00DE1B88" w:rsidTr="00F17F18">
        <w:trPr>
          <w:ins w:id="1421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pStyle w:val="NormalHead"/>
              <w:rPr>
                <w:ins w:id="1422" w:author="dng" w:date="2012-02-08T13:40:00Z"/>
                <w:lang w:val="en-GB"/>
              </w:rPr>
            </w:pPr>
            <w:ins w:id="1423" w:author="dng" w:date="2012-02-08T13:40:00Z">
              <w:r>
                <w:rPr>
                  <w:lang w:val="en-GB"/>
                </w:rPr>
                <w:t>Bit</w:t>
              </w:r>
            </w:ins>
          </w:p>
        </w:tc>
        <w:tc>
          <w:tcPr>
            <w:tcW w:w="5578" w:type="dxa"/>
          </w:tcPr>
          <w:p w:rsidR="00DE1B88" w:rsidRDefault="00DE1B88" w:rsidP="00F17F18">
            <w:pPr>
              <w:pStyle w:val="NormalHead"/>
              <w:rPr>
                <w:ins w:id="1424" w:author="dng" w:date="2012-02-08T13:40:00Z"/>
                <w:lang w:val="en-GB"/>
              </w:rPr>
            </w:pPr>
            <w:ins w:id="1425" w:author="dng" w:date="2012-02-08T13:40:00Z">
              <w:r>
                <w:rPr>
                  <w:lang w:val="en-GB"/>
                </w:rPr>
                <w:t>Description</w:t>
              </w:r>
            </w:ins>
          </w:p>
        </w:tc>
        <w:tc>
          <w:tcPr>
            <w:tcW w:w="3062" w:type="dxa"/>
          </w:tcPr>
          <w:p w:rsidR="00DE1B88" w:rsidRDefault="00DE1B88" w:rsidP="00F17F18">
            <w:pPr>
              <w:pStyle w:val="NormalHead"/>
              <w:rPr>
                <w:ins w:id="1426" w:author="dng" w:date="2012-02-08T13:40:00Z"/>
                <w:lang w:val="en-GB"/>
              </w:rPr>
            </w:pPr>
            <w:ins w:id="1427" w:author="dng" w:date="2012-02-08T13:40:00Z">
              <w:r>
                <w:rPr>
                  <w:lang w:val="en-GB"/>
                </w:rPr>
                <w:t>Main processes concerned</w:t>
              </w:r>
            </w:ins>
          </w:p>
        </w:tc>
        <w:tc>
          <w:tcPr>
            <w:tcW w:w="4500" w:type="dxa"/>
          </w:tcPr>
          <w:p w:rsidR="00DE1B88" w:rsidRDefault="00DE1B88" w:rsidP="00F17F18">
            <w:pPr>
              <w:pStyle w:val="NormalHead"/>
              <w:rPr>
                <w:ins w:id="1428" w:author="dng" w:date="2012-02-08T13:40:00Z"/>
                <w:lang w:val="en-GB"/>
              </w:rPr>
            </w:pPr>
            <w:ins w:id="1429" w:author="dng" w:date="2012-02-08T13:40:00Z">
              <w:r>
                <w:rPr>
                  <w:lang w:val="en-GB"/>
                </w:rPr>
                <w:t>FE cfgable</w:t>
              </w:r>
            </w:ins>
          </w:p>
        </w:tc>
      </w:tr>
      <w:tr w:rsidR="00DE1B88" w:rsidTr="00F17F18">
        <w:trPr>
          <w:cantSplit/>
          <w:trHeight w:val="411"/>
          <w:ins w:id="1430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31" w:author="dng" w:date="2012-02-08T13:40:00Z"/>
              </w:rPr>
            </w:pPr>
            <w:ins w:id="1432" w:author="dng" w:date="2012-02-08T13:40:00Z">
              <w:r>
                <w:t>1 (0)</w:t>
              </w:r>
            </w:ins>
          </w:p>
        </w:tc>
        <w:tc>
          <w:tcPr>
            <w:tcW w:w="5578" w:type="dxa"/>
          </w:tcPr>
          <w:p w:rsidR="00DE1B88" w:rsidRDefault="00CE4DE6" w:rsidP="00F17F18">
            <w:pPr>
              <w:keepNext/>
              <w:rPr>
                <w:ins w:id="1433" w:author="dng" w:date="2012-02-08T13:40:00Z"/>
              </w:rPr>
            </w:pPr>
            <w:ins w:id="1434" w:author="dng" w:date="2012-02-08T14:09:00Z">
              <w:r>
                <w:rPr>
                  <w:b/>
                  <w:bCs/>
                </w:rPr>
                <w:t>Super admin ISP user have the right to change the company name</w:t>
              </w:r>
            </w:ins>
          </w:p>
        </w:tc>
        <w:tc>
          <w:tcPr>
            <w:tcW w:w="3062" w:type="dxa"/>
          </w:tcPr>
          <w:p w:rsidR="00DE1B88" w:rsidRDefault="00DE1B88" w:rsidP="00F17F18">
            <w:pPr>
              <w:keepNext/>
              <w:rPr>
                <w:ins w:id="1435" w:author="dng" w:date="2012-02-08T13:40:00Z"/>
              </w:rPr>
            </w:pPr>
          </w:p>
        </w:tc>
        <w:tc>
          <w:tcPr>
            <w:tcW w:w="4500" w:type="dxa"/>
          </w:tcPr>
          <w:p w:rsidR="00DE1B88" w:rsidRPr="0025460A" w:rsidRDefault="00DE1B88" w:rsidP="00F17F18">
            <w:pPr>
              <w:keepNext/>
              <w:rPr>
                <w:ins w:id="1436" w:author="dng" w:date="2012-02-08T13:40:00Z"/>
              </w:rPr>
            </w:pPr>
          </w:p>
        </w:tc>
      </w:tr>
      <w:tr w:rsidR="00DE1B88" w:rsidTr="00F17F18">
        <w:trPr>
          <w:cantSplit/>
          <w:trHeight w:val="412"/>
          <w:ins w:id="1437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38" w:author="dng" w:date="2012-02-08T13:40:00Z"/>
              </w:rPr>
            </w:pPr>
            <w:ins w:id="1439" w:author="dng" w:date="2012-02-08T13:40:00Z">
              <w:r>
                <w:t>2 (1)</w:t>
              </w:r>
            </w:ins>
          </w:p>
        </w:tc>
        <w:tc>
          <w:tcPr>
            <w:tcW w:w="5578" w:type="dxa"/>
          </w:tcPr>
          <w:p w:rsidR="00DE1B88" w:rsidRDefault="00CE4DE6" w:rsidP="00F17F18">
            <w:pPr>
              <w:keepNext/>
              <w:rPr>
                <w:ins w:id="1440" w:author="dng" w:date="2012-02-08T13:40:00Z"/>
              </w:rPr>
            </w:pPr>
            <w:ins w:id="1441" w:author="dng" w:date="2012-02-08T14:10:00Z">
              <w:r>
                <w:rPr>
                  <w:b/>
                  <w:bCs/>
                </w:rPr>
                <w:t>Show VIP / segment to ISP user in the menu</w:t>
              </w:r>
            </w:ins>
          </w:p>
        </w:tc>
        <w:tc>
          <w:tcPr>
            <w:tcW w:w="3062" w:type="dxa"/>
          </w:tcPr>
          <w:p w:rsidR="00DE1B88" w:rsidRDefault="00DE1B88" w:rsidP="00F17F18">
            <w:pPr>
              <w:keepNext/>
              <w:rPr>
                <w:ins w:id="1442" w:author="dng" w:date="2012-02-08T13:40:00Z"/>
              </w:rPr>
            </w:pPr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443" w:author="dng" w:date="2012-02-08T13:40:00Z"/>
              </w:rPr>
            </w:pPr>
          </w:p>
        </w:tc>
      </w:tr>
      <w:tr w:rsidR="00DE1B88" w:rsidTr="00F17F18">
        <w:trPr>
          <w:ins w:id="1444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45" w:author="dng" w:date="2012-02-08T13:40:00Z"/>
              </w:rPr>
            </w:pPr>
            <w:ins w:id="1446" w:author="dng" w:date="2012-02-08T13:40:00Z">
              <w:r>
                <w:t>4 (2)</w:t>
              </w:r>
            </w:ins>
          </w:p>
        </w:tc>
        <w:tc>
          <w:tcPr>
            <w:tcW w:w="5578" w:type="dxa"/>
          </w:tcPr>
          <w:p w:rsidR="00DE1B88" w:rsidRDefault="00CE4DE6" w:rsidP="00F17F18">
            <w:pPr>
              <w:keepNext/>
              <w:rPr>
                <w:ins w:id="1447" w:author="dng" w:date="2012-02-08T13:40:00Z"/>
              </w:rPr>
            </w:pPr>
            <w:ins w:id="1448" w:author="dng" w:date="2012-02-08T14:10:00Z">
              <w:r>
                <w:rPr>
                  <w:b/>
                  <w:bCs/>
                </w:rPr>
                <w:t>Access to 3Dlog page for ISPID users</w:t>
              </w:r>
            </w:ins>
          </w:p>
        </w:tc>
        <w:tc>
          <w:tcPr>
            <w:tcW w:w="3062" w:type="dxa"/>
          </w:tcPr>
          <w:p w:rsidR="00DE1B88" w:rsidRDefault="00DE1B88" w:rsidP="00F17F18">
            <w:pPr>
              <w:keepNext/>
              <w:rPr>
                <w:ins w:id="1449" w:author="dng" w:date="2012-02-08T13:40:00Z"/>
              </w:rPr>
            </w:pPr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450" w:author="dng" w:date="2012-02-08T13:40:00Z"/>
              </w:rPr>
            </w:pPr>
          </w:p>
        </w:tc>
      </w:tr>
      <w:tr w:rsidR="00DE1B88" w:rsidTr="00F17F18">
        <w:trPr>
          <w:ins w:id="1451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52" w:author="dng" w:date="2012-02-08T13:40:00Z"/>
              </w:rPr>
            </w:pPr>
            <w:ins w:id="1453" w:author="dng" w:date="2012-02-08T13:40:00Z">
              <w:r>
                <w:t>8 (3)</w:t>
              </w:r>
            </w:ins>
          </w:p>
        </w:tc>
        <w:tc>
          <w:tcPr>
            <w:tcW w:w="5578" w:type="dxa"/>
          </w:tcPr>
          <w:p w:rsidR="00DE1B88" w:rsidRDefault="00CE4DE6" w:rsidP="00F17F18">
            <w:pPr>
              <w:keepNext/>
              <w:rPr>
                <w:ins w:id="1454" w:author="dng" w:date="2012-02-08T13:40:00Z"/>
              </w:rPr>
            </w:pPr>
            <w:ins w:id="1455" w:author="dng" w:date="2012-02-08T14:10:00Z">
              <w:r>
                <w:rPr>
                  <w:b/>
                  <w:bCs/>
                </w:rPr>
                <w:t>No access/use/display of activations email/domic./fact. checkbox</w:t>
              </w:r>
            </w:ins>
          </w:p>
        </w:tc>
        <w:tc>
          <w:tcPr>
            <w:tcW w:w="3062" w:type="dxa"/>
          </w:tcPr>
          <w:p w:rsidR="00DE1B88" w:rsidRPr="00F13587" w:rsidRDefault="00CE4DE6" w:rsidP="00F17F18">
            <w:pPr>
              <w:keepNext/>
              <w:rPr>
                <w:ins w:id="1456" w:author="dng" w:date="2012-02-08T13:40:00Z"/>
              </w:rPr>
            </w:pPr>
            <w:ins w:id="1457" w:author="dng" w:date="2012-02-08T14:11:00Z">
              <w:r>
                <w:t>Checklist / manage_isp.asp</w:t>
              </w:r>
            </w:ins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458" w:author="dng" w:date="2012-02-08T13:40:00Z"/>
              </w:rPr>
            </w:pPr>
          </w:p>
        </w:tc>
      </w:tr>
      <w:tr w:rsidR="00DE1B88" w:rsidTr="00F17F18">
        <w:trPr>
          <w:ins w:id="1459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60" w:author="dng" w:date="2012-02-08T13:40:00Z"/>
              </w:rPr>
            </w:pPr>
            <w:ins w:id="1461" w:author="dng" w:date="2012-02-08T13:40:00Z">
              <w:r>
                <w:t>16 (4)</w:t>
              </w:r>
            </w:ins>
          </w:p>
        </w:tc>
        <w:tc>
          <w:tcPr>
            <w:tcW w:w="5578" w:type="dxa"/>
          </w:tcPr>
          <w:p w:rsidR="00DE1B88" w:rsidRDefault="00CE4DE6" w:rsidP="00F17F18">
            <w:pPr>
              <w:keepNext/>
              <w:rPr>
                <w:ins w:id="1462" w:author="dng" w:date="2012-02-08T13:40:00Z"/>
              </w:rPr>
            </w:pPr>
            <w:ins w:id="1463" w:author="dng" w:date="2012-02-08T14:10:00Z">
              <w:r>
                <w:rPr>
                  <w:b/>
                  <w:bCs/>
                </w:rPr>
                <w:t>Display SupportRequest-button to modify subscription</w:t>
              </w:r>
            </w:ins>
          </w:p>
        </w:tc>
        <w:tc>
          <w:tcPr>
            <w:tcW w:w="3062" w:type="dxa"/>
          </w:tcPr>
          <w:p w:rsidR="00DE1B88" w:rsidRDefault="00CE4DE6" w:rsidP="00F17F18">
            <w:pPr>
              <w:keepNext/>
              <w:rPr>
                <w:ins w:id="1464" w:author="dng" w:date="2012-02-08T13:40:00Z"/>
              </w:rPr>
            </w:pPr>
            <w:ins w:id="1465" w:author="dng" w:date="2012-02-08T14:11:00Z">
              <w:r>
                <w:t>Subscription / Chg_account4.asp</w:t>
              </w:r>
            </w:ins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466" w:author="dng" w:date="2012-02-08T13:40:00Z"/>
              </w:rPr>
            </w:pPr>
          </w:p>
        </w:tc>
      </w:tr>
      <w:tr w:rsidR="00DE1B88" w:rsidTr="00F17F18">
        <w:trPr>
          <w:ins w:id="1467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68" w:author="dng" w:date="2012-02-08T13:40:00Z"/>
              </w:rPr>
            </w:pPr>
            <w:ins w:id="1469" w:author="dng" w:date="2012-02-08T13:40:00Z">
              <w:r>
                <w:t>32 (5)</w:t>
              </w:r>
            </w:ins>
          </w:p>
        </w:tc>
        <w:tc>
          <w:tcPr>
            <w:tcW w:w="5578" w:type="dxa"/>
          </w:tcPr>
          <w:p w:rsidR="00DE1B88" w:rsidRDefault="00AB761D" w:rsidP="00F17F18">
            <w:pPr>
              <w:keepNext/>
              <w:rPr>
                <w:ins w:id="1470" w:author="dng" w:date="2012-02-08T13:40:00Z"/>
              </w:rPr>
            </w:pPr>
            <w:ins w:id="1471" w:author="Catherine Borsu" w:date="2012-02-14T15:06:00Z">
              <w:r>
                <w:t>Show “available for Ogone” option to ISP user</w:t>
              </w:r>
            </w:ins>
          </w:p>
        </w:tc>
        <w:tc>
          <w:tcPr>
            <w:tcW w:w="3062" w:type="dxa"/>
          </w:tcPr>
          <w:p w:rsidR="00DE1B88" w:rsidRDefault="00AB761D" w:rsidP="00F17F18">
            <w:pPr>
              <w:keepNext/>
              <w:rPr>
                <w:ins w:id="1472" w:author="dng" w:date="2012-02-08T13:40:00Z"/>
              </w:rPr>
            </w:pPr>
            <w:ins w:id="1473" w:author="Catherine Borsu" w:date="2012-02-14T15:07:00Z">
              <w:r>
                <w:t>Chg_account4</w:t>
              </w:r>
            </w:ins>
          </w:p>
        </w:tc>
        <w:tc>
          <w:tcPr>
            <w:tcW w:w="4500" w:type="dxa"/>
          </w:tcPr>
          <w:p w:rsidR="00DE1B88" w:rsidRDefault="00AB761D" w:rsidP="00F17F18">
            <w:pPr>
              <w:keepNext/>
              <w:rPr>
                <w:ins w:id="1474" w:author="dng" w:date="2012-02-08T13:40:00Z"/>
                <w:sz w:val="16"/>
              </w:rPr>
            </w:pPr>
            <w:ins w:id="1475" w:author="Catherine Borsu" w:date="2012-02-14T15:07:00Z">
              <w:r>
                <w:rPr>
                  <w:sz w:val="16"/>
                </w:rPr>
                <w:t>Yes</w:t>
              </w:r>
            </w:ins>
          </w:p>
        </w:tc>
      </w:tr>
      <w:tr w:rsidR="00DE1B88" w:rsidTr="00F17F18">
        <w:trPr>
          <w:ins w:id="1476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77" w:author="dng" w:date="2012-02-08T13:40:00Z"/>
              </w:rPr>
            </w:pPr>
            <w:ins w:id="1478" w:author="dng" w:date="2012-02-08T13:40:00Z">
              <w:r>
                <w:t>64 (6)</w:t>
              </w:r>
            </w:ins>
          </w:p>
        </w:tc>
        <w:tc>
          <w:tcPr>
            <w:tcW w:w="5578" w:type="dxa"/>
          </w:tcPr>
          <w:p w:rsidR="00DE1B88" w:rsidRDefault="003B5427" w:rsidP="00F17F18">
            <w:pPr>
              <w:keepNext/>
              <w:rPr>
                <w:ins w:id="1479" w:author="dng" w:date="2012-02-08T13:40:00Z"/>
              </w:rPr>
            </w:pPr>
            <w:ins w:id="1480" w:author="Catherine Borsu" w:date="2012-03-07T16:50:00Z">
              <w:r>
                <w:t>Allow merchant to activate production account</w:t>
              </w:r>
            </w:ins>
          </w:p>
        </w:tc>
        <w:tc>
          <w:tcPr>
            <w:tcW w:w="3062" w:type="dxa"/>
          </w:tcPr>
          <w:p w:rsidR="00DE1B88" w:rsidRDefault="00DE1B88" w:rsidP="00F17F18">
            <w:pPr>
              <w:keepNext/>
              <w:rPr>
                <w:ins w:id="1481" w:author="dng" w:date="2012-02-08T13:40:00Z"/>
              </w:rPr>
            </w:pPr>
          </w:p>
        </w:tc>
        <w:tc>
          <w:tcPr>
            <w:tcW w:w="4500" w:type="dxa"/>
          </w:tcPr>
          <w:p w:rsidR="00DE1B88" w:rsidRDefault="00A42E8E" w:rsidP="00F17F18">
            <w:pPr>
              <w:keepNext/>
              <w:rPr>
                <w:ins w:id="1482" w:author="dng" w:date="2012-02-08T13:40:00Z"/>
              </w:rPr>
            </w:pPr>
            <w:ins w:id="1483" w:author="Catherine Borsu" w:date="2012-03-09T12:16:00Z">
              <w:r>
                <w:t>Yes</w:t>
              </w:r>
            </w:ins>
          </w:p>
        </w:tc>
      </w:tr>
      <w:tr w:rsidR="00DE1B88" w:rsidTr="00F17F18">
        <w:trPr>
          <w:ins w:id="1484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85" w:author="dng" w:date="2012-02-08T13:40:00Z"/>
              </w:rPr>
            </w:pPr>
            <w:ins w:id="1486" w:author="dng" w:date="2012-02-08T13:40:00Z">
              <w:r>
                <w:t>128 (7)</w:t>
              </w:r>
            </w:ins>
          </w:p>
        </w:tc>
        <w:tc>
          <w:tcPr>
            <w:tcW w:w="5578" w:type="dxa"/>
          </w:tcPr>
          <w:p w:rsidR="00DE1B88" w:rsidRPr="00253A01" w:rsidRDefault="00A42E8E" w:rsidP="00F17F18">
            <w:pPr>
              <w:keepNext/>
              <w:rPr>
                <w:ins w:id="1487" w:author="dng" w:date="2012-02-08T13:40:00Z"/>
              </w:rPr>
            </w:pPr>
            <w:ins w:id="1488" w:author="Catherine Borsu" w:date="2012-03-09T12:16:00Z">
              <w:r>
                <w:t>Allow merchant to actvate/de-activate CVC mandatory</w:t>
              </w:r>
            </w:ins>
          </w:p>
        </w:tc>
        <w:tc>
          <w:tcPr>
            <w:tcW w:w="3062" w:type="dxa"/>
          </w:tcPr>
          <w:p w:rsidR="00DE1B88" w:rsidRDefault="00DE1B88" w:rsidP="00F17F18">
            <w:pPr>
              <w:keepNext/>
              <w:rPr>
                <w:ins w:id="1489" w:author="dng" w:date="2012-02-08T13:40:00Z"/>
              </w:rPr>
            </w:pPr>
          </w:p>
        </w:tc>
        <w:tc>
          <w:tcPr>
            <w:tcW w:w="4500" w:type="dxa"/>
          </w:tcPr>
          <w:p w:rsidR="00DE1B88" w:rsidRDefault="00A42E8E" w:rsidP="00F17F18">
            <w:pPr>
              <w:keepNext/>
              <w:rPr>
                <w:ins w:id="1490" w:author="dng" w:date="2012-02-08T13:40:00Z"/>
              </w:rPr>
            </w:pPr>
            <w:ins w:id="1491" w:author="Catherine Borsu" w:date="2012-03-09T12:16:00Z">
              <w:r>
                <w:t>Yes</w:t>
              </w:r>
            </w:ins>
          </w:p>
        </w:tc>
      </w:tr>
      <w:tr w:rsidR="00DE1B88" w:rsidTr="00F17F18">
        <w:trPr>
          <w:ins w:id="1492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493" w:author="dng" w:date="2012-02-08T13:40:00Z"/>
              </w:rPr>
            </w:pPr>
            <w:ins w:id="1494" w:author="dng" w:date="2012-02-08T13:40:00Z">
              <w:r>
                <w:t>256 (8)</w:t>
              </w:r>
            </w:ins>
          </w:p>
        </w:tc>
        <w:tc>
          <w:tcPr>
            <w:tcW w:w="5578" w:type="dxa"/>
          </w:tcPr>
          <w:p w:rsidR="00DE1B88" w:rsidRDefault="00645474" w:rsidP="00645474">
            <w:pPr>
              <w:keepNext/>
              <w:rPr>
                <w:ins w:id="1495" w:author="dng" w:date="2012-02-08T13:40:00Z"/>
              </w:rPr>
            </w:pPr>
            <w:ins w:id="1496" w:author="FNO" w:date="2012-03-29T17:11:00Z">
              <w:r>
                <w:t>Allow ISP users to configure TID in ask_cards.asp</w:t>
              </w:r>
            </w:ins>
          </w:p>
        </w:tc>
        <w:tc>
          <w:tcPr>
            <w:tcW w:w="3062" w:type="dxa"/>
          </w:tcPr>
          <w:p w:rsidR="00DE1B88" w:rsidRPr="00F13587" w:rsidRDefault="00321FB3" w:rsidP="00F17F18">
            <w:pPr>
              <w:keepNext/>
              <w:rPr>
                <w:ins w:id="1497" w:author="dng" w:date="2012-02-08T13:40:00Z"/>
              </w:rPr>
            </w:pPr>
            <w:ins w:id="1498" w:author="FNO" w:date="2012-04-13T11:45:00Z">
              <w:r>
                <w:t>ask_cards.asp/chg_PayMeth1.asp</w:t>
              </w:r>
            </w:ins>
          </w:p>
        </w:tc>
        <w:tc>
          <w:tcPr>
            <w:tcW w:w="4500" w:type="dxa"/>
          </w:tcPr>
          <w:p w:rsidR="00DE1B88" w:rsidRDefault="00645474" w:rsidP="00F17F18">
            <w:pPr>
              <w:keepNext/>
              <w:rPr>
                <w:ins w:id="1499" w:author="dng" w:date="2012-02-08T13:40:00Z"/>
                <w:sz w:val="16"/>
              </w:rPr>
            </w:pPr>
            <w:ins w:id="1500" w:author="FNO" w:date="2012-03-29T17:11:00Z">
              <w:r>
                <w:rPr>
                  <w:sz w:val="16"/>
                </w:rPr>
                <w:t>Yes</w:t>
              </w:r>
            </w:ins>
          </w:p>
        </w:tc>
      </w:tr>
      <w:tr w:rsidR="00DE1B88" w:rsidTr="00F17F18">
        <w:trPr>
          <w:ins w:id="1501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502" w:author="dng" w:date="2012-02-08T13:40:00Z"/>
              </w:rPr>
            </w:pPr>
            <w:ins w:id="1503" w:author="dng" w:date="2012-02-08T13:40:00Z">
              <w:r>
                <w:t>512 (9)</w:t>
              </w:r>
            </w:ins>
          </w:p>
        </w:tc>
        <w:tc>
          <w:tcPr>
            <w:tcW w:w="5578" w:type="dxa"/>
          </w:tcPr>
          <w:p w:rsidR="00DE1B88" w:rsidRPr="00F13587" w:rsidRDefault="00554931" w:rsidP="00F17F18">
            <w:pPr>
              <w:keepNext/>
              <w:spacing w:after="120" w:line="480" w:lineRule="auto"/>
              <w:rPr>
                <w:ins w:id="1504" w:author="dng" w:date="2012-02-08T13:40:00Z"/>
              </w:rPr>
            </w:pPr>
            <w:ins w:id="1505" w:author="FNO" w:date="2012-03-29T17:11:00Z">
              <w:r>
                <w:t xml:space="preserve">Allow ISP users to configure additional </w:t>
              </w:r>
            </w:ins>
            <w:ins w:id="1506" w:author="FNO" w:date="2012-03-29T17:12:00Z">
              <w:r>
                <w:t>BE</w:t>
              </w:r>
            </w:ins>
            <w:ins w:id="1507" w:author="FNO" w:date="2012-03-30T10:55:00Z">
              <w:r w:rsidR="001F0C71">
                <w:t>/3-D S</w:t>
              </w:r>
            </w:ins>
            <w:ins w:id="1508" w:author="FNO" w:date="2012-03-29T17:12:00Z">
              <w:r>
                <w:t xml:space="preserve"> </w:t>
              </w:r>
            </w:ins>
            <w:ins w:id="1509" w:author="FNO" w:date="2012-03-29T17:11:00Z">
              <w:r>
                <w:t xml:space="preserve">fields </w:t>
              </w:r>
            </w:ins>
            <w:ins w:id="1510" w:author="FNO" w:date="2012-03-29T17:12:00Z">
              <w:r>
                <w:t xml:space="preserve">in </w:t>
              </w:r>
            </w:ins>
            <w:ins w:id="1511" w:author="FNO" w:date="2012-03-29T17:13:00Z">
              <w:r w:rsidRPr="00554931">
                <w:t>chg_PayMeth1.asp</w:t>
              </w:r>
            </w:ins>
          </w:p>
        </w:tc>
        <w:tc>
          <w:tcPr>
            <w:tcW w:w="3062" w:type="dxa"/>
          </w:tcPr>
          <w:p w:rsidR="00DE1B88" w:rsidRPr="00F13587" w:rsidRDefault="00554931" w:rsidP="00F17F18">
            <w:pPr>
              <w:keepNext/>
              <w:spacing w:after="120" w:line="480" w:lineRule="auto"/>
              <w:rPr>
                <w:ins w:id="1512" w:author="dng" w:date="2012-02-08T13:40:00Z"/>
              </w:rPr>
            </w:pPr>
            <w:ins w:id="1513" w:author="FNO" w:date="2012-03-29T17:13:00Z">
              <w:r w:rsidRPr="00554931">
                <w:t>chg_PayMeth1.asp</w:t>
              </w:r>
            </w:ins>
          </w:p>
        </w:tc>
        <w:tc>
          <w:tcPr>
            <w:tcW w:w="4500" w:type="dxa"/>
          </w:tcPr>
          <w:p w:rsidR="00DE1B88" w:rsidRDefault="00554931" w:rsidP="00F17F18">
            <w:pPr>
              <w:keepNext/>
              <w:rPr>
                <w:ins w:id="1514" w:author="dng" w:date="2012-02-08T13:40:00Z"/>
              </w:rPr>
            </w:pPr>
            <w:ins w:id="1515" w:author="FNO" w:date="2012-03-29T17:13:00Z">
              <w:r>
                <w:t>Yes</w:t>
              </w:r>
            </w:ins>
          </w:p>
        </w:tc>
      </w:tr>
      <w:tr w:rsidR="00DE1B88" w:rsidTr="00F17F18">
        <w:trPr>
          <w:ins w:id="1516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517" w:author="dng" w:date="2012-02-08T13:40:00Z"/>
              </w:rPr>
            </w:pPr>
            <w:ins w:id="1518" w:author="dng" w:date="2012-02-08T13:40:00Z">
              <w:r>
                <w:t>1024 (10)</w:t>
              </w:r>
            </w:ins>
          </w:p>
        </w:tc>
        <w:tc>
          <w:tcPr>
            <w:tcW w:w="5578" w:type="dxa"/>
          </w:tcPr>
          <w:p w:rsidR="00DE1B88" w:rsidRPr="00F13587" w:rsidRDefault="00BD0632" w:rsidP="00F17F18">
            <w:pPr>
              <w:keepNext/>
              <w:rPr>
                <w:ins w:id="1519" w:author="dng" w:date="2012-02-08T13:40:00Z"/>
              </w:rPr>
            </w:pPr>
            <w:ins w:id="1520" w:author="Catherine Borsu" w:date="2012-04-13T14:57:00Z">
              <w:r w:rsidRPr="00BD0632">
                <w:t>send password via email when account created</w:t>
              </w:r>
              <w:r>
                <w:t xml:space="preserve"> with AAC</w:t>
              </w:r>
            </w:ins>
          </w:p>
        </w:tc>
        <w:tc>
          <w:tcPr>
            <w:tcW w:w="3062" w:type="dxa"/>
          </w:tcPr>
          <w:p w:rsidR="00DE1B88" w:rsidRPr="00F13587" w:rsidRDefault="00DE1B88" w:rsidP="00F17F18">
            <w:pPr>
              <w:keepNext/>
              <w:rPr>
                <w:ins w:id="1521" w:author="dng" w:date="2012-02-08T13:40:00Z"/>
              </w:rPr>
            </w:pPr>
          </w:p>
        </w:tc>
        <w:tc>
          <w:tcPr>
            <w:tcW w:w="4500" w:type="dxa"/>
          </w:tcPr>
          <w:p w:rsidR="00DE1B88" w:rsidRDefault="00BD0632" w:rsidP="00F17F18">
            <w:pPr>
              <w:keepNext/>
              <w:rPr>
                <w:ins w:id="1522" w:author="dng" w:date="2012-02-08T13:40:00Z"/>
              </w:rPr>
            </w:pPr>
            <w:ins w:id="1523" w:author="Catherine Borsu" w:date="2012-04-13T14:57:00Z">
              <w:r>
                <w:t>Yes</w:t>
              </w:r>
            </w:ins>
          </w:p>
        </w:tc>
      </w:tr>
      <w:tr w:rsidR="00DE1B88" w:rsidTr="00F17F18">
        <w:trPr>
          <w:ins w:id="1524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525" w:author="dng" w:date="2012-02-08T13:40:00Z"/>
              </w:rPr>
            </w:pPr>
            <w:ins w:id="1526" w:author="dng" w:date="2012-02-08T13:40:00Z">
              <w:r>
                <w:t>2048 (11)</w:t>
              </w:r>
            </w:ins>
          </w:p>
        </w:tc>
        <w:tc>
          <w:tcPr>
            <w:tcW w:w="5578" w:type="dxa"/>
          </w:tcPr>
          <w:p w:rsidR="00DE1B88" w:rsidRDefault="007B6E87" w:rsidP="00F17F18">
            <w:pPr>
              <w:keepNext/>
              <w:rPr>
                <w:ins w:id="1527" w:author="dng" w:date="2012-02-08T13:40:00Z"/>
              </w:rPr>
            </w:pPr>
            <w:ins w:id="1528" w:author="Jules Jansen" w:date="2012-05-03T13:33:00Z">
              <w:r>
                <w:rPr>
                  <w:b/>
                  <w:bCs/>
                </w:rPr>
                <w:t>Allow ISP SuperAdmin user to activate/de-activate CVC Mandatory</w:t>
              </w:r>
            </w:ins>
          </w:p>
        </w:tc>
        <w:tc>
          <w:tcPr>
            <w:tcW w:w="3062" w:type="dxa"/>
          </w:tcPr>
          <w:p w:rsidR="00DE1B88" w:rsidRPr="00F13587" w:rsidRDefault="007B6E87" w:rsidP="00F17F18">
            <w:pPr>
              <w:keepNext/>
              <w:spacing w:after="120" w:line="480" w:lineRule="auto"/>
              <w:rPr>
                <w:ins w:id="1529" w:author="dng" w:date="2012-02-08T13:40:00Z"/>
              </w:rPr>
            </w:pPr>
            <w:ins w:id="1530" w:author="Jules Jansen" w:date="2012-05-03T13:33:00Z">
              <w:r>
                <w:t>manag_isp</w:t>
              </w:r>
            </w:ins>
          </w:p>
        </w:tc>
        <w:tc>
          <w:tcPr>
            <w:tcW w:w="4500" w:type="dxa"/>
          </w:tcPr>
          <w:p w:rsidR="00DE1B88" w:rsidRDefault="007B6E87" w:rsidP="00F17F18">
            <w:pPr>
              <w:keepNext/>
              <w:rPr>
                <w:ins w:id="1531" w:author="dng" w:date="2012-02-08T13:40:00Z"/>
                <w:sz w:val="16"/>
              </w:rPr>
            </w:pPr>
            <w:ins w:id="1532" w:author="Jules Jansen" w:date="2012-05-03T13:34:00Z">
              <w:r>
                <w:rPr>
                  <w:sz w:val="16"/>
                </w:rPr>
                <w:t>YES</w:t>
              </w:r>
            </w:ins>
          </w:p>
        </w:tc>
      </w:tr>
      <w:tr w:rsidR="00DE1B88" w:rsidTr="00F17F18">
        <w:trPr>
          <w:ins w:id="1533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534" w:author="dng" w:date="2012-02-08T13:40:00Z"/>
              </w:rPr>
            </w:pPr>
            <w:ins w:id="1535" w:author="dng" w:date="2012-02-08T13:40:00Z">
              <w:r>
                <w:t>4096 (12)</w:t>
              </w:r>
            </w:ins>
          </w:p>
        </w:tc>
        <w:tc>
          <w:tcPr>
            <w:tcW w:w="5578" w:type="dxa"/>
          </w:tcPr>
          <w:p w:rsidR="00DE1B88" w:rsidRDefault="00DE1B88" w:rsidP="00F17F18">
            <w:pPr>
              <w:keepNext/>
              <w:rPr>
                <w:ins w:id="1536" w:author="dng" w:date="2012-02-08T13:40:00Z"/>
              </w:rPr>
            </w:pPr>
          </w:p>
        </w:tc>
        <w:tc>
          <w:tcPr>
            <w:tcW w:w="3062" w:type="dxa"/>
          </w:tcPr>
          <w:p w:rsidR="00DE1B88" w:rsidRPr="00F13587" w:rsidRDefault="00DE1B88" w:rsidP="00F17F18">
            <w:pPr>
              <w:keepNext/>
              <w:rPr>
                <w:ins w:id="1537" w:author="dng" w:date="2012-02-08T13:40:00Z"/>
              </w:rPr>
            </w:pPr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538" w:author="dng" w:date="2012-02-08T13:40:00Z"/>
                <w:sz w:val="16"/>
              </w:rPr>
            </w:pPr>
          </w:p>
        </w:tc>
      </w:tr>
      <w:tr w:rsidR="00DE1B88" w:rsidTr="00F17F18">
        <w:trPr>
          <w:ins w:id="1539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540" w:author="dng" w:date="2012-02-08T13:40:00Z"/>
              </w:rPr>
            </w:pPr>
            <w:ins w:id="1541" w:author="dng" w:date="2012-02-08T13:40:00Z">
              <w:r>
                <w:t>8192 (13)</w:t>
              </w:r>
            </w:ins>
          </w:p>
        </w:tc>
        <w:tc>
          <w:tcPr>
            <w:tcW w:w="5578" w:type="dxa"/>
          </w:tcPr>
          <w:p w:rsidR="00DE1B88" w:rsidRDefault="00DE1B88" w:rsidP="00F17F18">
            <w:pPr>
              <w:keepNext/>
              <w:rPr>
                <w:ins w:id="1542" w:author="dng" w:date="2012-02-08T13:40:00Z"/>
              </w:rPr>
            </w:pPr>
          </w:p>
        </w:tc>
        <w:tc>
          <w:tcPr>
            <w:tcW w:w="3062" w:type="dxa"/>
          </w:tcPr>
          <w:p w:rsidR="00DE1B88" w:rsidRPr="00F13587" w:rsidRDefault="00DE1B88" w:rsidP="00F17F18">
            <w:pPr>
              <w:keepNext/>
              <w:spacing w:after="120" w:line="480" w:lineRule="auto"/>
              <w:rPr>
                <w:ins w:id="1543" w:author="dng" w:date="2012-02-08T13:40:00Z"/>
              </w:rPr>
            </w:pPr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544" w:author="dng" w:date="2012-02-08T13:40:00Z"/>
                <w:sz w:val="16"/>
              </w:rPr>
            </w:pPr>
          </w:p>
        </w:tc>
      </w:tr>
      <w:tr w:rsidR="00DE1B88" w:rsidTr="00F17F18">
        <w:trPr>
          <w:ins w:id="1545" w:author="dng" w:date="2012-02-08T13:40:00Z"/>
        </w:trPr>
        <w:tc>
          <w:tcPr>
            <w:tcW w:w="1368" w:type="dxa"/>
          </w:tcPr>
          <w:p w:rsidR="00DE1B88" w:rsidRDefault="00DE1B88" w:rsidP="00F17F18">
            <w:pPr>
              <w:keepNext/>
              <w:rPr>
                <w:ins w:id="1546" w:author="dng" w:date="2012-02-08T13:40:00Z"/>
              </w:rPr>
            </w:pPr>
            <w:ins w:id="1547" w:author="dng" w:date="2012-02-08T13:40:00Z">
              <w:r>
                <w:t>16384 (14)</w:t>
              </w:r>
            </w:ins>
          </w:p>
        </w:tc>
        <w:tc>
          <w:tcPr>
            <w:tcW w:w="5578" w:type="dxa"/>
          </w:tcPr>
          <w:p w:rsidR="00DE1B88" w:rsidRDefault="00DE1B88" w:rsidP="00F17F18">
            <w:pPr>
              <w:keepNext/>
              <w:rPr>
                <w:ins w:id="1548" w:author="dng" w:date="2012-02-08T13:40:00Z"/>
              </w:rPr>
            </w:pPr>
          </w:p>
        </w:tc>
        <w:tc>
          <w:tcPr>
            <w:tcW w:w="3062" w:type="dxa"/>
          </w:tcPr>
          <w:p w:rsidR="00DE1B88" w:rsidRPr="00F13587" w:rsidRDefault="00DE1B88" w:rsidP="00F17F18">
            <w:pPr>
              <w:keepNext/>
              <w:rPr>
                <w:ins w:id="1549" w:author="dng" w:date="2012-02-08T13:40:00Z"/>
              </w:rPr>
            </w:pPr>
          </w:p>
        </w:tc>
        <w:tc>
          <w:tcPr>
            <w:tcW w:w="4500" w:type="dxa"/>
          </w:tcPr>
          <w:p w:rsidR="00DE1B88" w:rsidRDefault="00DE1B88" w:rsidP="00F17F18">
            <w:pPr>
              <w:keepNext/>
              <w:rPr>
                <w:ins w:id="1550" w:author="dng" w:date="2012-02-08T13:40:00Z"/>
              </w:rPr>
            </w:pPr>
          </w:p>
        </w:tc>
      </w:tr>
    </w:tbl>
    <w:p w:rsidR="00DE1B88" w:rsidRDefault="00DE1B88">
      <w:pPr>
        <w:numPr>
          <w:ins w:id="1551" w:author="François NOËL" w:date="2006-11-23T15:14:00Z"/>
        </w:numPr>
        <w:rPr>
          <w:ins w:id="1552" w:author="dng" w:date="2012-02-08T13:40:00Z"/>
        </w:rPr>
      </w:pPr>
    </w:p>
    <w:p w:rsidR="00DE1B88" w:rsidRDefault="00DE1B88">
      <w:pPr>
        <w:numPr>
          <w:ins w:id="1553" w:author="François NOËL" w:date="2006-11-23T15:14:00Z"/>
        </w:numPr>
        <w:rPr>
          <w:ins w:id="1554" w:author="François NOËL" w:date="2006-11-23T15:14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AF0BA9">
        <w:trPr>
          <w:cantSplit/>
          <w:ins w:id="1555" w:author="Laurent Postiaux" w:date="2008-01-11T10:21:00Z"/>
        </w:trPr>
        <w:tc>
          <w:tcPr>
            <w:tcW w:w="14508" w:type="dxa"/>
            <w:gridSpan w:val="4"/>
            <w:shd w:val="clear" w:color="auto" w:fill="000000"/>
          </w:tcPr>
          <w:p w:rsidR="00AF0BA9" w:rsidRDefault="00AF0BA9" w:rsidP="0073314D">
            <w:pPr>
              <w:pStyle w:val="Heading1"/>
              <w:numPr>
                <w:ins w:id="1556" w:author="Laurent Postiaux" w:date="2008-01-11T10:21:00Z"/>
              </w:numPr>
              <w:rPr>
                <w:ins w:id="1557" w:author="Laurent Postiaux" w:date="2008-01-11T10:21:00Z"/>
              </w:rPr>
            </w:pPr>
            <w:ins w:id="1558" w:author="Laurent Postiaux" w:date="2008-01-11T10:23:00Z">
              <w:r w:rsidRPr="00AF0BA9">
                <w:lastRenderedPageBreak/>
                <w:t xml:space="preserve">SELECTED_PAYMENTTYPE </w:t>
              </w:r>
            </w:ins>
            <w:ins w:id="1559" w:author="Laurent Postiaux" w:date="2008-01-11T10:21:00Z">
              <w:r>
                <w:t xml:space="preserve">(max </w:t>
              </w:r>
              <w:r>
                <w:rPr>
                  <w:rFonts w:ascii="Verdana" w:hAnsi="Verdana"/>
                  <w:sz w:val="16"/>
                  <w:szCs w:val="16"/>
                </w:rPr>
                <w:t>32,767</w:t>
              </w:r>
              <w:r>
                <w:t>) in ISP</w:t>
              </w:r>
            </w:ins>
          </w:p>
        </w:tc>
      </w:tr>
      <w:tr w:rsidR="00AF0BA9">
        <w:trPr>
          <w:ins w:id="1560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pStyle w:val="NormalHead"/>
              <w:numPr>
                <w:ins w:id="1561" w:author="Laurent Postiaux" w:date="2008-01-11T10:21:00Z"/>
              </w:numPr>
              <w:rPr>
                <w:ins w:id="1562" w:author="Laurent Postiaux" w:date="2008-01-11T10:21:00Z"/>
                <w:lang w:val="en-GB"/>
              </w:rPr>
            </w:pPr>
            <w:ins w:id="1563" w:author="Laurent Postiaux" w:date="2008-01-11T10:21:00Z">
              <w:r>
                <w:rPr>
                  <w:lang w:val="en-GB"/>
                </w:rPr>
                <w:t>Bit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pStyle w:val="NormalHead"/>
              <w:numPr>
                <w:ins w:id="1564" w:author="Laurent Postiaux" w:date="2008-01-11T10:21:00Z"/>
              </w:numPr>
              <w:rPr>
                <w:ins w:id="1565" w:author="Laurent Postiaux" w:date="2008-01-11T10:21:00Z"/>
                <w:lang w:val="en-GB"/>
              </w:rPr>
            </w:pPr>
            <w:ins w:id="1566" w:author="Laurent Postiaux" w:date="2008-01-11T10:21:00Z">
              <w:r>
                <w:rPr>
                  <w:lang w:val="en-GB"/>
                </w:rPr>
                <w:t>Description</w:t>
              </w:r>
            </w:ins>
          </w:p>
        </w:tc>
        <w:tc>
          <w:tcPr>
            <w:tcW w:w="3062" w:type="dxa"/>
          </w:tcPr>
          <w:p w:rsidR="00AF0BA9" w:rsidRDefault="00AF0BA9" w:rsidP="00AF0BA9">
            <w:pPr>
              <w:pStyle w:val="NormalHead"/>
              <w:numPr>
                <w:ins w:id="1567" w:author="Laurent Postiaux" w:date="2008-01-11T10:21:00Z"/>
              </w:numPr>
              <w:rPr>
                <w:ins w:id="1568" w:author="Laurent Postiaux" w:date="2008-01-11T10:21:00Z"/>
                <w:lang w:val="en-GB"/>
              </w:rPr>
            </w:pPr>
            <w:ins w:id="1569" w:author="Laurent Postiaux" w:date="2008-01-11T10:21:00Z">
              <w:r>
                <w:rPr>
                  <w:lang w:val="en-GB"/>
                </w:rPr>
                <w:t>Main processes concerned</w:t>
              </w:r>
            </w:ins>
          </w:p>
        </w:tc>
        <w:tc>
          <w:tcPr>
            <w:tcW w:w="4500" w:type="dxa"/>
          </w:tcPr>
          <w:p w:rsidR="00AF0BA9" w:rsidRDefault="00AF0BA9" w:rsidP="00AF0BA9">
            <w:pPr>
              <w:pStyle w:val="NormalHead"/>
              <w:numPr>
                <w:ins w:id="1570" w:author="Laurent Postiaux" w:date="2008-01-11T10:21:00Z"/>
              </w:numPr>
              <w:rPr>
                <w:ins w:id="1571" w:author="Laurent Postiaux" w:date="2008-01-11T10:21:00Z"/>
                <w:lang w:val="en-GB"/>
              </w:rPr>
            </w:pPr>
            <w:ins w:id="1572" w:author="Laurent Postiaux" w:date="2008-01-11T10:21:00Z">
              <w:r>
                <w:rPr>
                  <w:lang w:val="en-GB"/>
                </w:rPr>
                <w:t>FE cfgable</w:t>
              </w:r>
            </w:ins>
          </w:p>
        </w:tc>
      </w:tr>
      <w:tr w:rsidR="00AF0BA9">
        <w:trPr>
          <w:cantSplit/>
          <w:trHeight w:val="411"/>
          <w:ins w:id="1573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574" w:author="Laurent Postiaux" w:date="2008-01-11T10:21:00Z"/>
              </w:numPr>
              <w:rPr>
                <w:ins w:id="1575" w:author="Laurent Postiaux" w:date="2008-01-11T10:21:00Z"/>
              </w:rPr>
            </w:pPr>
            <w:ins w:id="1576" w:author="Laurent Postiaux" w:date="2008-01-11T10:21:00Z">
              <w:r>
                <w:t>1 (0)</w:t>
              </w:r>
            </w:ins>
          </w:p>
        </w:tc>
        <w:tc>
          <w:tcPr>
            <w:tcW w:w="5578" w:type="dxa"/>
          </w:tcPr>
          <w:p w:rsidR="00AF0BA9" w:rsidRPr="00AF0BA9" w:rsidRDefault="00AF0BA9" w:rsidP="00AF0BA9">
            <w:pPr>
              <w:keepNext/>
              <w:numPr>
                <w:ins w:id="1577" w:author="Laurent Postiaux" w:date="2008-01-11T10:21:00Z"/>
              </w:numPr>
              <w:rPr>
                <w:ins w:id="1578" w:author="Laurent Postiaux" w:date="2008-01-11T10:21:00Z"/>
              </w:rPr>
            </w:pPr>
            <w:ins w:id="1579" w:author="Laurent Postiaux" w:date="2008-01-11T10:24:00Z">
              <w:r w:rsidRPr="00AF0BA9">
                <w:t>credit cards</w:t>
              </w:r>
            </w:ins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580" w:author="Laurent Postiaux" w:date="2008-01-11T10:21:00Z"/>
              </w:numPr>
              <w:rPr>
                <w:ins w:id="1581" w:author="Laurent Postiaux" w:date="2008-01-11T10:21:00Z"/>
              </w:rPr>
            </w:pPr>
            <w:ins w:id="1582" w:author="Laurent Postiaux" w:date="2008-01-11T10:21:00Z">
              <w:r>
                <w:t>Chg_account</w:t>
              </w:r>
            </w:ins>
            <w:ins w:id="1583" w:author="Laurent Postiaux" w:date="2008-01-11T10:25:00Z">
              <w:r>
                <w:t>5</w:t>
              </w:r>
            </w:ins>
            <w:ins w:id="1584" w:author="Laurent Postiaux" w:date="2008-01-11T10:21:00Z">
              <w:r>
                <w:t>.asp</w:t>
              </w:r>
            </w:ins>
          </w:p>
        </w:tc>
        <w:tc>
          <w:tcPr>
            <w:tcW w:w="4500" w:type="dxa"/>
          </w:tcPr>
          <w:p w:rsidR="00AF0BA9" w:rsidRPr="0025460A" w:rsidRDefault="00AF0BA9" w:rsidP="00AF0BA9">
            <w:pPr>
              <w:keepNext/>
              <w:numPr>
                <w:ins w:id="1585" w:author="Laurent Postiaux" w:date="2008-01-11T10:21:00Z"/>
              </w:numPr>
              <w:rPr>
                <w:ins w:id="1586" w:author="Laurent Postiaux" w:date="2008-01-11T10:21:00Z"/>
              </w:rPr>
            </w:pPr>
            <w:ins w:id="1587" w:author="Laurent Postiaux" w:date="2008-01-11T10:21:00Z">
              <w:r>
                <w:t>Yes</w:t>
              </w:r>
            </w:ins>
          </w:p>
        </w:tc>
      </w:tr>
      <w:tr w:rsidR="00AF0BA9">
        <w:trPr>
          <w:cantSplit/>
          <w:trHeight w:val="412"/>
          <w:ins w:id="1588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589" w:author="Laurent Postiaux" w:date="2008-01-11T10:21:00Z"/>
              </w:numPr>
              <w:rPr>
                <w:ins w:id="1590" w:author="Laurent Postiaux" w:date="2008-01-11T10:21:00Z"/>
              </w:rPr>
            </w:pPr>
            <w:ins w:id="1591" w:author="Laurent Postiaux" w:date="2008-01-11T10:21:00Z">
              <w:r>
                <w:t>2 (1)</w:t>
              </w:r>
            </w:ins>
          </w:p>
        </w:tc>
        <w:tc>
          <w:tcPr>
            <w:tcW w:w="5578" w:type="dxa"/>
          </w:tcPr>
          <w:p w:rsidR="00AF0BA9" w:rsidRPr="00AF0BA9" w:rsidRDefault="00AF0BA9" w:rsidP="00AF0BA9">
            <w:pPr>
              <w:keepNext/>
              <w:numPr>
                <w:ins w:id="1592" w:author="Laurent Postiaux" w:date="2008-01-11T10:21:00Z"/>
              </w:numPr>
              <w:rPr>
                <w:ins w:id="1593" w:author="Laurent Postiaux" w:date="2008-01-11T10:21:00Z"/>
              </w:rPr>
            </w:pPr>
            <w:ins w:id="1594" w:author="Laurent Postiaux" w:date="2008-01-11T10:25:00Z">
              <w:r w:rsidRPr="00AF0BA9">
                <w:t>domiciliation</w:t>
              </w:r>
            </w:ins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595" w:author="Laurent Postiaux" w:date="2008-01-11T10:21:00Z"/>
              </w:numPr>
              <w:rPr>
                <w:ins w:id="1596" w:author="Laurent Postiaux" w:date="2008-01-11T10:21:00Z"/>
              </w:rPr>
            </w:pPr>
            <w:ins w:id="1597" w:author="Laurent Postiaux" w:date="2008-01-11T10:25:00Z">
              <w:r>
                <w:t>Chg_account5.asp</w:t>
              </w:r>
            </w:ins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598" w:author="Laurent Postiaux" w:date="2008-01-11T10:21:00Z"/>
              </w:numPr>
              <w:rPr>
                <w:ins w:id="1599" w:author="Laurent Postiaux" w:date="2008-01-11T10:21:00Z"/>
              </w:rPr>
            </w:pPr>
            <w:ins w:id="1600" w:author="Laurent Postiaux" w:date="2008-01-11T10:25:00Z">
              <w:r>
                <w:t>Yes</w:t>
              </w:r>
            </w:ins>
          </w:p>
        </w:tc>
      </w:tr>
      <w:tr w:rsidR="00AF0BA9">
        <w:trPr>
          <w:ins w:id="1601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02" w:author="Laurent Postiaux" w:date="2008-01-11T10:21:00Z"/>
              </w:numPr>
              <w:rPr>
                <w:ins w:id="1603" w:author="Laurent Postiaux" w:date="2008-01-11T10:21:00Z"/>
              </w:rPr>
            </w:pPr>
            <w:ins w:id="1604" w:author="Laurent Postiaux" w:date="2008-01-11T10:21:00Z">
              <w:r>
                <w:t>4 (2)</w:t>
              </w:r>
            </w:ins>
          </w:p>
        </w:tc>
        <w:tc>
          <w:tcPr>
            <w:tcW w:w="5578" w:type="dxa"/>
          </w:tcPr>
          <w:p w:rsidR="00AF0BA9" w:rsidRPr="00AF0BA9" w:rsidRDefault="00AF0BA9" w:rsidP="00AF0BA9">
            <w:pPr>
              <w:keepNext/>
              <w:numPr>
                <w:ins w:id="1605" w:author="Laurent Postiaux" w:date="2008-01-11T10:21:00Z"/>
              </w:numPr>
              <w:rPr>
                <w:ins w:id="1606" w:author="Laurent Postiaux" w:date="2008-01-11T10:21:00Z"/>
              </w:rPr>
            </w:pPr>
            <w:ins w:id="1607" w:author="Laurent Postiaux" w:date="2008-01-11T10:25:00Z">
              <w:r w:rsidRPr="00AF0BA9">
                <w:t>bank transfert</w:t>
              </w:r>
            </w:ins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08" w:author="Laurent Postiaux" w:date="2008-01-11T10:21:00Z"/>
              </w:numPr>
              <w:rPr>
                <w:ins w:id="1609" w:author="Laurent Postiaux" w:date="2008-01-11T10:21:00Z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10" w:author="Laurent Postiaux" w:date="2008-01-11T10:21:00Z"/>
              </w:numPr>
              <w:rPr>
                <w:ins w:id="1611" w:author="Laurent Postiaux" w:date="2008-01-11T10:21:00Z"/>
              </w:rPr>
            </w:pPr>
          </w:p>
        </w:tc>
      </w:tr>
      <w:tr w:rsidR="00AF0BA9">
        <w:trPr>
          <w:ins w:id="161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13" w:author="Laurent Postiaux" w:date="2008-01-11T10:21:00Z"/>
              </w:numPr>
              <w:rPr>
                <w:ins w:id="1614" w:author="Laurent Postiaux" w:date="2008-01-11T10:21:00Z"/>
              </w:rPr>
            </w:pPr>
            <w:ins w:id="1615" w:author="Laurent Postiaux" w:date="2008-01-11T10:21:00Z">
              <w:r>
                <w:t>8 (3)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16" w:author="Laurent Postiaux" w:date="2008-01-11T10:21:00Z"/>
              </w:numPr>
              <w:rPr>
                <w:ins w:id="1617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18" w:author="Laurent Postiaux" w:date="2008-01-11T10:21:00Z"/>
              </w:numPr>
              <w:rPr>
                <w:ins w:id="1619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20" w:author="Laurent Postiaux" w:date="2008-01-11T10:21:00Z"/>
              </w:numPr>
              <w:rPr>
                <w:ins w:id="1621" w:author="Laurent Postiaux" w:date="2008-01-11T10:21:00Z"/>
              </w:rPr>
            </w:pPr>
          </w:p>
        </w:tc>
      </w:tr>
      <w:tr w:rsidR="00AF0BA9">
        <w:trPr>
          <w:ins w:id="162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23" w:author="Laurent Postiaux" w:date="2008-01-11T10:21:00Z"/>
              </w:numPr>
              <w:rPr>
                <w:ins w:id="1624" w:author="Laurent Postiaux" w:date="2008-01-11T10:21:00Z"/>
              </w:rPr>
            </w:pPr>
            <w:ins w:id="1625" w:author="Laurent Postiaux" w:date="2008-01-11T10:21:00Z">
              <w:r>
                <w:t>16 (4)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26" w:author="Laurent Postiaux" w:date="2008-01-11T10:21:00Z"/>
              </w:numPr>
              <w:rPr>
                <w:ins w:id="1627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28" w:author="Laurent Postiaux" w:date="2008-01-11T10:21:00Z"/>
              </w:numPr>
              <w:rPr>
                <w:ins w:id="1629" w:author="Laurent Postiaux" w:date="2008-01-11T10:21:00Z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30" w:author="Laurent Postiaux" w:date="2008-01-11T10:21:00Z"/>
              </w:numPr>
              <w:rPr>
                <w:ins w:id="1631" w:author="Laurent Postiaux" w:date="2008-01-11T10:21:00Z"/>
              </w:rPr>
            </w:pPr>
          </w:p>
        </w:tc>
      </w:tr>
      <w:tr w:rsidR="00AF0BA9">
        <w:trPr>
          <w:ins w:id="163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33" w:author="Laurent Postiaux" w:date="2008-01-11T10:21:00Z"/>
              </w:numPr>
              <w:rPr>
                <w:ins w:id="1634" w:author="Laurent Postiaux" w:date="2008-01-11T10:21:00Z"/>
              </w:rPr>
            </w:pPr>
            <w:ins w:id="1635" w:author="Laurent Postiaux" w:date="2008-01-11T10:21:00Z">
              <w:r>
                <w:t>32 (5)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36" w:author="Laurent Postiaux" w:date="2008-01-11T10:21:00Z"/>
              </w:numPr>
              <w:rPr>
                <w:ins w:id="1637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38" w:author="Laurent Postiaux" w:date="2008-01-11T10:21:00Z"/>
              </w:numPr>
              <w:rPr>
                <w:ins w:id="1639" w:author="Laurent Postiaux" w:date="2008-01-11T10:21:00Z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40" w:author="Laurent Postiaux" w:date="2008-01-11T10:21:00Z"/>
              </w:numPr>
              <w:rPr>
                <w:ins w:id="1641" w:author="Laurent Postiaux" w:date="2008-01-11T10:21:00Z"/>
                <w:sz w:val="16"/>
              </w:rPr>
            </w:pPr>
          </w:p>
        </w:tc>
      </w:tr>
      <w:tr w:rsidR="00AF0BA9">
        <w:trPr>
          <w:ins w:id="164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43" w:author="Laurent Postiaux" w:date="2008-01-11T10:21:00Z"/>
              </w:numPr>
              <w:rPr>
                <w:ins w:id="1644" w:author="Laurent Postiaux" w:date="2008-01-11T10:21:00Z"/>
              </w:rPr>
            </w:pPr>
            <w:ins w:id="1645" w:author="Laurent Postiaux" w:date="2008-01-11T10:21:00Z">
              <w:r>
                <w:t>64 (6)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46" w:author="Laurent Postiaux" w:date="2008-01-11T10:21:00Z"/>
              </w:numPr>
              <w:rPr>
                <w:ins w:id="1647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48" w:author="Laurent Postiaux" w:date="2008-01-11T10:21:00Z"/>
              </w:numPr>
              <w:rPr>
                <w:ins w:id="1649" w:author="Laurent Postiaux" w:date="2008-01-11T10:21:00Z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50" w:author="Laurent Postiaux" w:date="2008-01-11T10:21:00Z"/>
              </w:numPr>
              <w:rPr>
                <w:ins w:id="1651" w:author="Laurent Postiaux" w:date="2008-01-11T10:21:00Z"/>
              </w:rPr>
            </w:pPr>
          </w:p>
        </w:tc>
      </w:tr>
      <w:tr w:rsidR="00AF0BA9">
        <w:trPr>
          <w:ins w:id="165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53" w:author="Laurent Postiaux" w:date="2008-01-11T10:21:00Z"/>
              </w:numPr>
              <w:rPr>
                <w:ins w:id="1654" w:author="Laurent Postiaux" w:date="2008-01-11T10:21:00Z"/>
              </w:rPr>
            </w:pPr>
            <w:ins w:id="1655" w:author="Laurent Postiaux" w:date="2008-01-11T10:21:00Z">
              <w:r>
                <w:t>128 (7)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56" w:author="Laurent Postiaux" w:date="2008-01-11T10:21:00Z"/>
              </w:numPr>
              <w:rPr>
                <w:ins w:id="1657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58" w:author="Laurent Postiaux" w:date="2008-01-11T10:21:00Z"/>
              </w:numPr>
              <w:rPr>
                <w:ins w:id="1659" w:author="Laurent Postiaux" w:date="2008-01-11T10:21:00Z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60" w:author="Laurent Postiaux" w:date="2008-01-11T10:21:00Z"/>
              </w:numPr>
              <w:rPr>
                <w:ins w:id="1661" w:author="Laurent Postiaux" w:date="2008-01-11T10:21:00Z"/>
              </w:rPr>
            </w:pPr>
          </w:p>
        </w:tc>
      </w:tr>
      <w:tr w:rsidR="00AF0BA9">
        <w:trPr>
          <w:ins w:id="166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63" w:author="Laurent Postiaux" w:date="2008-01-11T10:21:00Z"/>
              </w:numPr>
              <w:rPr>
                <w:ins w:id="1664" w:author="Laurent Postiaux" w:date="2008-01-11T10:21:00Z"/>
              </w:rPr>
            </w:pPr>
            <w:ins w:id="1665" w:author="Laurent Postiaux" w:date="2008-01-11T10:21:00Z">
              <w:r>
                <w:t>256 (8)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66" w:author="Laurent Postiaux" w:date="2008-01-11T10:21:00Z"/>
              </w:numPr>
              <w:rPr>
                <w:ins w:id="1667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68" w:author="Laurent Postiaux" w:date="2008-01-11T10:21:00Z"/>
              </w:numPr>
              <w:rPr>
                <w:ins w:id="1669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70" w:author="Laurent Postiaux" w:date="2008-01-11T10:21:00Z"/>
              </w:numPr>
              <w:rPr>
                <w:ins w:id="1671" w:author="Laurent Postiaux" w:date="2008-01-11T10:21:00Z"/>
                <w:sz w:val="16"/>
              </w:rPr>
            </w:pPr>
          </w:p>
        </w:tc>
      </w:tr>
      <w:tr w:rsidR="00AF0BA9">
        <w:trPr>
          <w:ins w:id="1672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73" w:author="Laurent Postiaux" w:date="2008-01-11T10:21:00Z"/>
              </w:numPr>
              <w:rPr>
                <w:ins w:id="1674" w:author="Laurent Postiaux" w:date="2008-01-11T10:21:00Z"/>
              </w:rPr>
            </w:pPr>
            <w:ins w:id="1675" w:author="Laurent Postiaux" w:date="2008-01-11T10:21:00Z">
              <w:r>
                <w:t>512 (9)</w:t>
              </w:r>
            </w:ins>
          </w:p>
        </w:tc>
        <w:tc>
          <w:tcPr>
            <w:tcW w:w="5578" w:type="dxa"/>
          </w:tcPr>
          <w:p w:rsidR="00AF0BA9" w:rsidRPr="00AF0BA9" w:rsidRDefault="00AF0BA9" w:rsidP="00AF0BA9">
            <w:pPr>
              <w:keepNext/>
              <w:numPr>
                <w:ins w:id="1676" w:author="Laurent Postiaux" w:date="2008-01-11T10:21:00Z"/>
              </w:numPr>
              <w:rPr>
                <w:ins w:id="1677" w:author="Laurent Postiaux" w:date="2008-01-11T10:21:00Z"/>
                <w:lang w:val="fr-FR"/>
              </w:rPr>
            </w:pPr>
            <w:ins w:id="1678" w:author="Laurent Postiaux" w:date="2008-01-11T10:25:00Z">
              <w:r w:rsidRPr="00AF0BA9">
                <w:rPr>
                  <w:lang w:val="fr-FR"/>
                </w:rPr>
                <w:t>Not Billed</w:t>
              </w:r>
            </w:ins>
          </w:p>
        </w:tc>
        <w:tc>
          <w:tcPr>
            <w:tcW w:w="3062" w:type="dxa"/>
          </w:tcPr>
          <w:p w:rsidR="00AF0BA9" w:rsidRPr="009A6FAA" w:rsidRDefault="00AF0BA9" w:rsidP="00AF0BA9">
            <w:pPr>
              <w:keepNext/>
              <w:numPr>
                <w:ins w:id="1679" w:author="Laurent Postiaux" w:date="2008-01-11T10:21:00Z"/>
              </w:numPr>
              <w:rPr>
                <w:ins w:id="1680" w:author="Laurent Postiaux" w:date="2008-01-11T10:21:00Z"/>
                <w:sz w:val="16"/>
                <w:lang w:val="fr-FR"/>
              </w:rPr>
            </w:pPr>
            <w:ins w:id="1681" w:author="Laurent Postiaux" w:date="2008-01-11T10:25:00Z">
              <w:r>
                <w:t>Chg_account5.asp</w:t>
              </w:r>
            </w:ins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82" w:author="Laurent Postiaux" w:date="2008-01-11T10:21:00Z"/>
              </w:numPr>
              <w:rPr>
                <w:ins w:id="1683" w:author="Laurent Postiaux" w:date="2008-01-11T10:21:00Z"/>
              </w:rPr>
            </w:pPr>
            <w:ins w:id="1684" w:author="Laurent Postiaux" w:date="2008-01-11T10:26:00Z">
              <w:r>
                <w:t>Yes</w:t>
              </w:r>
            </w:ins>
          </w:p>
        </w:tc>
      </w:tr>
      <w:tr w:rsidR="00AF0BA9">
        <w:trPr>
          <w:ins w:id="1685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86" w:author="Laurent Postiaux" w:date="2008-01-11T10:21:00Z"/>
              </w:numPr>
              <w:rPr>
                <w:ins w:id="1687" w:author="Laurent Postiaux" w:date="2008-01-11T10:21:00Z"/>
              </w:rPr>
            </w:pPr>
            <w:ins w:id="1688" w:author="Laurent Postiaux" w:date="2008-01-11T10:21:00Z">
              <w:r>
                <w:t>1024 (10)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89" w:author="Laurent Postiaux" w:date="2008-01-11T10:21:00Z"/>
              </w:numPr>
              <w:rPr>
                <w:ins w:id="1690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691" w:author="Laurent Postiaux" w:date="2008-01-11T10:21:00Z"/>
              </w:numPr>
              <w:rPr>
                <w:ins w:id="1692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693" w:author="Laurent Postiaux" w:date="2008-01-11T10:21:00Z"/>
              </w:numPr>
              <w:rPr>
                <w:ins w:id="1694" w:author="Laurent Postiaux" w:date="2008-01-11T10:21:00Z"/>
              </w:rPr>
            </w:pPr>
          </w:p>
        </w:tc>
      </w:tr>
      <w:tr w:rsidR="00AF0BA9">
        <w:trPr>
          <w:ins w:id="1695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696" w:author="Laurent Postiaux" w:date="2008-01-11T10:21:00Z"/>
              </w:numPr>
              <w:rPr>
                <w:ins w:id="1697" w:author="Laurent Postiaux" w:date="2008-01-11T10:21:00Z"/>
              </w:rPr>
            </w:pPr>
            <w:ins w:id="1698" w:author="Laurent Postiaux" w:date="2008-01-11T10:21:00Z">
              <w:r>
                <w:t>2048 (11)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699" w:author="Laurent Postiaux" w:date="2008-01-11T10:21:00Z"/>
              </w:numPr>
              <w:rPr>
                <w:ins w:id="1700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701" w:author="Laurent Postiaux" w:date="2008-01-11T10:21:00Z"/>
              </w:numPr>
              <w:rPr>
                <w:ins w:id="1702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703" w:author="Laurent Postiaux" w:date="2008-01-11T10:21:00Z"/>
              </w:numPr>
              <w:rPr>
                <w:ins w:id="1704" w:author="Laurent Postiaux" w:date="2008-01-11T10:21:00Z"/>
                <w:sz w:val="16"/>
              </w:rPr>
            </w:pPr>
          </w:p>
        </w:tc>
      </w:tr>
      <w:tr w:rsidR="00AF0BA9">
        <w:trPr>
          <w:ins w:id="1705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706" w:author="Laurent Postiaux" w:date="2008-01-11T10:21:00Z"/>
              </w:numPr>
              <w:rPr>
                <w:ins w:id="1707" w:author="Laurent Postiaux" w:date="2008-01-11T10:21:00Z"/>
              </w:rPr>
            </w:pPr>
            <w:ins w:id="1708" w:author="Laurent Postiaux" w:date="2008-01-11T10:21:00Z">
              <w:r>
                <w:t>4096 (12)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709" w:author="Laurent Postiaux" w:date="2008-01-11T10:21:00Z"/>
              </w:numPr>
              <w:rPr>
                <w:ins w:id="1710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711" w:author="Laurent Postiaux" w:date="2008-01-11T10:21:00Z"/>
              </w:numPr>
              <w:rPr>
                <w:ins w:id="1712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713" w:author="Laurent Postiaux" w:date="2008-01-11T10:21:00Z"/>
              </w:numPr>
              <w:rPr>
                <w:ins w:id="1714" w:author="Laurent Postiaux" w:date="2008-01-11T10:21:00Z"/>
                <w:sz w:val="16"/>
              </w:rPr>
            </w:pPr>
          </w:p>
        </w:tc>
      </w:tr>
      <w:tr w:rsidR="00AF0BA9">
        <w:trPr>
          <w:ins w:id="1715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716" w:author="Laurent Postiaux" w:date="2008-01-11T10:21:00Z"/>
              </w:numPr>
              <w:rPr>
                <w:ins w:id="1717" w:author="Laurent Postiaux" w:date="2008-01-11T10:21:00Z"/>
              </w:rPr>
            </w:pPr>
            <w:ins w:id="1718" w:author="Laurent Postiaux" w:date="2008-01-11T10:21:00Z">
              <w:r>
                <w:t>8192 (13)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719" w:author="Laurent Postiaux" w:date="2008-01-11T10:21:00Z"/>
              </w:numPr>
              <w:rPr>
                <w:ins w:id="1720" w:author="Laurent Postiaux" w:date="2008-01-11T10:21:00Z"/>
              </w:rPr>
            </w:pPr>
          </w:p>
        </w:tc>
        <w:tc>
          <w:tcPr>
            <w:tcW w:w="3062" w:type="dxa"/>
          </w:tcPr>
          <w:p w:rsidR="00AF0BA9" w:rsidRPr="00121D11" w:rsidRDefault="00AF0BA9" w:rsidP="00AF0BA9">
            <w:pPr>
              <w:keepNext/>
              <w:numPr>
                <w:ins w:id="1721" w:author="Laurent Postiaux" w:date="2008-01-11T10:21:00Z"/>
              </w:numPr>
              <w:rPr>
                <w:ins w:id="1722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723" w:author="Laurent Postiaux" w:date="2008-01-11T10:21:00Z"/>
              </w:numPr>
              <w:rPr>
                <w:ins w:id="1724" w:author="Laurent Postiaux" w:date="2008-01-11T10:21:00Z"/>
                <w:sz w:val="16"/>
              </w:rPr>
            </w:pPr>
          </w:p>
        </w:tc>
      </w:tr>
      <w:tr w:rsidR="00AF0BA9">
        <w:trPr>
          <w:ins w:id="1725" w:author="Laurent Postiaux" w:date="2008-01-11T10:21:00Z"/>
        </w:trPr>
        <w:tc>
          <w:tcPr>
            <w:tcW w:w="1368" w:type="dxa"/>
          </w:tcPr>
          <w:p w:rsidR="00AF0BA9" w:rsidRDefault="00AF0BA9" w:rsidP="00AF0BA9">
            <w:pPr>
              <w:keepNext/>
              <w:numPr>
                <w:ins w:id="1726" w:author="Laurent Postiaux" w:date="2008-01-11T10:21:00Z"/>
              </w:numPr>
              <w:rPr>
                <w:ins w:id="1727" w:author="Laurent Postiaux" w:date="2008-01-11T10:21:00Z"/>
              </w:rPr>
            </w:pPr>
            <w:ins w:id="1728" w:author="Laurent Postiaux" w:date="2008-01-11T10:21:00Z">
              <w:r>
                <w:t>16384 (14)</w:t>
              </w:r>
            </w:ins>
          </w:p>
        </w:tc>
        <w:tc>
          <w:tcPr>
            <w:tcW w:w="5578" w:type="dxa"/>
          </w:tcPr>
          <w:p w:rsidR="00AF0BA9" w:rsidRDefault="00AF0BA9" w:rsidP="00AF0BA9">
            <w:pPr>
              <w:keepNext/>
              <w:numPr>
                <w:ins w:id="1729" w:author="Laurent Postiaux" w:date="2008-01-11T10:21:00Z"/>
              </w:numPr>
              <w:rPr>
                <w:ins w:id="1730" w:author="Laurent Postiaux" w:date="2008-01-11T10:21:00Z"/>
              </w:rPr>
            </w:pPr>
          </w:p>
        </w:tc>
        <w:tc>
          <w:tcPr>
            <w:tcW w:w="3062" w:type="dxa"/>
          </w:tcPr>
          <w:p w:rsidR="00AF0BA9" w:rsidRDefault="00AF0BA9" w:rsidP="00AF0BA9">
            <w:pPr>
              <w:keepNext/>
              <w:numPr>
                <w:ins w:id="1731" w:author="Laurent Postiaux" w:date="2008-01-11T10:21:00Z"/>
              </w:numPr>
              <w:rPr>
                <w:ins w:id="1732" w:author="Laurent Postiaux" w:date="2008-01-11T10:21:00Z"/>
                <w:sz w:val="16"/>
              </w:rPr>
            </w:pPr>
          </w:p>
        </w:tc>
        <w:tc>
          <w:tcPr>
            <w:tcW w:w="4500" w:type="dxa"/>
          </w:tcPr>
          <w:p w:rsidR="00AF0BA9" w:rsidRDefault="00AF0BA9" w:rsidP="00AF0BA9">
            <w:pPr>
              <w:keepNext/>
              <w:numPr>
                <w:ins w:id="1733" w:author="Laurent Postiaux" w:date="2008-01-11T10:21:00Z"/>
              </w:numPr>
              <w:rPr>
                <w:ins w:id="1734" w:author="Laurent Postiaux" w:date="2008-01-11T10:21:00Z"/>
              </w:rPr>
            </w:pPr>
          </w:p>
        </w:tc>
      </w:tr>
    </w:tbl>
    <w:p w:rsidR="003875DE" w:rsidRDefault="003875DE">
      <w:pPr>
        <w:numPr>
          <w:ins w:id="1735" w:author="Laurent Postiaux" w:date="2008-01-11T10:21:00Z"/>
        </w:numPr>
        <w:rPr>
          <w:ins w:id="1736" w:author="Laurent Postiaux" w:date="2008-01-11T10:21:00Z"/>
        </w:rPr>
      </w:pPr>
    </w:p>
    <w:p w:rsidR="00AF0BA9" w:rsidRDefault="00AF0B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MGCONFIG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in MERCHANTGROUPS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rPr>
          <w:cantSplit/>
          <w:trHeight w:val="411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237A6D" w:rsidRDefault="00A774AB">
            <w:pPr>
              <w:keepNext/>
            </w:pPr>
            <w:r>
              <w:t>Show Billing in menu</w:t>
            </w:r>
          </w:p>
        </w:tc>
        <w:tc>
          <w:tcPr>
            <w:tcW w:w="3062" w:type="dxa"/>
          </w:tcPr>
          <w:p w:rsidR="00237A6D" w:rsidRDefault="00A774AB">
            <w:pPr>
              <w:keepNext/>
              <w:rPr>
                <w:lang w:val="fr-BE"/>
              </w:rPr>
            </w:pPr>
            <w:r>
              <w:rPr>
                <w:lang w:val="fr-BE"/>
              </w:rPr>
              <w:t>Menu</w:t>
            </w:r>
          </w:p>
        </w:tc>
        <w:tc>
          <w:tcPr>
            <w:tcW w:w="4500" w:type="dxa"/>
          </w:tcPr>
          <w:p w:rsidR="00237A6D" w:rsidRDefault="00A774AB">
            <w:pPr>
              <w:keepNext/>
            </w:pPr>
            <w:del w:id="1737" w:author="François NOËL" w:date="2006-10-18T10:59:00Z">
              <w:r w:rsidDel="008E0A38">
                <w:delText>Not yet</w:delText>
              </w:r>
            </w:del>
            <w:ins w:id="1738" w:author="François NOËL" w:date="2006-10-18T10:59:00Z">
              <w:r w:rsidR="008E0A38">
                <w:t>Yes (edit_groups.asp)</w:t>
              </w:r>
            </w:ins>
          </w:p>
        </w:tc>
      </w:tr>
      <w:tr w:rsidR="00237A6D">
        <w:trPr>
          <w:cantSplit/>
          <w:trHeight w:val="412"/>
        </w:trPr>
        <w:tc>
          <w:tcPr>
            <w:tcW w:w="1368" w:type="dxa"/>
          </w:tcPr>
          <w:p w:rsidR="00237A6D" w:rsidRDefault="00237A6D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237A6D" w:rsidRDefault="005A45C1">
            <w:pPr>
              <w:keepNext/>
            </w:pPr>
            <w:ins w:id="1739" w:author="Laurent Postiaux" w:date="2012-02-09T09:24:00Z">
              <w:r>
                <w:t>Allow access to direct report</w:t>
              </w:r>
            </w:ins>
          </w:p>
        </w:tc>
        <w:tc>
          <w:tcPr>
            <w:tcW w:w="3062" w:type="dxa"/>
          </w:tcPr>
          <w:p w:rsidR="00237A6D" w:rsidRDefault="005A45C1">
            <w:pPr>
              <w:keepNext/>
            </w:pPr>
            <w:ins w:id="1740" w:author="Laurent Postiaux" w:date="2012-02-09T09:24:00Z">
              <w:r>
                <w:t>Menu / DirectReport</w:t>
              </w:r>
            </w:ins>
          </w:p>
        </w:tc>
        <w:tc>
          <w:tcPr>
            <w:tcW w:w="4500" w:type="dxa"/>
          </w:tcPr>
          <w:p w:rsidR="00237A6D" w:rsidRDefault="005A45C1">
            <w:pPr>
              <w:keepNext/>
            </w:pPr>
            <w:ins w:id="1741" w:author="Laurent Postiaux" w:date="2012-02-09T09:25:00Z">
              <w:r>
                <w:t>Yes, (edit_groups)</w:t>
              </w:r>
            </w:ins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  <w:r>
              <w:t>1=&gt; give access to automatic account creation option</w:t>
            </w:r>
          </w:p>
        </w:tc>
        <w:tc>
          <w:tcPr>
            <w:tcW w:w="3062" w:type="dxa"/>
          </w:tcPr>
          <w:p w:rsidR="00237A6D" w:rsidRDefault="00237A6D">
            <w:pPr>
              <w:keepNext/>
            </w:pPr>
            <w:r>
              <w:t>menu / aac select</w:t>
            </w:r>
          </w:p>
        </w:tc>
        <w:tc>
          <w:tcPr>
            <w:tcW w:w="4500" w:type="dxa"/>
          </w:tcPr>
          <w:p w:rsidR="00237A6D" w:rsidRDefault="00AD3EBB">
            <w:pPr>
              <w:keepNext/>
            </w:pPr>
            <w:ins w:id="1742" w:author="François NOËL" w:date="2006-10-18T11:00:00Z">
              <w:r>
                <w:t>Yes (edit_groups.asp)</w:t>
              </w:r>
            </w:ins>
            <w:del w:id="1743" w:author="François NOËL" w:date="2006-10-18T11:00:00Z">
              <w:r w:rsidR="00237A6D" w:rsidDel="00AD3EBB">
                <w:delText>no</w:delText>
              </w:r>
            </w:del>
            <w:r w:rsidR="00237A6D">
              <w:t xml:space="preserve"> (NB for the option to work</w:t>
            </w:r>
            <w:ins w:id="1744" w:author="François NOËL" w:date="2006-10-18T11:01:00Z">
              <w:r>
                <w:t xml:space="preserve"> with the ISP BCC</w:t>
              </w:r>
            </w:ins>
            <w:r w:rsidR="00237A6D">
              <w:t>, a reseller must be create</w:t>
            </w:r>
            <w:ins w:id="1745" w:author="François NOËL" w:date="2006-10-18T11:01:00Z">
              <w:r>
                <w:t>d</w:t>
              </w:r>
            </w:ins>
            <w:r w:rsidR="00237A6D">
              <w:t>)</w:t>
            </w: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</w:tr>
      <w:tr w:rsidR="00237A6D">
        <w:tc>
          <w:tcPr>
            <w:tcW w:w="1368" w:type="dxa"/>
          </w:tcPr>
          <w:p w:rsidR="00237A6D" w:rsidRDefault="00237A6D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237A6D" w:rsidRDefault="00237A6D">
            <w:pPr>
              <w:keepNext/>
            </w:pPr>
          </w:p>
        </w:tc>
        <w:tc>
          <w:tcPr>
            <w:tcW w:w="3062" w:type="dxa"/>
          </w:tcPr>
          <w:p w:rsidR="00237A6D" w:rsidRDefault="00237A6D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433D04" w:rsidTr="00310BCA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433D04" w:rsidRDefault="00433D04" w:rsidP="0073314D">
            <w:pPr>
              <w:pStyle w:val="Heading1"/>
            </w:pPr>
            <w:bookmarkStart w:id="1746" w:name="ACQCONFIG"/>
            <w:bookmarkEnd w:id="1746"/>
            <w:r>
              <w:lastRenderedPageBreak/>
              <w:t xml:space="preserve">ACQCONFIG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in ACQUIRERS</w:t>
            </w:r>
          </w:p>
        </w:tc>
      </w:tr>
      <w:tr w:rsidR="00433D04" w:rsidTr="00310BCA">
        <w:tc>
          <w:tcPr>
            <w:tcW w:w="1368" w:type="dxa"/>
          </w:tcPr>
          <w:p w:rsidR="00433D04" w:rsidRDefault="00433D04" w:rsidP="000F558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433D04" w:rsidRDefault="00433D04" w:rsidP="000F558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433D04" w:rsidRDefault="00433D04" w:rsidP="000F558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433D04" w:rsidRDefault="00433D04" w:rsidP="000F558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433D04" w:rsidTr="00310BCA">
        <w:trPr>
          <w:cantSplit/>
          <w:trHeight w:val="411"/>
        </w:trPr>
        <w:tc>
          <w:tcPr>
            <w:tcW w:w="1368" w:type="dxa"/>
          </w:tcPr>
          <w:p w:rsidR="00433D04" w:rsidRDefault="00433D04" w:rsidP="000F5589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433D04" w:rsidRDefault="00917AE3" w:rsidP="000F5589">
            <w:pPr>
              <w:keepNext/>
            </w:pPr>
            <w:ins w:id="1747" w:author="Borsu" w:date="2009-04-09T10:15:00Z">
              <w:r>
                <w:t xml:space="preserve">3DS </w:t>
              </w:r>
            </w:ins>
            <w:r w:rsidR="00433D04">
              <w:t xml:space="preserve">Manual config request =&gt; </w:t>
            </w:r>
            <w:del w:id="1748" w:author="Borsu" w:date="2009-04-09T10:15:00Z">
              <w:r w:rsidR="00433D04" w:rsidDel="00917AE3">
                <w:delText xml:space="preserve">config </w:delText>
              </w:r>
            </w:del>
            <w:ins w:id="1749" w:author="Borsu" w:date="2009-04-09T10:15:00Z">
              <w:r>
                <w:t xml:space="preserve">affil request </w:t>
              </w:r>
            </w:ins>
            <w:r w:rsidR="00433D04">
              <w:t>mail sent to Ogone</w:t>
            </w:r>
          </w:p>
        </w:tc>
        <w:tc>
          <w:tcPr>
            <w:tcW w:w="3062" w:type="dxa"/>
          </w:tcPr>
          <w:p w:rsidR="00433D04" w:rsidRPr="00433D04" w:rsidRDefault="00433D04" w:rsidP="000F5589">
            <w:pPr>
              <w:keepNext/>
            </w:pPr>
            <w:r>
              <w:t>Activation mails</w:t>
            </w:r>
          </w:p>
        </w:tc>
        <w:tc>
          <w:tcPr>
            <w:tcW w:w="4500" w:type="dxa"/>
          </w:tcPr>
          <w:p w:rsidR="00433D04" w:rsidRDefault="00433D04" w:rsidP="000F5589">
            <w:pPr>
              <w:keepNext/>
            </w:pPr>
            <w:r>
              <w:t>Not yet</w:t>
            </w:r>
          </w:p>
        </w:tc>
      </w:tr>
      <w:tr w:rsidR="00433D04" w:rsidTr="00310BCA">
        <w:trPr>
          <w:cantSplit/>
          <w:trHeight w:val="412"/>
        </w:trPr>
        <w:tc>
          <w:tcPr>
            <w:tcW w:w="1368" w:type="dxa"/>
          </w:tcPr>
          <w:p w:rsidR="00433D04" w:rsidRDefault="00433D04" w:rsidP="000F5589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433D04" w:rsidRDefault="009F242B" w:rsidP="000F5589">
            <w:pPr>
              <w:keepNext/>
            </w:pPr>
            <w:ins w:id="1750" w:author="Laurent Postiaux" w:date="2009-04-28T15:31:00Z">
              <w:r>
                <w:t xml:space="preserve">Select </w:t>
              </w:r>
            </w:ins>
            <w:ins w:id="1751" w:author="Laurent Postiaux" w:date="2009-04-28T15:32:00Z">
              <w:r>
                <w:t>acquirer in acquirer selection process</w:t>
              </w:r>
            </w:ins>
          </w:p>
        </w:tc>
        <w:tc>
          <w:tcPr>
            <w:tcW w:w="3062" w:type="dxa"/>
          </w:tcPr>
          <w:p w:rsidR="00433D04" w:rsidRDefault="009F242B" w:rsidP="000F5589">
            <w:pPr>
              <w:keepNext/>
            </w:pPr>
            <w:ins w:id="1752" w:author="Laurent Postiaux" w:date="2009-04-28T15:32:00Z">
              <w:r>
                <w:t>Acquirer selection process</w:t>
              </w:r>
            </w:ins>
          </w:p>
        </w:tc>
        <w:tc>
          <w:tcPr>
            <w:tcW w:w="4500" w:type="dxa"/>
          </w:tcPr>
          <w:p w:rsidR="00433D04" w:rsidRDefault="009F242B" w:rsidP="000F5589">
            <w:pPr>
              <w:keepNext/>
            </w:pPr>
            <w:ins w:id="1753" w:author="Laurent Postiaux" w:date="2009-04-28T15:32:00Z">
              <w:r>
                <w:t>Not yet</w:t>
              </w:r>
            </w:ins>
          </w:p>
        </w:tc>
      </w:tr>
      <w:tr w:rsidR="00433D04" w:rsidTr="00310BCA">
        <w:tc>
          <w:tcPr>
            <w:tcW w:w="1368" w:type="dxa"/>
          </w:tcPr>
          <w:p w:rsidR="00433D04" w:rsidRDefault="00433D04" w:rsidP="000F5589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433D04" w:rsidRDefault="001A51D4" w:rsidP="000F5589">
            <w:pPr>
              <w:keepNext/>
            </w:pPr>
            <w:ins w:id="1754" w:author="Laurent Postiaux" w:date="2009-05-20T11:24:00Z">
              <w:r>
                <w:t>Online UID config &amp; check in BE</w:t>
              </w:r>
            </w:ins>
          </w:p>
        </w:tc>
        <w:tc>
          <w:tcPr>
            <w:tcW w:w="3062" w:type="dxa"/>
          </w:tcPr>
          <w:p w:rsidR="00433D04" w:rsidRDefault="001A51D4" w:rsidP="000F5589">
            <w:pPr>
              <w:keepNext/>
            </w:pPr>
            <w:ins w:id="1755" w:author="Laurent Postiaux" w:date="2009-05-20T11:24:00Z">
              <w:r>
                <w:t>FE pilot BE merch config</w:t>
              </w:r>
            </w:ins>
          </w:p>
        </w:tc>
        <w:tc>
          <w:tcPr>
            <w:tcW w:w="4500" w:type="dxa"/>
          </w:tcPr>
          <w:p w:rsidR="00433D04" w:rsidRDefault="00433D04" w:rsidP="000F5589">
            <w:pPr>
              <w:keepNext/>
            </w:pPr>
          </w:p>
        </w:tc>
      </w:tr>
      <w:tr w:rsidR="00433D04" w:rsidTr="00310BCA">
        <w:tc>
          <w:tcPr>
            <w:tcW w:w="1368" w:type="dxa"/>
          </w:tcPr>
          <w:p w:rsidR="00433D04" w:rsidRDefault="00433D04" w:rsidP="000F5589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433D04" w:rsidRPr="00310BCA" w:rsidRDefault="00310BCA" w:rsidP="000F5589">
            <w:pPr>
              <w:keepNext/>
              <w:rPr>
                <w:color w:val="FF0000"/>
              </w:rPr>
            </w:pPr>
            <w:r w:rsidRPr="00310BCA">
              <w:rPr>
                <w:color w:val="FF0000"/>
              </w:rPr>
              <w:t>Used but not documented</w:t>
            </w:r>
          </w:p>
        </w:tc>
        <w:tc>
          <w:tcPr>
            <w:tcW w:w="3062" w:type="dxa"/>
          </w:tcPr>
          <w:p w:rsidR="00433D04" w:rsidRPr="00254BA7" w:rsidRDefault="00433D04" w:rsidP="000F5589">
            <w:pPr>
              <w:keepNext/>
            </w:pPr>
          </w:p>
        </w:tc>
        <w:tc>
          <w:tcPr>
            <w:tcW w:w="4500" w:type="dxa"/>
          </w:tcPr>
          <w:p w:rsidR="00433D04" w:rsidRDefault="00433D04" w:rsidP="000F5589">
            <w:pPr>
              <w:keepNext/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310BCA" w:rsidRPr="00310BCA" w:rsidRDefault="00310BCA" w:rsidP="00C56ED4">
            <w:pPr>
              <w:keepNext/>
              <w:rPr>
                <w:color w:val="FF0000"/>
              </w:rPr>
            </w:pPr>
            <w:r w:rsidRPr="00310BCA">
              <w:rPr>
                <w:color w:val="FF0000"/>
              </w:rPr>
              <w:t>Used but not documented</w:t>
            </w:r>
          </w:p>
        </w:tc>
        <w:tc>
          <w:tcPr>
            <w:tcW w:w="3062" w:type="dxa"/>
          </w:tcPr>
          <w:p w:rsidR="00310BCA" w:rsidRDefault="00310BCA" w:rsidP="000F5589">
            <w:pPr>
              <w:keepNext/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310BCA" w:rsidRPr="00310BCA" w:rsidRDefault="00310BCA" w:rsidP="00C56ED4">
            <w:pPr>
              <w:keepNext/>
              <w:rPr>
                <w:color w:val="FF0000"/>
              </w:rPr>
            </w:pPr>
            <w:r w:rsidRPr="00310BCA">
              <w:rPr>
                <w:color w:val="FF0000"/>
              </w:rPr>
              <w:t>Used but not documented</w:t>
            </w: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  <w:r>
              <w:t>End-to-end testing availability</w:t>
            </w:r>
          </w:p>
        </w:tc>
        <w:tc>
          <w:tcPr>
            <w:tcW w:w="3062" w:type="dxa"/>
          </w:tcPr>
          <w:p w:rsidR="00310BCA" w:rsidRDefault="00310BCA" w:rsidP="000F5589">
            <w:pPr>
              <w:keepNext/>
            </w:pPr>
            <w:r w:rsidRPr="00254BA7">
              <w:t>Acquirer configuration</w:t>
            </w:r>
          </w:p>
        </w:tc>
        <w:tc>
          <w:tcPr>
            <w:tcW w:w="4500" w:type="dxa"/>
          </w:tcPr>
          <w:p w:rsidR="00310BCA" w:rsidRDefault="00310BCA" w:rsidP="000F5589">
            <w:pPr>
              <w:keepNext/>
            </w:pPr>
            <w:del w:id="1756" w:author="Florence Delubac" w:date="2012-02-10T09:46:00Z">
              <w:r w:rsidDel="0025787D">
                <w:delText>Not yet</w:delText>
              </w:r>
            </w:del>
            <w:ins w:id="1757" w:author="Florence Delubac" w:date="2012-02-10T09:46:00Z">
              <w:r w:rsidR="0025787D">
                <w:t>Manag_acquirer.asp</w:t>
              </w:r>
            </w:ins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</w:tr>
      <w:tr w:rsidR="00310BCA" w:rsidTr="00310BCA">
        <w:tc>
          <w:tcPr>
            <w:tcW w:w="1368" w:type="dxa"/>
          </w:tcPr>
          <w:p w:rsidR="00310BCA" w:rsidRDefault="00310BCA" w:rsidP="000F5589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310BCA" w:rsidRDefault="00310BCA" w:rsidP="000F5589">
            <w:pPr>
              <w:keepNext/>
            </w:pPr>
          </w:p>
        </w:tc>
        <w:tc>
          <w:tcPr>
            <w:tcW w:w="3062" w:type="dxa"/>
          </w:tcPr>
          <w:p w:rsidR="00310BCA" w:rsidRDefault="00310BCA" w:rsidP="000F558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310BCA" w:rsidRDefault="00310BCA" w:rsidP="000F5589">
            <w:pPr>
              <w:keepNext/>
            </w:pPr>
          </w:p>
        </w:tc>
      </w:tr>
    </w:tbl>
    <w:p w:rsidR="00433D04" w:rsidRDefault="00433D0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PROCESS_ERROR (PaymentHist table + ARCH)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Problem posting email merchant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Only problem for insert in table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Problem posting email client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Only problem for insert in table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tabs>
                <w:tab w:val="left" w:pos="2263"/>
              </w:tabs>
            </w:pPr>
            <w:r>
              <w:t>Problem with online post-sale request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tabs>
                <w:tab w:val="left" w:pos="2263"/>
              </w:tabs>
            </w:pPr>
            <w:r>
              <w:t>Problem with offline post-sale request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Only problem for insert in table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Offline processing because online not possible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aps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aps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Technical problem with status update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Uncertain status of payment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Still enabled when solved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Problem with alias insert/update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Client disconnected before answer is sent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In DirectLink =&gt; also if applic disconnected before XML answer.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Technical problem, unable to check country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object access error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unknown IP country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unknown CC country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Offline PS used because online PS has failed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C13677">
        <w:tc>
          <w:tcPr>
            <w:tcW w:w="828" w:type="dxa"/>
          </w:tcPr>
          <w:p w:rsidR="00C13677" w:rsidRDefault="00C13677" w:rsidP="00C13677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C13677" w:rsidRDefault="00C13677" w:rsidP="00C13677">
            <w:pPr>
              <w:keepNext/>
            </w:pPr>
            <w:r>
              <w:t>Problem with cardstats insert/Update</w:t>
            </w:r>
          </w:p>
        </w:tc>
        <w:tc>
          <w:tcPr>
            <w:tcW w:w="3781" w:type="dxa"/>
          </w:tcPr>
          <w:p w:rsidR="00C13677" w:rsidRDefault="00C13677" w:rsidP="00C13677">
            <w:pPr>
              <w:keepNext/>
            </w:pPr>
          </w:p>
        </w:tc>
        <w:tc>
          <w:tcPr>
            <w:tcW w:w="3781" w:type="dxa"/>
          </w:tcPr>
          <w:p w:rsidR="00C13677" w:rsidRDefault="00C13677" w:rsidP="00C13677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C13677">
            <w:pPr>
              <w:keepNext/>
            </w:pPr>
            <w:r>
              <w:t>16384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AUTO_SOLVED (PaymentHist table + ARCH)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9A2AC2">
            <w:pPr>
              <w:keepNext/>
            </w:pPr>
            <w:ins w:id="1758" w:author="Catherine Borsu" w:date="2010-02-12T10:49:00Z">
              <w:r>
                <w:t>(</w:t>
              </w:r>
            </w:ins>
            <w:r w:rsidR="00237A6D">
              <w:t>Set TRN to ERROR after a call to acquirer</w:t>
            </w:r>
            <w:ins w:id="1759" w:author="Catherine Borsu" w:date="2010-02-12T10:49:00Z">
              <w:r>
                <w:t xml:space="preserve">)  inserted into cardstats </w:t>
              </w:r>
            </w:ins>
            <w:ins w:id="1760" w:author="Catherine Borsu" w:date="2010-02-12T10:50:00Z">
              <w:r>
                <w:t>–</w:t>
              </w:r>
            </w:ins>
            <w:ins w:id="1761" w:author="Catherine Borsu" w:date="2010-02-12T10:49:00Z">
              <w:r>
                <w:t xml:space="preserve"> need </w:t>
              </w:r>
            </w:ins>
            <w:ins w:id="1762" w:author="Catherine Borsu" w:date="2010-02-12T10:50:00Z">
              <w:r>
                <w:t>to update tx status in cardstats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Error 2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Re-Post TRN after a call to acquirer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Error 2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tabs>
                <w:tab w:val="left" w:pos="2263"/>
              </w:tabs>
            </w:pPr>
            <w:r>
              <w:t>Set TRN to CLEARED after a call to acquirer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Error 2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D73434">
            <w:pPr>
              <w:keepNext/>
              <w:tabs>
                <w:tab w:val="left" w:pos="2263"/>
              </w:tabs>
            </w:pPr>
            <w:r>
              <w:t>Actual Fraud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D73434">
            <w:pPr>
              <w:keepNext/>
            </w:pPr>
            <w:bookmarkStart w:id="1763" w:name="OLE_LINK5"/>
            <w:r>
              <w:t>Report_fraud</w:t>
            </w:r>
            <w:bookmarkEnd w:id="1763"/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D73434">
            <w:pPr>
              <w:keepNext/>
            </w:pPr>
            <w:r>
              <w:t>Commercial dispute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aps/>
              </w:rPr>
            </w:pPr>
          </w:p>
        </w:tc>
        <w:tc>
          <w:tcPr>
            <w:tcW w:w="3781" w:type="dxa"/>
          </w:tcPr>
          <w:p w:rsidR="00237A6D" w:rsidRDefault="00E12C6B">
            <w:pPr>
              <w:keepNext/>
              <w:rPr>
                <w:caps/>
              </w:rPr>
            </w:pPr>
            <w:r>
              <w:t>Report_fraud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852E18">
            <w:pPr>
              <w:keepNext/>
              <w:rPr>
                <w:ins w:id="1764" w:author="mca" w:date="2011-01-25T15:44:00Z"/>
              </w:rPr>
            </w:pPr>
            <w:del w:id="1765" w:author="mca" w:date="2011-01-25T15:44:00Z">
              <w:r w:rsidDel="007F5374">
                <w:delText>Expecting confirmation of processing by merchant</w:delText>
              </w:r>
            </w:del>
          </w:p>
          <w:p w:rsidR="007F5374" w:rsidRDefault="007F5374">
            <w:pPr>
              <w:keepNext/>
            </w:pPr>
            <w:ins w:id="1766" w:author="mca" w:date="2011-01-25T15:45:00Z">
              <w:r>
                <w:t>Redirection backup for amadeus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745307" w:rsidRDefault="00745307" w:rsidP="00745307">
            <w:pPr>
              <w:keepNext/>
            </w:pPr>
            <w:r>
              <w:t>Received confirmation of processing by merchant</w:t>
            </w: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745307" w:rsidRDefault="00C86E61">
            <w:pPr>
              <w:keepNext/>
            </w:pPr>
            <w:ins w:id="1767" w:author="Jean-Bernard Pain" w:date="2007-11-05T15:01:00Z">
              <w:r>
                <w:t>Paypal express checkout in 2 steps</w:t>
              </w:r>
            </w:ins>
          </w:p>
        </w:tc>
        <w:tc>
          <w:tcPr>
            <w:tcW w:w="3781" w:type="dxa"/>
          </w:tcPr>
          <w:p w:rsidR="00745307" w:rsidRDefault="00C86E61">
            <w:pPr>
              <w:keepNext/>
            </w:pPr>
            <w:ins w:id="1768" w:author="Jean-Bernard Pain" w:date="2007-11-05T15:02:00Z">
              <w:r>
                <w:t>No error just to detect 2 step transactions</w:t>
              </w:r>
            </w:ins>
          </w:p>
        </w:tc>
        <w:tc>
          <w:tcPr>
            <w:tcW w:w="3781" w:type="dxa"/>
          </w:tcPr>
          <w:p w:rsidR="00745307" w:rsidRDefault="00AF5752">
            <w:pPr>
              <w:keepNext/>
            </w:pPr>
            <w:ins w:id="1769" w:author="Jean-Bernard Pain" w:date="2007-11-05T15:04:00Z">
              <w:r>
                <w:t>Just</w:t>
              </w:r>
            </w:ins>
            <w:ins w:id="1770" w:author="Jean-Bernard Pain" w:date="2007-11-05T15:05:00Z">
              <w:r>
                <w:t xml:space="preserve"> add </w:t>
              </w:r>
            </w:ins>
            <w:ins w:id="1771" w:author="Jean-Bernard Pain" w:date="2007-11-05T15:04:00Z">
              <w:r>
                <w:t>if txtoken = init</w:t>
              </w:r>
            </w:ins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745307" w:rsidRDefault="007579C3" w:rsidP="007579C3">
            <w:pPr>
              <w:keepNext/>
            </w:pPr>
            <w:ins w:id="1772" w:author="mca" w:date="2010-12-15T08:22:00Z">
              <w:r>
                <w:t>Recover mailing</w:t>
              </w:r>
            </w:ins>
            <w:ins w:id="1773" w:author="mca" w:date="2010-12-15T08:21:00Z">
              <w:r w:rsidR="002357E3">
                <w:t xml:space="preserve"> for Amadeus transactions</w:t>
              </w:r>
            </w:ins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</w:tr>
      <w:tr w:rsidR="00745307">
        <w:tc>
          <w:tcPr>
            <w:tcW w:w="828" w:type="dxa"/>
          </w:tcPr>
          <w:p w:rsidR="00745307" w:rsidRDefault="00745307">
            <w:pPr>
              <w:keepNext/>
            </w:pPr>
          </w:p>
        </w:tc>
        <w:tc>
          <w:tcPr>
            <w:tcW w:w="6118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  <w:tc>
          <w:tcPr>
            <w:tcW w:w="3781" w:type="dxa"/>
          </w:tcPr>
          <w:p w:rsidR="00745307" w:rsidRDefault="00745307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CHECK_RESULTS (Payment table + ARCH)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CVV not received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CVC received, unknown result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tabs>
                <w:tab w:val="left" w:pos="2263"/>
              </w:tabs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 xml:space="preserve">CVC received, checked OK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When it will be possible with acquirers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tabs>
                <w:tab w:val="left" w:pos="2263"/>
              </w:tabs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CVC received, KO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idem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  <w:lang w:val="fr-FR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  <w:lang w:val="fr-FR"/>
              </w:rPr>
              <w:t>CVC received, not sent (pour les banques françaises)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aps/>
                <w:color w:val="999999"/>
              </w:rPr>
            </w:pPr>
            <w:r>
              <w:rPr>
                <w:caps/>
                <w:color w:val="999999"/>
              </w:rPr>
              <w:t>when possible with backend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aps/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CVC received, sent, unknown result (pour CITI, BCC, etc)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Idem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Adress not received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Adress received, unknown result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Adress received, checked OK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 xml:space="preserve">When OK with Amex-Barclays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512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color w:val="999999"/>
                <w:sz w:val="20"/>
                <w:szCs w:val="20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Adress received, KO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idem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color w:val="999999"/>
              </w:rPr>
            </w:pPr>
            <w:r>
              <w:rPr>
                <w:color w:val="999999"/>
              </w:rP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color w:val="999999"/>
                <w:sz w:val="20"/>
                <w:szCs w:val="20"/>
              </w:rPr>
            </w:pPr>
            <w:r>
              <w:rPr>
                <w:rFonts w:ascii="Arial" w:hAnsi="Arial" w:cs="Arial"/>
                <w:color w:val="999999"/>
                <w:sz w:val="20"/>
                <w:szCs w:val="20"/>
              </w:rPr>
              <w:t>Track2 received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color w:val="999999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NEW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NEW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CVC received, unknown result or no check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CVC received, OK (we suppose it has been checked by banks ?)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CVC received, KO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pStyle w:val="CommentText"/>
              <w:keepNext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CVC received but disabled (not sent to BE)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received, unknown result or no check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received, checked and  OK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ZIP received, KO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received, unknown result or no check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received, checked OK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 received, KO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Track2 received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Means new Check_result code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55458F">
        <w:trPr>
          <w:ins w:id="1774" w:author="Jean-Bernard Pain" w:date="2008-08-14T15:44:00Z"/>
        </w:trPr>
        <w:tc>
          <w:tcPr>
            <w:tcW w:w="828" w:type="dxa"/>
          </w:tcPr>
          <w:p w:rsidR="0055458F" w:rsidRDefault="0055458F">
            <w:pPr>
              <w:keepNext/>
              <w:rPr>
                <w:ins w:id="1775" w:author="Jean-Bernard Pain" w:date="2008-08-14T15:44:00Z"/>
              </w:rPr>
            </w:pPr>
            <w:ins w:id="1776" w:author="Jean-Bernard Pain" w:date="2008-08-14T15:44:00Z">
              <w:r>
                <w:t>4096</w:t>
              </w:r>
            </w:ins>
          </w:p>
        </w:tc>
        <w:tc>
          <w:tcPr>
            <w:tcW w:w="6118" w:type="dxa"/>
          </w:tcPr>
          <w:p w:rsidR="0055458F" w:rsidRDefault="0055458F">
            <w:pPr>
              <w:keepNext/>
              <w:rPr>
                <w:ins w:id="1777" w:author="Jean-Bernard Pain" w:date="2008-08-14T15:44:00Z"/>
                <w:rFonts w:ascii="Arial" w:hAnsi="Arial" w:cs="Arial"/>
                <w:sz w:val="20"/>
                <w:szCs w:val="20"/>
              </w:rPr>
            </w:pPr>
            <w:ins w:id="1778" w:author="Jean-Bernard Pain" w:date="2008-08-14T15:45:00Z">
              <w:r>
                <w:rPr>
                  <w:rFonts w:ascii="Arial" w:hAnsi="Arial" w:cs="Arial"/>
                  <w:sz w:val="20"/>
                  <w:szCs w:val="20"/>
                </w:rPr>
                <w:t>EMV TPE Cheap and PIN check</w:t>
              </w:r>
            </w:ins>
          </w:p>
        </w:tc>
        <w:tc>
          <w:tcPr>
            <w:tcW w:w="3781" w:type="dxa"/>
          </w:tcPr>
          <w:p w:rsidR="0055458F" w:rsidRDefault="0055458F">
            <w:pPr>
              <w:keepNext/>
              <w:rPr>
                <w:ins w:id="1779" w:author="Jean-Bernard Pain" w:date="2008-08-14T15:44:00Z"/>
              </w:rPr>
            </w:pPr>
          </w:p>
        </w:tc>
        <w:tc>
          <w:tcPr>
            <w:tcW w:w="3781" w:type="dxa"/>
          </w:tcPr>
          <w:p w:rsidR="0055458F" w:rsidRDefault="0055458F">
            <w:pPr>
              <w:keepNext/>
              <w:rPr>
                <w:ins w:id="1780" w:author="Jean-Bernard Pain" w:date="2008-08-14T15:44:00Z"/>
              </w:rPr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C0C0C"/>
          </w:tcPr>
          <w:p w:rsidR="00237A6D" w:rsidRDefault="00237A6D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completion_3D (table merchantcards)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3D activation requested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Fraud detection configuration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 configured</w:t>
            </w:r>
            <w:ins w:id="1781" w:author="François NOËL" w:date="2009-01-28T11:26:00Z">
              <w:r w:rsidR="002D5986">
                <w:rPr>
                  <w:rFonts w:ascii="Arial" w:hAnsi="Arial" w:cs="Arial"/>
                  <w:sz w:val="20"/>
                  <w:szCs w:val="20"/>
                </w:rPr>
                <w:t xml:space="preserve"> (never used? </w:t>
              </w:r>
            </w:ins>
            <w:ins w:id="1782" w:author="François NOËL" w:date="2009-01-28T11:27:00Z">
              <w:r w:rsidR="002D5986">
                <w:rPr>
                  <w:rFonts w:ascii="Arial" w:hAnsi="Arial" w:cs="Arial"/>
                  <w:sz w:val="20"/>
                  <w:szCs w:val="20"/>
                </w:rPr>
                <w:t>This value isn’t set for our m</w:t>
              </w:r>
            </w:ins>
            <w:ins w:id="1783" w:author="François NOËL" w:date="2009-01-28T11:26:00Z">
              <w:r w:rsidR="002D5986">
                <w:rPr>
                  <w:rFonts w:ascii="Arial" w:hAnsi="Arial" w:cs="Arial"/>
                  <w:sz w:val="20"/>
                  <w:szCs w:val="20"/>
                </w:rPr>
                <w:t>erchant</w:t>
              </w:r>
            </w:ins>
            <w:ins w:id="1784" w:author="François NOËL" w:date="2009-01-28T11:27:00Z">
              <w:r w:rsidR="002D5986">
                <w:rPr>
                  <w:rFonts w:ascii="Arial" w:hAnsi="Arial" w:cs="Arial"/>
                  <w:sz w:val="20"/>
                  <w:szCs w:val="20"/>
                </w:rPr>
                <w:t>s</w:t>
              </w:r>
            </w:ins>
            <w:ins w:id="1785" w:author="François NOËL" w:date="2009-01-28T11:26:00Z">
              <w:r w:rsidR="002D5986">
                <w:rPr>
                  <w:rFonts w:ascii="Arial" w:hAnsi="Arial" w:cs="Arial"/>
                  <w:sz w:val="20"/>
                  <w:szCs w:val="20"/>
                </w:rPr>
                <w:t xml:space="preserve"> in PROD</w:t>
              </w:r>
            </w:ins>
            <w:ins w:id="1786" w:author="François NOËL" w:date="2009-01-28T11:27:00Z">
              <w:r w:rsidR="002D5986">
                <w:rPr>
                  <w:rFonts w:ascii="Arial" w:hAnsi="Arial" w:cs="Arial"/>
                  <w:sz w:val="20"/>
                  <w:szCs w:val="20"/>
                </w:rPr>
                <w:t>)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 activated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3A33E5">
            <w:pPr>
              <w:keepNext/>
              <w:rPr>
                <w:rFonts w:ascii="Arial" w:hAnsi="Arial" w:cs="Arial"/>
                <w:sz w:val="20"/>
                <w:szCs w:val="20"/>
              </w:rPr>
            </w:pPr>
            <w:ins w:id="1787" w:author="Laurent Postiaux" w:date="2009-11-19T15:09:00Z">
              <w:r>
                <w:rPr>
                  <w:rFonts w:ascii="Arial" w:hAnsi="Arial" w:cs="Arial"/>
                  <w:sz w:val="20"/>
                  <w:szCs w:val="20"/>
                </w:rPr>
                <w:t>Enrollment requested</w:t>
              </w:r>
            </w:ins>
          </w:p>
        </w:tc>
        <w:tc>
          <w:tcPr>
            <w:tcW w:w="3781" w:type="dxa"/>
          </w:tcPr>
          <w:p w:rsidR="00237A6D" w:rsidRDefault="003A33E5">
            <w:pPr>
              <w:keepNext/>
            </w:pPr>
            <w:ins w:id="1788" w:author="Laurent Postiaux" w:date="2009-11-19T15:09:00Z">
              <w:r>
                <w:t>Batch_3D_export.asp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LEVELS (table merchantcust)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Level 1 – Financier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t xml:space="preserve">Level 2 – Financier + TVA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  <w:lang w:val="fr-FR"/>
              </w:rPr>
            </w:pPr>
            <w:r>
              <w:rPr>
                <w:lang w:val="fr-FR"/>
              </w:rPr>
              <w:t xml:space="preserve">Facture électronique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Facture dématérialisée Prod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Facture dématérialisée Test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</w:tbl>
    <w:p w:rsidR="00237A6D" w:rsidRDefault="00237A6D">
      <w:pPr>
        <w:rPr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 w:rsidTr="00634F0B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rPr>
                <w:lang w:val="en-US"/>
              </w:rPr>
              <w:t xml:space="preserve">OPERALLOWED </w:t>
            </w:r>
            <w:r>
              <w:t xml:space="preserve"> (table merchantcust)</w:t>
            </w:r>
          </w:p>
        </w:tc>
      </w:tr>
      <w:tr w:rsidR="00237A6D" w:rsidTr="00634F0B">
        <w:tc>
          <w:tcPr>
            <w:tcW w:w="82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 w:rsidTr="00634F0B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TEL authorisation code asked and mandatory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CPS VEN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5"/>
        <w:gridCol w:w="2184"/>
        <w:gridCol w:w="6704"/>
        <w:gridCol w:w="3387"/>
      </w:tblGrid>
      <w:tr w:rsidR="00634F0B" w:rsidTr="00F34216">
        <w:trPr>
          <w:cantSplit/>
        </w:trPr>
        <w:tc>
          <w:tcPr>
            <w:tcW w:w="13060" w:type="dxa"/>
            <w:gridSpan w:val="4"/>
            <w:shd w:val="clear" w:color="auto" w:fill="000000"/>
          </w:tcPr>
          <w:p w:rsidR="00634F0B" w:rsidRDefault="00634F0B" w:rsidP="00634F0B">
            <w:pPr>
              <w:pStyle w:val="Heading1"/>
            </w:pPr>
            <w:r>
              <w:rPr>
                <w:lang w:val="en-US"/>
              </w:rPr>
              <w:t xml:space="preserve">MERCHANTCUSTCONFIG </w:t>
            </w:r>
            <w:r>
              <w:t xml:space="preserve"> (table merchantcust)</w:t>
            </w:r>
          </w:p>
        </w:tc>
      </w:tr>
      <w:tr w:rsidR="00634F0B" w:rsidTr="00F34216">
        <w:tc>
          <w:tcPr>
            <w:tcW w:w="785" w:type="dxa"/>
          </w:tcPr>
          <w:p w:rsidR="00634F0B" w:rsidRDefault="00634F0B" w:rsidP="00634F0B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2184" w:type="dxa"/>
          </w:tcPr>
          <w:p w:rsidR="00634F0B" w:rsidRDefault="00634F0B" w:rsidP="00634F0B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6704" w:type="dxa"/>
          </w:tcPr>
          <w:p w:rsidR="00634F0B" w:rsidRDefault="00634F0B" w:rsidP="00634F0B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3387" w:type="dxa"/>
          </w:tcPr>
          <w:p w:rsidR="00634F0B" w:rsidRDefault="00634F0B" w:rsidP="00634F0B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634F0B" w:rsidTr="00F34216">
        <w:tc>
          <w:tcPr>
            <w:tcW w:w="785" w:type="dxa"/>
          </w:tcPr>
          <w:p w:rsidR="00634F0B" w:rsidRDefault="00634F0B" w:rsidP="00634F0B">
            <w:pPr>
              <w:keepNext/>
            </w:pPr>
            <w:r>
              <w:t>1</w:t>
            </w:r>
          </w:p>
        </w:tc>
        <w:tc>
          <w:tcPr>
            <w:tcW w:w="2184" w:type="dxa"/>
          </w:tcPr>
          <w:p w:rsidR="00634F0B" w:rsidRDefault="00634F0B" w:rsidP="00634F0B">
            <w:pPr>
              <w:keepNext/>
            </w:pPr>
            <w:r>
              <w:t>Public sector</w:t>
            </w:r>
          </w:p>
        </w:tc>
        <w:tc>
          <w:tcPr>
            <w:tcW w:w="6704" w:type="dxa"/>
          </w:tcPr>
          <w:p w:rsidR="00634F0B" w:rsidRDefault="008044ED" w:rsidP="00634F0B">
            <w:pPr>
              <w:keepNext/>
            </w:pPr>
            <w:r>
              <w:t>Configuration of public sector, at merchantcust level</w:t>
            </w:r>
          </w:p>
        </w:tc>
        <w:tc>
          <w:tcPr>
            <w:tcW w:w="3387" w:type="dxa"/>
          </w:tcPr>
          <w:p w:rsidR="00F34216" w:rsidRDefault="00F34216" w:rsidP="00634F0B">
            <w:pPr>
              <w:keepNext/>
            </w:pPr>
            <w:r w:rsidRPr="00F34216">
              <w:t>EDIT_CUSTOMERS.ASP</w:t>
            </w:r>
          </w:p>
        </w:tc>
      </w:tr>
      <w:tr w:rsidR="00634F0B" w:rsidTr="00F34216">
        <w:tc>
          <w:tcPr>
            <w:tcW w:w="785" w:type="dxa"/>
          </w:tcPr>
          <w:p w:rsidR="00634F0B" w:rsidRDefault="00634F0B" w:rsidP="00634F0B">
            <w:pPr>
              <w:keepNext/>
            </w:pPr>
          </w:p>
        </w:tc>
        <w:tc>
          <w:tcPr>
            <w:tcW w:w="2184" w:type="dxa"/>
          </w:tcPr>
          <w:p w:rsidR="00634F0B" w:rsidRDefault="00634F0B" w:rsidP="00634F0B">
            <w:pPr>
              <w:keepNext/>
            </w:pPr>
          </w:p>
        </w:tc>
        <w:tc>
          <w:tcPr>
            <w:tcW w:w="6704" w:type="dxa"/>
          </w:tcPr>
          <w:p w:rsidR="00634F0B" w:rsidRDefault="00634F0B" w:rsidP="00634F0B">
            <w:pPr>
              <w:keepNext/>
            </w:pPr>
          </w:p>
        </w:tc>
        <w:tc>
          <w:tcPr>
            <w:tcW w:w="3387" w:type="dxa"/>
          </w:tcPr>
          <w:p w:rsidR="00634F0B" w:rsidRDefault="00634F0B" w:rsidP="00634F0B">
            <w:pPr>
              <w:keepNext/>
            </w:pPr>
          </w:p>
        </w:tc>
      </w:tr>
    </w:tbl>
    <w:p w:rsidR="00634F0B" w:rsidRDefault="00634F0B"/>
    <w:p w:rsidR="00634F0B" w:rsidRDefault="00634F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 w:rsidTr="00284FF7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FLAGS (MERCHANTCARDS) + DEFFLAGS (ACQUIRERS)</w:t>
            </w: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processes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Batch Protocol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 xml:space="preserve">DirectDebit only with written confirmation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RPr="0039056A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true : payments sent by merchant</w:t>
            </w:r>
          </w:p>
          <w:p w:rsidR="00237A6D" w:rsidRDefault="00237A6D">
            <w:pPr>
              <w:keepNext/>
            </w:pPr>
            <w:r>
              <w:t>false: payments sent by ogone</w:t>
            </w:r>
          </w:p>
        </w:tc>
        <w:tc>
          <w:tcPr>
            <w:tcW w:w="3781" w:type="dxa"/>
          </w:tcPr>
          <w:p w:rsidR="00237A6D" w:rsidRPr="0039056A" w:rsidRDefault="00B63CD1">
            <w:pPr>
              <w:keepNext/>
              <w:rPr>
                <w:lang w:val="fr-BE"/>
              </w:rPr>
            </w:pPr>
            <w:ins w:id="1789" w:author="FNO" w:date="2010-11-05T11:35:00Z">
              <w:r>
                <w:rPr>
                  <w:lang w:val="fr-BE"/>
                </w:rPr>
                <w:t xml:space="preserve">For example: </w:t>
              </w:r>
            </w:ins>
            <w:ins w:id="1790" w:author="FDU" w:date="2010-02-15T09:18:00Z">
              <w:r w:rsidR="00380048" w:rsidRPr="0039056A">
                <w:rPr>
                  <w:lang w:val="fr-BE"/>
                </w:rPr>
                <w:t>Direct Debits NL</w:t>
              </w:r>
            </w:ins>
          </w:p>
          <w:p w:rsidR="00B62CFB" w:rsidRPr="0039056A" w:rsidRDefault="00B63CD1">
            <w:pPr>
              <w:keepNext/>
              <w:rPr>
                <w:lang w:val="fr-BE"/>
              </w:rPr>
            </w:pPr>
            <w:ins w:id="1791" w:author="FNO" w:date="2010-11-05T11:35:00Z">
              <w:r>
                <w:rPr>
                  <w:lang w:val="fr-BE"/>
                </w:rPr>
                <w:t xml:space="preserve">For example: </w:t>
              </w:r>
            </w:ins>
            <w:r w:rsidR="00B62CFB" w:rsidRPr="0039056A">
              <w:rPr>
                <w:lang w:val="fr-BE"/>
              </w:rPr>
              <w:t>Direct Debit DE</w:t>
            </w:r>
          </w:p>
        </w:tc>
        <w:tc>
          <w:tcPr>
            <w:tcW w:w="3781" w:type="dxa"/>
          </w:tcPr>
          <w:p w:rsidR="00237A6D" w:rsidRPr="0039056A" w:rsidRDefault="00237A6D">
            <w:pPr>
              <w:keepNext/>
              <w:rPr>
                <w:lang w:val="fr-BE"/>
              </w:rPr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true: recurring direct debits</w:t>
            </w:r>
          </w:p>
          <w:p w:rsidR="00237A6D" w:rsidRDefault="00237A6D">
            <w:pPr>
              <w:keepNext/>
            </w:pPr>
            <w:r>
              <w:t>false: direct debit once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true: send mail to buyer with offl. PM instructions</w:t>
            </w:r>
          </w:p>
          <w:p w:rsidR="00237A6D" w:rsidRDefault="00237A6D">
            <w:pPr>
              <w:keepNext/>
            </w:pPr>
            <w:r>
              <w:t>false: don’t send mail to buyer with offl. PM instructions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True: offline payment method mail compulsory</w:t>
            </w:r>
          </w:p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False: offline payment method mail not compulsory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True: no manual author allowed</w:t>
            </w:r>
          </w:p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False: manual author. Allowed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True : "Virement" look for bank transfers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ECI mandatory ?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Reconciliation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Ch_PM.asp</w:t>
            </w: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True : 3D-secure mandatory</w:t>
            </w:r>
            <w:ins w:id="1792" w:author="fredericD" w:date="2008-12-05T13:46:00Z">
              <w:r w:rsidR="00614FD7">
                <w:t xml:space="preserve"> Show config for 3DS not compulsary (see 16384</w:t>
              </w:r>
            </w:ins>
            <w:ins w:id="1793" w:author="fredericD" w:date="2008-12-05T13:47:00Z">
              <w:r w:rsidR="00614FD7">
                <w:t xml:space="preserve"> below</w:t>
              </w:r>
            </w:ins>
            <w:ins w:id="1794" w:author="fredericD" w:date="2008-12-05T13:46:00Z">
              <w:r w:rsidR="00614FD7">
                <w:t xml:space="preserve">) 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bookmarkStart w:id="1795" w:name="_Hlk160512379"/>
            <w:r>
              <w:t>2048</w:t>
            </w:r>
          </w:p>
        </w:tc>
        <w:tc>
          <w:tcPr>
            <w:tcW w:w="6118" w:type="dxa"/>
          </w:tcPr>
          <w:p w:rsidR="00237A6D" w:rsidRDefault="00FF50C1">
            <w:pPr>
              <w:keepNext/>
            </w:pPr>
            <w:r>
              <w:t>Paypal express checkout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FF50C1">
            <w:pPr>
              <w:keepNext/>
            </w:pPr>
            <w:r>
              <w:t>Chg_paymeth16.asp</w:t>
            </w:r>
          </w:p>
        </w:tc>
      </w:tr>
      <w:bookmarkEnd w:id="1795"/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237A6D" w:rsidRDefault="00C6337F">
            <w:pPr>
              <w:keepNext/>
            </w:pPr>
            <w:r>
              <w:rPr>
                <w:rFonts w:ascii="Arial" w:hAnsi="Arial" w:cs="Arial"/>
                <w:color w:val="000080"/>
                <w:sz w:val="20"/>
                <w:szCs w:val="20"/>
              </w:rPr>
              <w:t>force Direct Sale for Paypal Express Checkout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C6337F">
            <w:pPr>
              <w:keepNext/>
            </w:pPr>
            <w:r>
              <w:t>Chg_paymeth16.asp</w:t>
            </w: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237A6D" w:rsidRDefault="00225694">
            <w:pPr>
              <w:keepNext/>
            </w:pPr>
            <w:r>
              <w:t>NetReserve Usage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Tr="00284FF7">
        <w:tc>
          <w:tcPr>
            <w:tcW w:w="828" w:type="dxa"/>
          </w:tcPr>
          <w:p w:rsidR="00237A6D" w:rsidRDefault="00237A6D">
            <w:pPr>
              <w:keepNext/>
            </w:pPr>
            <w:r>
              <w:t>16384</w:t>
            </w:r>
          </w:p>
        </w:tc>
        <w:tc>
          <w:tcPr>
            <w:tcW w:w="6118" w:type="dxa"/>
          </w:tcPr>
          <w:p w:rsidR="00237A6D" w:rsidRDefault="00C60164">
            <w:pPr>
              <w:keepNext/>
            </w:pPr>
            <w:r>
              <w:t>3DS not compulsary even if Acq makes it compulsary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8C2B5D" w:rsidRDefault="008C2B5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C60164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C60164" w:rsidRDefault="00C60164" w:rsidP="0073314D">
            <w:pPr>
              <w:pStyle w:val="Heading1"/>
            </w:pPr>
            <w:r>
              <w:lastRenderedPageBreak/>
              <w:t>FLAGS2 (MERCHANTCARDS) + DEFFLAGS2 (ACQUIRERS)</w:t>
            </w:r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C60164" w:rsidRDefault="00C60164" w:rsidP="00C60164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C60164" w:rsidRDefault="00C60164" w:rsidP="00C60164">
            <w:pPr>
              <w:pStyle w:val="NormalHead"/>
            </w:pPr>
            <w:r>
              <w:t>Main processes concerned</w:t>
            </w:r>
          </w:p>
        </w:tc>
        <w:tc>
          <w:tcPr>
            <w:tcW w:w="3781" w:type="dxa"/>
          </w:tcPr>
          <w:p w:rsidR="00C60164" w:rsidRDefault="00C60164" w:rsidP="00C60164">
            <w:pPr>
              <w:pStyle w:val="NormalHead"/>
            </w:pPr>
            <w:r>
              <w:t>FE cfgable</w:t>
            </w:r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C60164" w:rsidRDefault="00C60164" w:rsidP="00C60164">
            <w:pPr>
              <w:keepNext/>
            </w:pPr>
            <w:r>
              <w:t>3DS not allowed even if Acq makes i</w:t>
            </w:r>
            <w:del w:id="1796" w:author="François NOËL" w:date="2008-01-04T11:24:00Z">
              <w:r w:rsidDel="00C32B53">
                <w:delText>f</w:delText>
              </w:r>
            </w:del>
            <w:ins w:id="1797" w:author="François NOËL" w:date="2008-01-04T11:24:00Z">
              <w:r w:rsidR="00C32B53">
                <w:t>t</w:t>
              </w:r>
            </w:ins>
            <w:r>
              <w:t xml:space="preserve"> compulsary (Wifi…)</w:t>
            </w:r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C60164" w:rsidRDefault="00EA122A" w:rsidP="00C60164">
            <w:pPr>
              <w:keepNext/>
              <w:rPr>
                <w:b/>
                <w:bCs/>
              </w:rPr>
            </w:pPr>
            <w:ins w:id="1798" w:author="Borsu" w:date="2008-07-31T11:44:00Z">
              <w:r>
                <w:rPr>
                  <w:b/>
                  <w:bCs/>
                </w:rPr>
                <w:t xml:space="preserve">AAV available </w:t>
              </w:r>
            </w:ins>
          </w:p>
        </w:tc>
        <w:tc>
          <w:tcPr>
            <w:tcW w:w="3781" w:type="dxa"/>
          </w:tcPr>
          <w:p w:rsidR="00C60164" w:rsidRDefault="00EA122A" w:rsidP="00C60164">
            <w:pPr>
              <w:keepNext/>
            </w:pPr>
            <w:ins w:id="1799" w:author="Borsu" w:date="2008-07-31T11:44:00Z">
              <w:r>
                <w:t>FDMA</w:t>
              </w:r>
            </w:ins>
          </w:p>
        </w:tc>
        <w:tc>
          <w:tcPr>
            <w:tcW w:w="3781" w:type="dxa"/>
          </w:tcPr>
          <w:p w:rsidR="00C60164" w:rsidRDefault="00EA122A" w:rsidP="00C60164">
            <w:pPr>
              <w:keepNext/>
            </w:pPr>
            <w:ins w:id="1800" w:author="Borsu" w:date="2008-07-31T11:44:00Z">
              <w:r>
                <w:t>No</w:t>
              </w:r>
            </w:ins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C60164" w:rsidRDefault="00BE7DD5" w:rsidP="00C60164">
            <w:pPr>
              <w:keepNext/>
            </w:pPr>
            <w:ins w:id="1801" w:author="Borsu" w:date="2008-10-22T12:37:00Z">
              <w:r>
                <w:t>Recon</w:t>
              </w:r>
            </w:ins>
            <w:ins w:id="1802" w:author="Borsu" w:date="2008-10-22T12:40:00Z">
              <w:r>
                <w:t xml:space="preserve"> at MGID level</w:t>
              </w:r>
            </w:ins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C60164" w:rsidRDefault="00BE7DD5" w:rsidP="00C60164">
            <w:pPr>
              <w:keepNext/>
            </w:pPr>
            <w:ins w:id="1803" w:author="Borsu" w:date="2008-10-22T12:40:00Z">
              <w:r>
                <w:t>Recon at PSPID level</w:t>
              </w:r>
            </w:ins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C60164" w:rsidRDefault="00BE7DD5" w:rsidP="00C60164">
            <w:pPr>
              <w:keepNext/>
            </w:pPr>
            <w:ins w:id="1804" w:author="Borsu" w:date="2008-10-22T12:40:00Z">
              <w:r>
                <w:t>Collecting</w:t>
              </w:r>
            </w:ins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  <w:tc>
          <w:tcPr>
            <w:tcW w:w="3781" w:type="dxa"/>
          </w:tcPr>
          <w:p w:rsidR="00C60164" w:rsidRDefault="00C60164" w:rsidP="00C60164">
            <w:pPr>
              <w:keepNext/>
            </w:pPr>
          </w:p>
        </w:tc>
      </w:tr>
      <w:tr w:rsidR="00C60164">
        <w:tc>
          <w:tcPr>
            <w:tcW w:w="828" w:type="dxa"/>
          </w:tcPr>
          <w:p w:rsidR="00C60164" w:rsidRDefault="00C60164" w:rsidP="00C60164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C60164" w:rsidRPr="000107C7" w:rsidRDefault="000107C7" w:rsidP="00C60164">
            <w:pPr>
              <w:keepNext/>
              <w:rPr>
                <w:b/>
                <w:bCs/>
              </w:rPr>
            </w:pPr>
            <w:ins w:id="1805" w:author="Marc Canneson" w:date="2008-10-29T10:13:00Z">
              <w:r>
                <w:rPr>
                  <w:b/>
                  <w:bCs/>
                </w:rPr>
                <w:t>B</w:t>
              </w:r>
            </w:ins>
            <w:ins w:id="1806" w:author="Marc Canneson" w:date="2008-11-04T11:01:00Z">
              <w:r w:rsidR="00AD3E58">
                <w:rPr>
                  <w:b/>
                  <w:bCs/>
                </w:rPr>
                <w:t>T</w:t>
              </w:r>
            </w:ins>
            <w:ins w:id="1807" w:author="Marc Canneson" w:date="2008-10-29T10:13:00Z">
              <w:r>
                <w:rPr>
                  <w:b/>
                  <w:bCs/>
                </w:rPr>
                <w:t xml:space="preserve">: </w:t>
              </w:r>
            </w:ins>
            <w:ins w:id="1808" w:author="Marc Canneson" w:date="2008-10-29T10:14:00Z">
              <w:r>
                <w:rPr>
                  <w:b/>
                  <w:bCs/>
                </w:rPr>
                <w:t>Display Standard message</w:t>
              </w:r>
            </w:ins>
          </w:p>
        </w:tc>
        <w:tc>
          <w:tcPr>
            <w:tcW w:w="3781" w:type="dxa"/>
          </w:tcPr>
          <w:p w:rsidR="00C60164" w:rsidRDefault="000107C7" w:rsidP="00C60164">
            <w:pPr>
              <w:keepNext/>
            </w:pPr>
            <w:ins w:id="1809" w:author="Marc Canneson" w:date="2008-10-29T10:14:00Z">
              <w:r>
                <w:t>Bank Transfer</w:t>
              </w:r>
            </w:ins>
            <w:ins w:id="1810" w:author="Marc Canneson" w:date="2008-10-29T14:37:00Z">
              <w:r w:rsidR="00323577">
                <w:t xml:space="preserve"> only</w:t>
              </w:r>
            </w:ins>
          </w:p>
        </w:tc>
        <w:tc>
          <w:tcPr>
            <w:tcW w:w="3781" w:type="dxa"/>
          </w:tcPr>
          <w:p w:rsidR="00C60164" w:rsidRDefault="000107C7" w:rsidP="00C60164">
            <w:pPr>
              <w:keepNext/>
            </w:pPr>
            <w:ins w:id="1811" w:author="Marc Canneson" w:date="2008-10-29T10:14:00Z">
              <w:r>
                <w:t>Chg_paymeth12</w:t>
              </w:r>
            </w:ins>
          </w:p>
        </w:tc>
      </w:tr>
      <w:tr w:rsidR="000107C7">
        <w:tc>
          <w:tcPr>
            <w:tcW w:w="828" w:type="dxa"/>
          </w:tcPr>
          <w:p w:rsidR="000107C7" w:rsidRDefault="000107C7" w:rsidP="00C60164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0107C7" w:rsidRDefault="00AD3E58" w:rsidP="00C60164">
            <w:pPr>
              <w:keepNext/>
              <w:rPr>
                <w:b/>
                <w:bCs/>
              </w:rPr>
            </w:pPr>
            <w:ins w:id="1812" w:author="Marc Canneson" w:date="2008-10-29T10:15:00Z">
              <w:r>
                <w:rPr>
                  <w:b/>
                  <w:bCs/>
                </w:rPr>
                <w:t>B</w:t>
              </w:r>
            </w:ins>
            <w:ins w:id="1813" w:author="Marc Canneson" w:date="2008-11-04T11:01:00Z">
              <w:r>
                <w:rPr>
                  <w:b/>
                  <w:bCs/>
                </w:rPr>
                <w:t>T</w:t>
              </w:r>
            </w:ins>
            <w:ins w:id="1814" w:author="Marc Canneson" w:date="2008-10-29T10:15:00Z">
              <w:r w:rsidR="000107C7">
                <w:rPr>
                  <w:b/>
                  <w:bCs/>
                </w:rPr>
                <w:t>: Send Reminder</w:t>
              </w:r>
            </w:ins>
            <w:ins w:id="1815" w:author="Marc Canneson" w:date="2008-10-29T10:17:00Z">
              <w:r w:rsidR="000107C7">
                <w:rPr>
                  <w:b/>
                  <w:bCs/>
                </w:rPr>
                <w:t xml:space="preserve"> email to client</w:t>
              </w:r>
            </w:ins>
          </w:p>
        </w:tc>
        <w:tc>
          <w:tcPr>
            <w:tcW w:w="3781" w:type="dxa"/>
          </w:tcPr>
          <w:p w:rsidR="000107C7" w:rsidRDefault="000107C7" w:rsidP="00C60164">
            <w:pPr>
              <w:keepNext/>
            </w:pPr>
            <w:ins w:id="1816" w:author="Marc Canneson" w:date="2008-10-29T10:15:00Z">
              <w:r>
                <w:t>Bank Transfer</w:t>
              </w:r>
            </w:ins>
            <w:ins w:id="1817" w:author="Marc Canneson" w:date="2008-10-29T14:37:00Z">
              <w:r w:rsidR="00323577">
                <w:t xml:space="preserve"> only</w:t>
              </w:r>
            </w:ins>
          </w:p>
        </w:tc>
        <w:tc>
          <w:tcPr>
            <w:tcW w:w="3781" w:type="dxa"/>
          </w:tcPr>
          <w:p w:rsidR="000107C7" w:rsidRDefault="000107C7" w:rsidP="00C60164">
            <w:pPr>
              <w:keepNext/>
            </w:pPr>
            <w:ins w:id="1818" w:author="Marc Canneson" w:date="2008-10-29T10:15:00Z">
              <w:r>
                <w:t>Chg_paymeth12</w:t>
              </w:r>
            </w:ins>
          </w:p>
        </w:tc>
      </w:tr>
      <w:tr w:rsidR="000107C7">
        <w:tc>
          <w:tcPr>
            <w:tcW w:w="828" w:type="dxa"/>
          </w:tcPr>
          <w:p w:rsidR="000107C7" w:rsidRDefault="000107C7" w:rsidP="00C60164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0107C7" w:rsidRDefault="00AD3E58" w:rsidP="00C60164">
            <w:pPr>
              <w:keepNext/>
            </w:pPr>
            <w:ins w:id="1819" w:author="Marc Canneson" w:date="2008-11-04T11:01:00Z">
              <w:r>
                <w:rPr>
                  <w:b/>
                  <w:bCs/>
                </w:rPr>
                <w:t>BT</w:t>
              </w:r>
            </w:ins>
            <w:ins w:id="1820" w:author="Marc Canneson" w:date="2008-10-29T10:15:00Z">
              <w:r w:rsidR="000107C7">
                <w:rPr>
                  <w:b/>
                  <w:bCs/>
                </w:rPr>
                <w:t xml:space="preserve">: </w:t>
              </w:r>
            </w:ins>
            <w:ins w:id="1821" w:author="Marc Canneson" w:date="2008-10-29T10:18:00Z">
              <w:r w:rsidR="000107C7">
                <w:rPr>
                  <w:b/>
                  <w:bCs/>
                </w:rPr>
                <w:t>Auto cancellation</w:t>
              </w:r>
            </w:ins>
          </w:p>
        </w:tc>
        <w:tc>
          <w:tcPr>
            <w:tcW w:w="3781" w:type="dxa"/>
          </w:tcPr>
          <w:p w:rsidR="000107C7" w:rsidRDefault="000107C7" w:rsidP="00C60164">
            <w:pPr>
              <w:keepNext/>
            </w:pPr>
            <w:ins w:id="1822" w:author="Marc Canneson" w:date="2008-10-29T10:15:00Z">
              <w:r>
                <w:t>Bank Transfer</w:t>
              </w:r>
            </w:ins>
            <w:ins w:id="1823" w:author="Marc Canneson" w:date="2008-10-29T14:37:00Z">
              <w:r w:rsidR="00323577">
                <w:t xml:space="preserve"> only</w:t>
              </w:r>
            </w:ins>
          </w:p>
        </w:tc>
        <w:tc>
          <w:tcPr>
            <w:tcW w:w="3781" w:type="dxa"/>
          </w:tcPr>
          <w:p w:rsidR="000107C7" w:rsidRDefault="000107C7" w:rsidP="00C60164">
            <w:pPr>
              <w:keepNext/>
            </w:pPr>
            <w:ins w:id="1824" w:author="Marc Canneson" w:date="2008-10-29T10:15:00Z">
              <w:r>
                <w:t>Chg_paymeth12</w:t>
              </w:r>
            </w:ins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D70AD0" w:rsidRDefault="00AD3E58" w:rsidP="00C60164">
            <w:pPr>
              <w:keepNext/>
            </w:pPr>
            <w:ins w:id="1825" w:author="Marc Canneson" w:date="2008-11-04T11:01:00Z">
              <w:r>
                <w:rPr>
                  <w:b/>
                  <w:bCs/>
                </w:rPr>
                <w:t>BT</w:t>
              </w:r>
            </w:ins>
            <w:ins w:id="1826" w:author="Marc Canneson" w:date="2008-10-29T10:56:00Z">
              <w:r w:rsidR="00D70AD0">
                <w:rPr>
                  <w:b/>
                  <w:bCs/>
                </w:rPr>
                <w:t xml:space="preserve">: </w:t>
              </w:r>
            </w:ins>
            <w:ins w:id="1827" w:author="Marc Canneson" w:date="2008-10-29T10:57:00Z">
              <w:r w:rsidR="00D70AD0">
                <w:rPr>
                  <w:b/>
                  <w:bCs/>
                </w:rPr>
                <w:t>Send a</w:t>
              </w:r>
            </w:ins>
            <w:ins w:id="1828" w:author="Marc Canneson" w:date="2008-11-04T11:00:00Z">
              <w:r w:rsidR="00265975">
                <w:rPr>
                  <w:b/>
                  <w:bCs/>
                </w:rPr>
                <w:t>n</w:t>
              </w:r>
            </w:ins>
            <w:ins w:id="1829" w:author="Marc Canneson" w:date="2008-10-29T10:57:00Z">
              <w:r w:rsidR="00D70AD0">
                <w:rPr>
                  <w:b/>
                  <w:bCs/>
                </w:rPr>
                <w:t xml:space="preserve"> email to client </w:t>
              </w:r>
            </w:ins>
            <w:ins w:id="1830" w:author="Marc Canneson" w:date="2008-11-04T11:00:00Z">
              <w:r w:rsidR="00265975">
                <w:rPr>
                  <w:b/>
                  <w:bCs/>
                </w:rPr>
                <w:t xml:space="preserve">at end of </w:t>
              </w:r>
            </w:ins>
            <w:ins w:id="1831" w:author="Marc Canneson" w:date="2008-11-04T11:01:00Z">
              <w:r w:rsidR="00265975">
                <w:rPr>
                  <w:b/>
                  <w:bCs/>
                </w:rPr>
                <w:t xml:space="preserve">order </w:t>
              </w:r>
            </w:ins>
            <w:ins w:id="1832" w:author="Marc Canneson" w:date="2008-11-04T11:00:00Z">
              <w:r w:rsidR="00265975">
                <w:rPr>
                  <w:b/>
                  <w:bCs/>
                </w:rPr>
                <w:t>validity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  <w:ins w:id="1833" w:author="Marc Canneson" w:date="2008-10-29T10:56:00Z">
              <w:r>
                <w:t>Bank Transfer</w:t>
              </w:r>
            </w:ins>
            <w:ins w:id="1834" w:author="Marc Canneson" w:date="2008-10-29T14:37:00Z">
              <w:r w:rsidR="00323577">
                <w:t xml:space="preserve"> only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  <w:ins w:id="1835" w:author="Marc Canneson" w:date="2008-10-29T10:56:00Z">
              <w:r>
                <w:t>Chg_paymeth12</w:t>
              </w:r>
            </w:ins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D70AD0" w:rsidRDefault="00137373" w:rsidP="00C60164">
            <w:pPr>
              <w:keepNext/>
            </w:pPr>
            <w:ins w:id="1836" w:author="Frederic Dujeux" w:date="2008-11-17T12:15:00Z">
              <w:r>
                <w:t>Use for scheduled payments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D70AD0" w:rsidRDefault="00137373" w:rsidP="00C60164">
            <w:pPr>
              <w:keepNext/>
            </w:pPr>
            <w:ins w:id="1837" w:author="Frederic Dujeux" w:date="2008-11-17T12:18:00Z">
              <w:r>
                <w:t>Can start a split payment</w:t>
              </w:r>
            </w:ins>
            <w:ins w:id="1838" w:author="Frederic Dujeux" w:date="2008-11-17T12:25:00Z">
              <w:r w:rsidR="00F85A6E">
                <w:t xml:space="preserve"> in AUT+DCP mode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D70AD0" w:rsidRDefault="00F85A6E" w:rsidP="00C60164">
            <w:pPr>
              <w:keepNext/>
            </w:pPr>
            <w:ins w:id="1839" w:author="Frederic Dujeux" w:date="2008-11-17T12:25:00Z">
              <w:r>
                <w:t>Can start a split payment in VEN mode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D70AD0" w:rsidRDefault="00F85A6E" w:rsidP="00C60164">
            <w:pPr>
              <w:keepNext/>
            </w:pPr>
            <w:ins w:id="1840" w:author="Frederic Dujeux" w:date="2008-11-17T12:25:00Z">
              <w:r>
                <w:t>Can complete a split payment in AUT+DCP mode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D70AD0" w:rsidRDefault="00F85A6E" w:rsidP="00C60164">
            <w:pPr>
              <w:keepNext/>
            </w:pPr>
            <w:ins w:id="1841" w:author="Frederic Dujeux" w:date="2008-11-17T12:25:00Z">
              <w:r>
                <w:t>Can complete a split payment in VEN  mode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</w:tr>
      <w:tr w:rsidR="00D70AD0">
        <w:tc>
          <w:tcPr>
            <w:tcW w:w="828" w:type="dxa"/>
          </w:tcPr>
          <w:p w:rsidR="00D70AD0" w:rsidRDefault="00D70AD0" w:rsidP="00C60164">
            <w:pPr>
              <w:keepNext/>
            </w:pPr>
            <w:r>
              <w:t>16384</w:t>
            </w:r>
          </w:p>
        </w:tc>
        <w:tc>
          <w:tcPr>
            <w:tcW w:w="6118" w:type="dxa"/>
          </w:tcPr>
          <w:p w:rsidR="00D70AD0" w:rsidRDefault="005313FC" w:rsidP="00C60164">
            <w:pPr>
              <w:keepNext/>
            </w:pPr>
            <w:ins w:id="1842" w:author="Laurent Postiaux" w:date="2009-03-16T11:33:00Z">
              <w:r>
                <w:t>Is a test acquirer</w:t>
              </w:r>
            </w:ins>
          </w:p>
        </w:tc>
        <w:tc>
          <w:tcPr>
            <w:tcW w:w="3781" w:type="dxa"/>
          </w:tcPr>
          <w:p w:rsidR="00D70AD0" w:rsidRDefault="005313FC" w:rsidP="00C60164">
            <w:pPr>
              <w:keepNext/>
            </w:pPr>
            <w:ins w:id="1843" w:author="Laurent Postiaux" w:date="2009-03-16T11:33:00Z">
              <w:r>
                <w:t>Test account creation</w:t>
              </w:r>
            </w:ins>
          </w:p>
        </w:tc>
        <w:tc>
          <w:tcPr>
            <w:tcW w:w="3781" w:type="dxa"/>
          </w:tcPr>
          <w:p w:rsidR="00D70AD0" w:rsidRDefault="00D70AD0" w:rsidP="00C60164">
            <w:pPr>
              <w:keepNext/>
            </w:pPr>
          </w:p>
        </w:tc>
      </w:tr>
    </w:tbl>
    <w:p w:rsidR="00C60164" w:rsidRDefault="00C60164">
      <w:pPr>
        <w:numPr>
          <w:ins w:id="1844" w:author="Frédéric Dehin" w:date="2009-03-20T15:46:00Z"/>
        </w:numPr>
        <w:rPr>
          <w:ins w:id="1845" w:author="Frédéric Dehin" w:date="2009-03-20T15:46:00Z"/>
        </w:rPr>
      </w:pPr>
    </w:p>
    <w:p w:rsidR="002E1E04" w:rsidRDefault="002E1E04">
      <w:pPr>
        <w:numPr>
          <w:ins w:id="1846" w:author="Frédéric Dehin" w:date="2009-03-20T12:54:00Z"/>
        </w:numPr>
        <w:rPr>
          <w:ins w:id="1847" w:author="Frédéric Dehin" w:date="2009-03-20T12:54:00Z"/>
        </w:rPr>
      </w:pPr>
    </w:p>
    <w:tbl>
      <w:tblPr>
        <w:tblW w:w="15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1848" w:author="Frédéric Dehin" w:date="2009-03-20T15:54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2268"/>
        <w:gridCol w:w="5846"/>
        <w:gridCol w:w="3636"/>
        <w:gridCol w:w="3617"/>
        <w:tblGridChange w:id="1849">
          <w:tblGrid>
            <w:gridCol w:w="1596"/>
            <w:gridCol w:w="5846"/>
            <w:gridCol w:w="3636"/>
            <w:gridCol w:w="3617"/>
          </w:tblGrid>
        </w:tblGridChange>
      </w:tblGrid>
      <w:tr w:rsidR="00CD2F63" w:rsidRPr="006370B9" w:rsidTr="008B3538">
        <w:trPr>
          <w:cantSplit/>
          <w:ins w:id="1850" w:author="Frédéric Dehin" w:date="2009-03-20T12:54:00Z"/>
          <w:trPrChange w:id="1851" w:author="Frédéric Dehin" w:date="2009-03-20T15:54:00Z">
            <w:trPr>
              <w:cantSplit/>
            </w:trPr>
          </w:trPrChange>
        </w:trPr>
        <w:tc>
          <w:tcPr>
            <w:tcW w:w="15367" w:type="dxa"/>
            <w:gridSpan w:val="4"/>
            <w:shd w:val="clear" w:color="auto" w:fill="000000"/>
            <w:tcPrChange w:id="1852" w:author="Frédéric Dehin" w:date="2009-03-20T15:54:00Z">
              <w:tcPr>
                <w:tcW w:w="14695" w:type="dxa"/>
                <w:gridSpan w:val="4"/>
                <w:shd w:val="clear" w:color="auto" w:fill="000000"/>
              </w:tcPr>
            </w:tcPrChange>
          </w:tcPr>
          <w:p w:rsidR="00CD2F63" w:rsidRPr="00BB3F62" w:rsidRDefault="00CD2F63" w:rsidP="0073314D">
            <w:pPr>
              <w:pStyle w:val="Heading1"/>
              <w:numPr>
                <w:ins w:id="1853" w:author="Frédéric Dehin" w:date="2009-03-20T12:54:00Z"/>
              </w:numPr>
              <w:spacing w:after="120" w:line="480" w:lineRule="auto"/>
              <w:rPr>
                <w:ins w:id="1854" w:author="Frédéric Dehin" w:date="2009-03-20T12:54:00Z"/>
                <w:color w:val="FF0000"/>
                <w:rPrChange w:id="1855" w:author="Frédéric Dehin" w:date="2009-04-01T14:34:00Z">
                  <w:rPr>
                    <w:ins w:id="1856" w:author="Frédéric Dehin" w:date="2009-03-20T12:54:00Z"/>
                  </w:rPr>
                </w:rPrChange>
              </w:rPr>
            </w:pPr>
            <w:ins w:id="1857" w:author="Frédéric Dehin" w:date="2009-03-20T12:54:00Z">
              <w:r>
                <w:lastRenderedPageBreak/>
                <w:t>FLAGS3 (MERCHANTCARDS) + DEFFLAGS3 (ACQUIRERS)</w:t>
              </w:r>
            </w:ins>
            <w:ins w:id="1858" w:author="Frédéric Dehin" w:date="2009-04-01T14:34:00Z">
              <w:r w:rsidR="00BB3F62">
                <w:t xml:space="preserve"> – </w:t>
              </w:r>
            </w:ins>
            <w:ins w:id="1859" w:author="Frédéric Dehin" w:date="2009-04-01T14:36:00Z">
              <w:r w:rsidR="00B36C6B">
                <w:t xml:space="preserve">Type INT : </w:t>
              </w:r>
            </w:ins>
            <w:ins w:id="1860" w:author="Frédéric Dehin" w:date="2009-04-01T14:34:00Z">
              <w:r w:rsidR="00BB3F62">
                <w:rPr>
                  <w:color w:val="FF0000"/>
                </w:rPr>
                <w:t xml:space="preserve">Use </w:t>
              </w:r>
            </w:ins>
            <w:r w:rsidR="00DB7D0A">
              <w:rPr>
                <w:color w:val="FF0000"/>
              </w:rPr>
              <w:t>CLng</w:t>
            </w:r>
            <w:ins w:id="1861" w:author="Frédéric Dehin" w:date="2009-04-01T14:34:00Z">
              <w:r w:rsidR="00BB3F62">
                <w:rPr>
                  <w:color w:val="FF0000"/>
                </w:rPr>
                <w:t>() for testing in ASP !!!</w:t>
              </w:r>
            </w:ins>
          </w:p>
        </w:tc>
      </w:tr>
      <w:tr w:rsidR="00CD2F63" w:rsidTr="008B3538">
        <w:trPr>
          <w:ins w:id="1862" w:author="Frédéric Dehin" w:date="2009-03-20T12:55:00Z"/>
        </w:trPr>
        <w:tc>
          <w:tcPr>
            <w:tcW w:w="2268" w:type="dxa"/>
            <w:tcPrChange w:id="1863" w:author="Frédéric Dehin" w:date="2009-03-20T15:54:00Z">
              <w:tcPr>
                <w:tcW w:w="1596" w:type="dxa"/>
              </w:tcPr>
            </w:tcPrChange>
          </w:tcPr>
          <w:p w:rsidR="00CD2F63" w:rsidRDefault="00CD2F63" w:rsidP="00CD2F63">
            <w:pPr>
              <w:pStyle w:val="NormalHead"/>
              <w:numPr>
                <w:ins w:id="1864" w:author="Frédéric Dehin" w:date="2009-03-20T12:55:00Z"/>
              </w:numPr>
              <w:rPr>
                <w:ins w:id="1865" w:author="Frédéric Dehin" w:date="2009-03-20T12:55:00Z"/>
              </w:rPr>
            </w:pPr>
            <w:ins w:id="1866" w:author="Frédéric Dehin" w:date="2009-03-20T12:55:00Z">
              <w:r>
                <w:t>Bit</w:t>
              </w:r>
            </w:ins>
          </w:p>
        </w:tc>
        <w:tc>
          <w:tcPr>
            <w:tcW w:w="5846" w:type="dxa"/>
            <w:tcPrChange w:id="1867" w:author="Frédéric Dehin" w:date="2009-03-20T15:54:00Z">
              <w:tcPr>
                <w:tcW w:w="5846" w:type="dxa"/>
              </w:tcPr>
            </w:tcPrChange>
          </w:tcPr>
          <w:p w:rsidR="00CD2F63" w:rsidRDefault="00CD2F63" w:rsidP="00CD2F63">
            <w:pPr>
              <w:pStyle w:val="NormalHead"/>
              <w:numPr>
                <w:ins w:id="1868" w:author="Frédéric Dehin" w:date="2009-03-20T12:55:00Z"/>
              </w:numPr>
              <w:rPr>
                <w:ins w:id="1869" w:author="Frédéric Dehin" w:date="2009-03-20T12:55:00Z"/>
              </w:rPr>
            </w:pPr>
            <w:ins w:id="1870" w:author="Frédéric Dehin" w:date="2009-03-20T12:55:00Z">
              <w:r>
                <w:t>Description</w:t>
              </w:r>
            </w:ins>
          </w:p>
        </w:tc>
        <w:tc>
          <w:tcPr>
            <w:tcW w:w="3636" w:type="dxa"/>
            <w:tcPrChange w:id="1871" w:author="Frédéric Dehin" w:date="2009-03-20T15:54:00Z">
              <w:tcPr>
                <w:tcW w:w="3636" w:type="dxa"/>
              </w:tcPr>
            </w:tcPrChange>
          </w:tcPr>
          <w:p w:rsidR="00CD2F63" w:rsidRDefault="00CD2F63" w:rsidP="00CD2F63">
            <w:pPr>
              <w:pStyle w:val="NormalHead"/>
              <w:numPr>
                <w:ins w:id="1872" w:author="Frédéric Dehin" w:date="2009-03-20T12:55:00Z"/>
              </w:numPr>
              <w:rPr>
                <w:ins w:id="1873" w:author="Frédéric Dehin" w:date="2009-03-20T12:55:00Z"/>
              </w:rPr>
            </w:pPr>
            <w:ins w:id="1874" w:author="Frédéric Dehin" w:date="2009-03-20T12:55:00Z">
              <w:r>
                <w:t>Main processes concerned</w:t>
              </w:r>
            </w:ins>
          </w:p>
        </w:tc>
        <w:tc>
          <w:tcPr>
            <w:tcW w:w="3617" w:type="dxa"/>
            <w:tcPrChange w:id="1875" w:author="Frédéric Dehin" w:date="2009-03-20T15:54:00Z">
              <w:tcPr>
                <w:tcW w:w="3617" w:type="dxa"/>
              </w:tcPr>
            </w:tcPrChange>
          </w:tcPr>
          <w:p w:rsidR="00CD2F63" w:rsidRDefault="00CD2F63" w:rsidP="00CD2F63">
            <w:pPr>
              <w:pStyle w:val="NormalHead"/>
              <w:numPr>
                <w:ins w:id="1876" w:author="Frédéric Dehin" w:date="2009-03-20T12:55:00Z"/>
              </w:numPr>
              <w:rPr>
                <w:ins w:id="1877" w:author="Frédéric Dehin" w:date="2009-03-20T12:55:00Z"/>
              </w:rPr>
            </w:pPr>
            <w:ins w:id="1878" w:author="Frédéric Dehin" w:date="2009-03-20T12:55:00Z">
              <w:r>
                <w:t>FE cfgable</w:t>
              </w:r>
            </w:ins>
          </w:p>
        </w:tc>
      </w:tr>
      <w:tr w:rsidR="008C2B5D" w:rsidTr="008B3538">
        <w:trPr>
          <w:ins w:id="1879" w:author="Frédéric Dehin" w:date="2009-03-20T12:54:00Z"/>
        </w:trPr>
        <w:tc>
          <w:tcPr>
            <w:tcW w:w="2268" w:type="dxa"/>
            <w:tcPrChange w:id="1880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881" w:author="Frédéric Dehin" w:date="2009-03-20T12:54:00Z"/>
              </w:numPr>
              <w:rPr>
                <w:ins w:id="1882" w:author="Frédéric Dehin" w:date="2009-03-20T12:54:00Z"/>
              </w:rPr>
            </w:pPr>
            <w:ins w:id="1883" w:author="Frédéric Dehin" w:date="2009-03-20T12:54:00Z">
              <w:r>
                <w:t>1</w:t>
              </w:r>
            </w:ins>
            <w:ins w:id="1884" w:author="Frédéric Dehin" w:date="2009-03-20T15:51:00Z">
              <w:r>
                <w:t xml:space="preserve"> (0)</w:t>
              </w:r>
            </w:ins>
          </w:p>
        </w:tc>
        <w:tc>
          <w:tcPr>
            <w:tcW w:w="5846" w:type="dxa"/>
            <w:tcPrChange w:id="1885" w:author="Frédéric Dehin" w:date="2009-03-20T15:54:00Z">
              <w:tcPr>
                <w:tcW w:w="5846" w:type="dxa"/>
              </w:tcPr>
            </w:tcPrChange>
          </w:tcPr>
          <w:p w:rsidR="008C2B5D" w:rsidRDefault="008C2B5D" w:rsidP="00CD2F63">
            <w:pPr>
              <w:keepNext/>
              <w:numPr>
                <w:ins w:id="1886" w:author="Frédéric Dehin" w:date="2009-03-20T12:54:00Z"/>
              </w:numPr>
              <w:rPr>
                <w:ins w:id="1887" w:author="Frédéric Dehin" w:date="2009-03-20T12:54:00Z"/>
              </w:rPr>
            </w:pPr>
            <w:ins w:id="1888" w:author="Jean-Bernard Pain" w:date="2009-04-30T18:04:00Z">
              <w:r>
                <w:t>Paypal express checkout</w:t>
              </w:r>
            </w:ins>
            <w:ins w:id="1889" w:author="Jean-Bernard Pain" w:date="2009-04-30T18:05:00Z">
              <w:r>
                <w:t xml:space="preserve"> with Alias Allowed</w:t>
              </w:r>
            </w:ins>
          </w:p>
        </w:tc>
        <w:tc>
          <w:tcPr>
            <w:tcW w:w="3636" w:type="dxa"/>
            <w:tcPrChange w:id="1890" w:author="Frédéric Dehin" w:date="2009-03-20T15:54:00Z">
              <w:tcPr>
                <w:tcW w:w="3636" w:type="dxa"/>
              </w:tcPr>
            </w:tcPrChange>
          </w:tcPr>
          <w:p w:rsidR="008C2B5D" w:rsidRDefault="008C2B5D" w:rsidP="00CD2F63">
            <w:pPr>
              <w:keepNext/>
              <w:numPr>
                <w:ins w:id="1891" w:author="Frédéric Dehin" w:date="2009-03-20T12:54:00Z"/>
              </w:numPr>
              <w:rPr>
                <w:ins w:id="1892" w:author="Frédéric Dehin" w:date="2009-03-20T12:54:00Z"/>
              </w:rPr>
            </w:pPr>
            <w:ins w:id="1893" w:author="Jean-Bernard Pain" w:date="2009-04-30T18:05:00Z">
              <w:r>
                <w:t>Paypal Alias management</w:t>
              </w:r>
            </w:ins>
          </w:p>
        </w:tc>
        <w:tc>
          <w:tcPr>
            <w:tcW w:w="3617" w:type="dxa"/>
            <w:tcPrChange w:id="1894" w:author="Frédéric Dehin" w:date="2009-03-20T15:54:00Z">
              <w:tcPr>
                <w:tcW w:w="3617" w:type="dxa"/>
              </w:tcPr>
            </w:tcPrChange>
          </w:tcPr>
          <w:p w:rsidR="008C2B5D" w:rsidRDefault="008C2B5D" w:rsidP="00CD2F63">
            <w:pPr>
              <w:keepNext/>
              <w:numPr>
                <w:ins w:id="1895" w:author="Frédéric Dehin" w:date="2009-03-20T12:54:00Z"/>
              </w:numPr>
              <w:rPr>
                <w:ins w:id="1896" w:author="Frédéric Dehin" w:date="2009-03-20T12:54:00Z"/>
              </w:rPr>
            </w:pPr>
            <w:ins w:id="1897" w:author="Jean-Bernard Pain" w:date="2009-04-30T18:04:00Z">
              <w:r>
                <w:t>Chg_paymeth21.asp</w:t>
              </w:r>
            </w:ins>
          </w:p>
        </w:tc>
      </w:tr>
      <w:tr w:rsidR="008C2B5D" w:rsidTr="008B3538">
        <w:trPr>
          <w:ins w:id="1898" w:author="Frédéric Dehin" w:date="2009-03-20T12:54:00Z"/>
        </w:trPr>
        <w:tc>
          <w:tcPr>
            <w:tcW w:w="2268" w:type="dxa"/>
            <w:tcPrChange w:id="1899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900" w:author="Frédéric Dehin" w:date="2009-03-20T12:54:00Z"/>
              </w:numPr>
              <w:rPr>
                <w:ins w:id="1901" w:author="Frédéric Dehin" w:date="2009-03-20T12:54:00Z"/>
              </w:rPr>
            </w:pPr>
            <w:ins w:id="1902" w:author="Frédéric Dehin" w:date="2009-03-20T12:54:00Z">
              <w:r>
                <w:t>2</w:t>
              </w:r>
            </w:ins>
            <w:ins w:id="1903" w:author="Frédéric Dehin" w:date="2009-03-20T15:51:00Z">
              <w:r>
                <w:t xml:space="preserve"> (1)</w:t>
              </w:r>
            </w:ins>
          </w:p>
        </w:tc>
        <w:tc>
          <w:tcPr>
            <w:tcW w:w="5846" w:type="dxa"/>
            <w:tcPrChange w:id="1904" w:author="Frédéric Dehin" w:date="2009-03-20T15:54:00Z">
              <w:tcPr>
                <w:tcW w:w="5846" w:type="dxa"/>
              </w:tcPr>
            </w:tcPrChange>
          </w:tcPr>
          <w:p w:rsidR="008C2B5D" w:rsidRDefault="00101AC1" w:rsidP="00CD2F63">
            <w:pPr>
              <w:keepNext/>
              <w:numPr>
                <w:ins w:id="1905" w:author="Frédéric Dehin" w:date="2009-03-20T12:54:00Z"/>
              </w:numPr>
              <w:rPr>
                <w:ins w:id="1906" w:author="Frédéric Dehin" w:date="2009-03-20T12:54:00Z"/>
                <w:b/>
                <w:bCs/>
              </w:rPr>
            </w:pPr>
            <w:ins w:id="1907" w:author="Frédéric Dehin" w:date="2009-05-25T11:00:00Z">
              <w:r>
                <w:rPr>
                  <w:b/>
                  <w:bCs/>
                </w:rPr>
                <w:t>Bypass CVC Mandatory for that</w:t>
              </w:r>
            </w:ins>
          </w:p>
        </w:tc>
        <w:tc>
          <w:tcPr>
            <w:tcW w:w="3636" w:type="dxa"/>
            <w:tcPrChange w:id="1908" w:author="Frédéric Dehin" w:date="2009-03-20T15:54:00Z">
              <w:tcPr>
                <w:tcW w:w="3636" w:type="dxa"/>
              </w:tcPr>
            </w:tcPrChange>
          </w:tcPr>
          <w:p w:rsidR="008C2B5D" w:rsidRDefault="00101AC1" w:rsidP="00CD2F63">
            <w:pPr>
              <w:keepNext/>
              <w:numPr>
                <w:ins w:id="1909" w:author="Frédéric Dehin" w:date="2009-03-20T12:54:00Z"/>
              </w:numPr>
              <w:rPr>
                <w:ins w:id="1910" w:author="Frédéric Dehin" w:date="2009-03-20T12:54:00Z"/>
              </w:rPr>
            </w:pPr>
            <w:ins w:id="1911" w:author="Frédéric Dehin" w:date="2009-05-25T11:00:00Z">
              <w:r>
                <w:t>CVC check</w:t>
              </w:r>
            </w:ins>
          </w:p>
        </w:tc>
        <w:tc>
          <w:tcPr>
            <w:tcW w:w="3617" w:type="dxa"/>
            <w:tcPrChange w:id="1912" w:author="Frédéric Dehin" w:date="2009-03-20T15:54:00Z">
              <w:tcPr>
                <w:tcW w:w="3617" w:type="dxa"/>
              </w:tcPr>
            </w:tcPrChange>
          </w:tcPr>
          <w:p w:rsidR="008C2B5D" w:rsidRDefault="00E93EB2" w:rsidP="00CD2F63">
            <w:pPr>
              <w:keepNext/>
              <w:numPr>
                <w:ins w:id="1913" w:author="Frédéric Dehin" w:date="2009-03-20T12:54:00Z"/>
              </w:numPr>
              <w:rPr>
                <w:ins w:id="1914" w:author="Frédéric Dehin" w:date="2009-03-20T12:54:00Z"/>
              </w:rPr>
            </w:pPr>
            <w:ins w:id="1915" w:author="Frédéric Dehin" w:date="2009-05-25T11:00:00Z">
              <w:r>
                <w:t xml:space="preserve">Not </w:t>
              </w:r>
            </w:ins>
            <w:ins w:id="1916" w:author="Frédéric Dehin" w:date="2009-07-07T09:59:00Z">
              <w:r>
                <w:t>y</w:t>
              </w:r>
            </w:ins>
            <w:ins w:id="1917" w:author="Frédéric Dehin" w:date="2009-05-25T11:00:00Z">
              <w:r w:rsidR="00101AC1">
                <w:t>et (l3)</w:t>
              </w:r>
            </w:ins>
          </w:p>
        </w:tc>
      </w:tr>
      <w:tr w:rsidR="008C2B5D" w:rsidTr="008B3538">
        <w:trPr>
          <w:ins w:id="1918" w:author="Frédéric Dehin" w:date="2009-03-20T12:54:00Z"/>
        </w:trPr>
        <w:tc>
          <w:tcPr>
            <w:tcW w:w="2268" w:type="dxa"/>
            <w:tcPrChange w:id="1919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920" w:author="Frédéric Dehin" w:date="2009-03-20T12:54:00Z"/>
              </w:numPr>
              <w:rPr>
                <w:ins w:id="1921" w:author="Frédéric Dehin" w:date="2009-03-20T12:54:00Z"/>
              </w:rPr>
            </w:pPr>
            <w:ins w:id="1922" w:author="Frédéric Dehin" w:date="2009-03-20T12:54:00Z">
              <w:r>
                <w:t>4</w:t>
              </w:r>
            </w:ins>
            <w:ins w:id="1923" w:author="Frédéric Dehin" w:date="2009-03-20T15:51:00Z">
              <w:r>
                <w:t xml:space="preserve"> (2)</w:t>
              </w:r>
            </w:ins>
          </w:p>
        </w:tc>
        <w:tc>
          <w:tcPr>
            <w:tcW w:w="5846" w:type="dxa"/>
            <w:tcPrChange w:id="1924" w:author="Frédéric Dehin" w:date="2009-03-20T15:54:00Z">
              <w:tcPr>
                <w:tcW w:w="5846" w:type="dxa"/>
              </w:tcPr>
            </w:tcPrChange>
          </w:tcPr>
          <w:p w:rsidR="008C2B5D" w:rsidRDefault="00E93EB2" w:rsidP="00CD2F63">
            <w:pPr>
              <w:keepNext/>
              <w:numPr>
                <w:ins w:id="1925" w:author="Frédéric Dehin" w:date="2009-03-20T12:54:00Z"/>
              </w:numPr>
              <w:rPr>
                <w:ins w:id="1926" w:author="Frédéric Dehin" w:date="2009-03-20T12:54:00Z"/>
              </w:rPr>
            </w:pPr>
            <w:ins w:id="1927" w:author="Frédéric Dehin" w:date="2009-07-07T09:57:00Z">
              <w:r>
                <w:t>Activate EPA Recon</w:t>
              </w:r>
            </w:ins>
          </w:p>
        </w:tc>
        <w:tc>
          <w:tcPr>
            <w:tcW w:w="3636" w:type="dxa"/>
            <w:tcPrChange w:id="1928" w:author="Frédéric Dehin" w:date="2009-03-20T15:54:00Z">
              <w:tcPr>
                <w:tcW w:w="3636" w:type="dxa"/>
              </w:tcPr>
            </w:tcPrChange>
          </w:tcPr>
          <w:p w:rsidR="008C2B5D" w:rsidRDefault="00E93EB2" w:rsidP="00CD2F63">
            <w:pPr>
              <w:keepNext/>
              <w:numPr>
                <w:ins w:id="1929" w:author="Frédéric Dehin" w:date="2009-03-20T12:54:00Z"/>
              </w:numPr>
              <w:rPr>
                <w:ins w:id="1930" w:author="Frédéric Dehin" w:date="2009-03-20T12:54:00Z"/>
              </w:rPr>
            </w:pPr>
            <w:ins w:id="1931" w:author="Frédéric Dehin" w:date="2009-07-07T09:58:00Z">
              <w:r>
                <w:t>EPA</w:t>
              </w:r>
            </w:ins>
          </w:p>
        </w:tc>
        <w:tc>
          <w:tcPr>
            <w:tcW w:w="3617" w:type="dxa"/>
            <w:tcPrChange w:id="1932" w:author="Frédéric Dehin" w:date="2009-03-20T15:54:00Z">
              <w:tcPr>
                <w:tcW w:w="3617" w:type="dxa"/>
              </w:tcPr>
            </w:tcPrChange>
          </w:tcPr>
          <w:p w:rsidR="008C2B5D" w:rsidRDefault="00E93EB2" w:rsidP="00CD2F63">
            <w:pPr>
              <w:keepNext/>
              <w:numPr>
                <w:ins w:id="1933" w:author="Frédéric Dehin" w:date="2009-03-20T12:54:00Z"/>
              </w:numPr>
              <w:rPr>
                <w:ins w:id="1934" w:author="Frédéric Dehin" w:date="2009-03-20T12:54:00Z"/>
              </w:rPr>
            </w:pPr>
            <w:ins w:id="1935" w:author="Frédéric Dehin" w:date="2009-07-07T09:58:00Z">
              <w:r>
                <w:t xml:space="preserve">Not </w:t>
              </w:r>
            </w:ins>
            <w:ins w:id="1936" w:author="Frédéric Dehin" w:date="2009-07-07T09:59:00Z">
              <w:r>
                <w:t>y</w:t>
              </w:r>
            </w:ins>
            <w:ins w:id="1937" w:author="Frédéric Dehin" w:date="2009-07-07T09:58:00Z">
              <w:r>
                <w:t>et</w:t>
              </w:r>
            </w:ins>
          </w:p>
        </w:tc>
      </w:tr>
      <w:tr w:rsidR="008C2B5D" w:rsidTr="008B3538">
        <w:trPr>
          <w:ins w:id="1938" w:author="Frédéric Dehin" w:date="2009-03-20T12:54:00Z"/>
        </w:trPr>
        <w:tc>
          <w:tcPr>
            <w:tcW w:w="2268" w:type="dxa"/>
            <w:tcPrChange w:id="1939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940" w:author="Frédéric Dehin" w:date="2009-03-20T12:54:00Z"/>
              </w:numPr>
              <w:rPr>
                <w:ins w:id="1941" w:author="Frédéric Dehin" w:date="2009-03-20T12:54:00Z"/>
              </w:rPr>
            </w:pPr>
            <w:ins w:id="1942" w:author="Frédéric Dehin" w:date="2009-03-20T12:54:00Z">
              <w:r>
                <w:t>8</w:t>
              </w:r>
            </w:ins>
            <w:ins w:id="1943" w:author="Frédéric Dehin" w:date="2009-03-20T15:51:00Z">
              <w:r>
                <w:t xml:space="preserve"> (</w:t>
              </w:r>
            </w:ins>
            <w:ins w:id="1944" w:author="Frédéric Dehin" w:date="2009-03-20T15:52:00Z">
              <w:r>
                <w:t>3)</w:t>
              </w:r>
            </w:ins>
          </w:p>
        </w:tc>
        <w:tc>
          <w:tcPr>
            <w:tcW w:w="5846" w:type="dxa"/>
            <w:tcPrChange w:id="1945" w:author="Frédéric Dehin" w:date="2009-03-20T15:54:00Z">
              <w:tcPr>
                <w:tcW w:w="5846" w:type="dxa"/>
              </w:tcPr>
            </w:tcPrChange>
          </w:tcPr>
          <w:p w:rsidR="008C2B5D" w:rsidRDefault="00E93EB2" w:rsidP="00CD2F63">
            <w:pPr>
              <w:keepNext/>
              <w:numPr>
                <w:ins w:id="1946" w:author="Frédéric Dehin" w:date="2009-03-20T12:54:00Z"/>
              </w:numPr>
              <w:rPr>
                <w:ins w:id="1947" w:author="Frédéric Dehin" w:date="2009-03-20T12:54:00Z"/>
              </w:rPr>
            </w:pPr>
            <w:ins w:id="1948" w:author="Frédéric Dehin" w:date="2009-07-07T09:58:00Z">
              <w:r>
                <w:t>Activate CBK Recon</w:t>
              </w:r>
            </w:ins>
          </w:p>
        </w:tc>
        <w:tc>
          <w:tcPr>
            <w:tcW w:w="3636" w:type="dxa"/>
            <w:tcPrChange w:id="1949" w:author="Frédéric Dehin" w:date="2009-03-20T15:54:00Z">
              <w:tcPr>
                <w:tcW w:w="3636" w:type="dxa"/>
              </w:tcPr>
            </w:tcPrChange>
          </w:tcPr>
          <w:p w:rsidR="008C2B5D" w:rsidRDefault="00E93EB2" w:rsidP="00CD2F63">
            <w:pPr>
              <w:keepNext/>
              <w:numPr>
                <w:ins w:id="1950" w:author="Frédéric Dehin" w:date="2009-03-20T12:54:00Z"/>
              </w:numPr>
              <w:rPr>
                <w:ins w:id="1951" w:author="Frédéric Dehin" w:date="2009-03-20T12:54:00Z"/>
              </w:rPr>
            </w:pPr>
            <w:ins w:id="1952" w:author="Frédéric Dehin" w:date="2009-07-07T09:59:00Z">
              <w:r>
                <w:t>EPA</w:t>
              </w:r>
            </w:ins>
          </w:p>
        </w:tc>
        <w:tc>
          <w:tcPr>
            <w:tcW w:w="3617" w:type="dxa"/>
            <w:tcPrChange w:id="1953" w:author="Frédéric Dehin" w:date="2009-03-20T15:54:00Z">
              <w:tcPr>
                <w:tcW w:w="3617" w:type="dxa"/>
              </w:tcPr>
            </w:tcPrChange>
          </w:tcPr>
          <w:p w:rsidR="008C2B5D" w:rsidRDefault="00E93EB2" w:rsidP="00CD2F63">
            <w:pPr>
              <w:keepNext/>
              <w:numPr>
                <w:ins w:id="1954" w:author="Frédéric Dehin" w:date="2009-03-20T12:54:00Z"/>
              </w:numPr>
              <w:rPr>
                <w:ins w:id="1955" w:author="Frédéric Dehin" w:date="2009-03-20T12:54:00Z"/>
              </w:rPr>
            </w:pPr>
            <w:ins w:id="1956" w:author="Frédéric Dehin" w:date="2009-07-07T09:59:00Z">
              <w:r>
                <w:t>Not yet</w:t>
              </w:r>
            </w:ins>
          </w:p>
        </w:tc>
      </w:tr>
      <w:tr w:rsidR="008C2B5D" w:rsidTr="008B3538">
        <w:trPr>
          <w:ins w:id="1957" w:author="Frédéric Dehin" w:date="2009-03-20T12:54:00Z"/>
        </w:trPr>
        <w:tc>
          <w:tcPr>
            <w:tcW w:w="2268" w:type="dxa"/>
            <w:tcPrChange w:id="1958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959" w:author="Frédéric Dehin" w:date="2009-03-20T12:54:00Z"/>
              </w:numPr>
              <w:rPr>
                <w:ins w:id="1960" w:author="Frédéric Dehin" w:date="2009-03-20T12:54:00Z"/>
              </w:rPr>
            </w:pPr>
            <w:ins w:id="1961" w:author="Frédéric Dehin" w:date="2009-03-20T12:54:00Z">
              <w:r>
                <w:t>16</w:t>
              </w:r>
            </w:ins>
            <w:ins w:id="1962" w:author="Frédéric Dehin" w:date="2009-03-20T15:52:00Z">
              <w:r>
                <w:t xml:space="preserve"> (4)</w:t>
              </w:r>
            </w:ins>
          </w:p>
        </w:tc>
        <w:tc>
          <w:tcPr>
            <w:tcW w:w="5846" w:type="dxa"/>
            <w:tcPrChange w:id="1963" w:author="Frédéric Dehin" w:date="2009-03-20T15:54:00Z">
              <w:tcPr>
                <w:tcW w:w="5846" w:type="dxa"/>
              </w:tcPr>
            </w:tcPrChange>
          </w:tcPr>
          <w:p w:rsidR="008C2B5D" w:rsidRDefault="00E50DF5" w:rsidP="00CD2F63">
            <w:pPr>
              <w:keepNext/>
              <w:numPr>
                <w:ins w:id="1964" w:author="Frédéric Dehin" w:date="2009-03-20T12:54:00Z"/>
              </w:numPr>
              <w:rPr>
                <w:ins w:id="1965" w:author="Frédéric Dehin" w:date="2009-03-20T12:54:00Z"/>
              </w:rPr>
            </w:pPr>
            <w:ins w:id="1966" w:author="Borsu" w:date="2009-07-08T17:19:00Z">
              <w:r>
                <w:t>DCC available</w:t>
              </w:r>
            </w:ins>
          </w:p>
        </w:tc>
        <w:tc>
          <w:tcPr>
            <w:tcW w:w="3636" w:type="dxa"/>
            <w:tcPrChange w:id="1967" w:author="Frédéric Dehin" w:date="2009-03-20T15:54:00Z">
              <w:tcPr>
                <w:tcW w:w="3636" w:type="dxa"/>
              </w:tcPr>
            </w:tcPrChange>
          </w:tcPr>
          <w:p w:rsidR="008C2B5D" w:rsidRDefault="00E50DF5" w:rsidP="00CD2F63">
            <w:pPr>
              <w:keepNext/>
              <w:numPr>
                <w:ins w:id="1968" w:author="Frédéric Dehin" w:date="2009-03-20T12:54:00Z"/>
              </w:numPr>
              <w:rPr>
                <w:ins w:id="1969" w:author="Frédéric Dehin" w:date="2009-03-20T12:54:00Z"/>
              </w:rPr>
            </w:pPr>
            <w:ins w:id="1970" w:author="Borsu" w:date="2009-07-08T17:19:00Z">
              <w:r>
                <w:t>DCC</w:t>
              </w:r>
            </w:ins>
          </w:p>
        </w:tc>
        <w:tc>
          <w:tcPr>
            <w:tcW w:w="3617" w:type="dxa"/>
            <w:tcPrChange w:id="1971" w:author="Frédéric Dehin" w:date="2009-03-20T15:54:00Z">
              <w:tcPr>
                <w:tcW w:w="3617" w:type="dxa"/>
              </w:tcPr>
            </w:tcPrChange>
          </w:tcPr>
          <w:p w:rsidR="008C2B5D" w:rsidRDefault="00E50DF5" w:rsidP="00CD2F63">
            <w:pPr>
              <w:keepNext/>
              <w:numPr>
                <w:ins w:id="1972" w:author="Frédéric Dehin" w:date="2009-03-20T12:54:00Z"/>
              </w:numPr>
              <w:rPr>
                <w:ins w:id="1973" w:author="Frédéric Dehin" w:date="2009-03-20T12:54:00Z"/>
              </w:rPr>
            </w:pPr>
            <w:ins w:id="1974" w:author="Borsu" w:date="2009-07-08T17:19:00Z">
              <w:r>
                <w:t>Not yet</w:t>
              </w:r>
            </w:ins>
          </w:p>
        </w:tc>
      </w:tr>
      <w:tr w:rsidR="008C2B5D" w:rsidTr="008B3538">
        <w:trPr>
          <w:ins w:id="1975" w:author="Frédéric Dehin" w:date="2009-03-20T12:54:00Z"/>
        </w:trPr>
        <w:tc>
          <w:tcPr>
            <w:tcW w:w="2268" w:type="dxa"/>
            <w:tcPrChange w:id="1976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977" w:author="Frédéric Dehin" w:date="2009-03-20T12:54:00Z"/>
              </w:numPr>
              <w:rPr>
                <w:ins w:id="1978" w:author="Frédéric Dehin" w:date="2009-03-20T12:54:00Z"/>
              </w:rPr>
            </w:pPr>
            <w:ins w:id="1979" w:author="Frédéric Dehin" w:date="2009-03-20T12:54:00Z">
              <w:r>
                <w:t>32</w:t>
              </w:r>
            </w:ins>
            <w:ins w:id="1980" w:author="Frédéric Dehin" w:date="2009-03-20T15:52:00Z">
              <w:r>
                <w:t xml:space="preserve"> (5)</w:t>
              </w:r>
            </w:ins>
          </w:p>
        </w:tc>
        <w:tc>
          <w:tcPr>
            <w:tcW w:w="5846" w:type="dxa"/>
            <w:tcPrChange w:id="1981" w:author="Frédéric Dehin" w:date="2009-03-20T15:54:00Z">
              <w:tcPr>
                <w:tcW w:w="5846" w:type="dxa"/>
              </w:tcPr>
            </w:tcPrChange>
          </w:tcPr>
          <w:p w:rsidR="008C2B5D" w:rsidRPr="000107C7" w:rsidRDefault="00E50DF5" w:rsidP="00CD2F63">
            <w:pPr>
              <w:keepNext/>
              <w:numPr>
                <w:ins w:id="1982" w:author="Frédéric Dehin" w:date="2009-03-20T12:54:00Z"/>
              </w:numPr>
              <w:rPr>
                <w:ins w:id="1983" w:author="Frédéric Dehin" w:date="2009-03-20T12:54:00Z"/>
                <w:b/>
                <w:bCs/>
              </w:rPr>
            </w:pPr>
            <w:ins w:id="1984" w:author="Borsu" w:date="2009-07-08T17:19:00Z">
              <w:r>
                <w:rPr>
                  <w:b/>
                  <w:bCs/>
                </w:rPr>
                <w:t>DCC activated</w:t>
              </w:r>
            </w:ins>
          </w:p>
        </w:tc>
        <w:tc>
          <w:tcPr>
            <w:tcW w:w="3636" w:type="dxa"/>
            <w:tcPrChange w:id="1985" w:author="Frédéric Dehin" w:date="2009-03-20T15:54:00Z">
              <w:tcPr>
                <w:tcW w:w="3636" w:type="dxa"/>
              </w:tcPr>
            </w:tcPrChange>
          </w:tcPr>
          <w:p w:rsidR="008C2B5D" w:rsidRDefault="00E50DF5" w:rsidP="00CD2F63">
            <w:pPr>
              <w:keepNext/>
              <w:numPr>
                <w:ins w:id="1986" w:author="Frédéric Dehin" w:date="2009-03-20T12:54:00Z"/>
              </w:numPr>
              <w:rPr>
                <w:ins w:id="1987" w:author="Frédéric Dehin" w:date="2009-03-20T12:54:00Z"/>
              </w:rPr>
            </w:pPr>
            <w:ins w:id="1988" w:author="Borsu" w:date="2009-07-08T17:20:00Z">
              <w:r>
                <w:t>DCC</w:t>
              </w:r>
            </w:ins>
          </w:p>
        </w:tc>
        <w:tc>
          <w:tcPr>
            <w:tcW w:w="3617" w:type="dxa"/>
            <w:tcPrChange w:id="1989" w:author="Frédéric Dehin" w:date="2009-03-20T15:54:00Z">
              <w:tcPr>
                <w:tcW w:w="3617" w:type="dxa"/>
              </w:tcPr>
            </w:tcPrChange>
          </w:tcPr>
          <w:p w:rsidR="008C2B5D" w:rsidRDefault="00E50DF5" w:rsidP="00CD2F63">
            <w:pPr>
              <w:keepNext/>
              <w:numPr>
                <w:ins w:id="1990" w:author="Frédéric Dehin" w:date="2009-03-20T12:54:00Z"/>
              </w:numPr>
              <w:rPr>
                <w:ins w:id="1991" w:author="Frédéric Dehin" w:date="2009-03-20T12:54:00Z"/>
              </w:rPr>
            </w:pPr>
            <w:ins w:id="1992" w:author="Borsu" w:date="2009-07-08T17:20:00Z">
              <w:r>
                <w:t>Not yet</w:t>
              </w:r>
            </w:ins>
          </w:p>
        </w:tc>
      </w:tr>
      <w:tr w:rsidR="008C2B5D" w:rsidTr="008B3538">
        <w:trPr>
          <w:ins w:id="1993" w:author="Frédéric Dehin" w:date="2009-03-20T12:54:00Z"/>
        </w:trPr>
        <w:tc>
          <w:tcPr>
            <w:tcW w:w="2268" w:type="dxa"/>
            <w:tcPrChange w:id="1994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1995" w:author="Frédéric Dehin" w:date="2009-03-20T12:54:00Z"/>
              </w:numPr>
              <w:rPr>
                <w:ins w:id="1996" w:author="Frédéric Dehin" w:date="2009-03-20T12:54:00Z"/>
              </w:rPr>
            </w:pPr>
            <w:ins w:id="1997" w:author="Frédéric Dehin" w:date="2009-03-20T12:54:00Z">
              <w:r>
                <w:t>64</w:t>
              </w:r>
            </w:ins>
            <w:ins w:id="1998" w:author="Frédéric Dehin" w:date="2009-03-20T15:52:00Z">
              <w:r>
                <w:t xml:space="preserve"> (6)</w:t>
              </w:r>
            </w:ins>
          </w:p>
        </w:tc>
        <w:tc>
          <w:tcPr>
            <w:tcW w:w="5846" w:type="dxa"/>
            <w:tcPrChange w:id="1999" w:author="Frédéric Dehin" w:date="2009-03-20T15:54:00Z">
              <w:tcPr>
                <w:tcW w:w="5846" w:type="dxa"/>
              </w:tcPr>
            </w:tcPrChange>
          </w:tcPr>
          <w:p w:rsidR="008C2B5D" w:rsidRDefault="00A176F8" w:rsidP="00CD2F63">
            <w:pPr>
              <w:keepNext/>
              <w:numPr>
                <w:ins w:id="2000" w:author="Frédéric Dehin" w:date="2009-03-20T12:54:00Z"/>
              </w:numPr>
              <w:rPr>
                <w:ins w:id="2001" w:author="Frédéric Dehin" w:date="2009-03-20T12:54:00Z"/>
                <w:b/>
                <w:bCs/>
              </w:rPr>
            </w:pPr>
            <w:ins w:id="2002" w:author="Borsu" w:date="2009-09-02T17:11:00Z">
              <w:r>
                <w:rPr>
                  <w:b/>
                  <w:bCs/>
                </w:rPr>
                <w:t>Pre-select DCC conversion choice</w:t>
              </w:r>
            </w:ins>
          </w:p>
        </w:tc>
        <w:tc>
          <w:tcPr>
            <w:tcW w:w="3636" w:type="dxa"/>
            <w:tcPrChange w:id="2003" w:author="Frédéric Dehin" w:date="2009-03-20T15:54:00Z">
              <w:tcPr>
                <w:tcW w:w="3636" w:type="dxa"/>
              </w:tcPr>
            </w:tcPrChange>
          </w:tcPr>
          <w:p w:rsidR="008C2B5D" w:rsidRDefault="00A176F8" w:rsidP="00CD2F63">
            <w:pPr>
              <w:keepNext/>
              <w:numPr>
                <w:ins w:id="2004" w:author="Frédéric Dehin" w:date="2009-03-20T12:54:00Z"/>
              </w:numPr>
              <w:rPr>
                <w:ins w:id="2005" w:author="Frédéric Dehin" w:date="2009-03-20T12:54:00Z"/>
              </w:rPr>
            </w:pPr>
            <w:ins w:id="2006" w:author="Borsu" w:date="2009-09-02T17:11:00Z">
              <w:r>
                <w:t>DCC</w:t>
              </w:r>
            </w:ins>
          </w:p>
        </w:tc>
        <w:tc>
          <w:tcPr>
            <w:tcW w:w="3617" w:type="dxa"/>
            <w:tcPrChange w:id="2007" w:author="Frédéric Dehin" w:date="2009-03-20T15:54:00Z">
              <w:tcPr>
                <w:tcW w:w="3617" w:type="dxa"/>
              </w:tcPr>
            </w:tcPrChange>
          </w:tcPr>
          <w:p w:rsidR="008C2B5D" w:rsidRDefault="00A176F8" w:rsidP="00CD2F63">
            <w:pPr>
              <w:keepNext/>
              <w:numPr>
                <w:ins w:id="2008" w:author="Frédéric Dehin" w:date="2009-03-20T12:54:00Z"/>
              </w:numPr>
              <w:rPr>
                <w:ins w:id="2009" w:author="Frédéric Dehin" w:date="2009-03-20T12:54:00Z"/>
              </w:rPr>
            </w:pPr>
            <w:ins w:id="2010" w:author="Borsu" w:date="2009-09-02T17:11:00Z">
              <w:r>
                <w:t>Not yet</w:t>
              </w:r>
            </w:ins>
          </w:p>
        </w:tc>
      </w:tr>
      <w:tr w:rsidR="008C2B5D" w:rsidTr="008B3538">
        <w:trPr>
          <w:ins w:id="2011" w:author="Frédéric Dehin" w:date="2009-03-20T12:54:00Z"/>
        </w:trPr>
        <w:tc>
          <w:tcPr>
            <w:tcW w:w="2268" w:type="dxa"/>
            <w:tcPrChange w:id="2012" w:author="Frédéric Dehin" w:date="2009-03-20T15:54:00Z">
              <w:tcPr>
                <w:tcW w:w="1596" w:type="dxa"/>
              </w:tcPr>
            </w:tcPrChange>
          </w:tcPr>
          <w:p w:rsidR="008C2B5D" w:rsidRDefault="008C2B5D" w:rsidP="00CD2F63">
            <w:pPr>
              <w:keepNext/>
              <w:numPr>
                <w:ins w:id="2013" w:author="Frédéric Dehin" w:date="2009-03-20T12:54:00Z"/>
              </w:numPr>
              <w:rPr>
                <w:ins w:id="2014" w:author="Frédéric Dehin" w:date="2009-03-20T12:54:00Z"/>
              </w:rPr>
            </w:pPr>
            <w:ins w:id="2015" w:author="Frédéric Dehin" w:date="2009-03-20T12:54:00Z">
              <w:r>
                <w:t>128</w:t>
              </w:r>
            </w:ins>
            <w:ins w:id="2016" w:author="Frédéric Dehin" w:date="2009-03-20T15:52:00Z">
              <w:r>
                <w:t xml:space="preserve"> (7)</w:t>
              </w:r>
            </w:ins>
          </w:p>
        </w:tc>
        <w:tc>
          <w:tcPr>
            <w:tcW w:w="5846" w:type="dxa"/>
            <w:tcPrChange w:id="2017" w:author="Frédéric Dehin" w:date="2009-03-20T15:54:00Z">
              <w:tcPr>
                <w:tcW w:w="5846" w:type="dxa"/>
              </w:tcPr>
            </w:tcPrChange>
          </w:tcPr>
          <w:p w:rsidR="008C2B5D" w:rsidRDefault="00710A50" w:rsidP="00CD2F63">
            <w:pPr>
              <w:keepNext/>
              <w:numPr>
                <w:ins w:id="2018" w:author="Frédéric Dehin" w:date="2009-03-20T12:54:00Z"/>
              </w:numPr>
              <w:rPr>
                <w:ins w:id="2019" w:author="Frédéric Dehin" w:date="2009-03-20T12:54:00Z"/>
              </w:rPr>
            </w:pPr>
            <w:ins w:id="2020" w:author="Borsu" w:date="2009-11-02T15:31:00Z">
              <w:r>
                <w:t>Use external M</w:t>
              </w:r>
            </w:ins>
            <w:ins w:id="2021" w:author="Borsu" w:date="2009-11-02T15:32:00Z">
              <w:r>
                <w:t>PI for authentication and payment</w:t>
              </w:r>
            </w:ins>
          </w:p>
        </w:tc>
        <w:tc>
          <w:tcPr>
            <w:tcW w:w="3636" w:type="dxa"/>
            <w:tcPrChange w:id="2022" w:author="Frédéric Dehin" w:date="2009-03-20T15:54:00Z">
              <w:tcPr>
                <w:tcW w:w="3636" w:type="dxa"/>
              </w:tcPr>
            </w:tcPrChange>
          </w:tcPr>
          <w:p w:rsidR="008C2B5D" w:rsidRDefault="00710A50" w:rsidP="00CD2F63">
            <w:pPr>
              <w:keepNext/>
              <w:numPr>
                <w:ins w:id="2023" w:author="Frédéric Dehin" w:date="2009-03-20T12:54:00Z"/>
              </w:numPr>
              <w:rPr>
                <w:ins w:id="2024" w:author="Frédéric Dehin" w:date="2009-03-20T12:54:00Z"/>
              </w:rPr>
            </w:pPr>
            <w:ins w:id="2025" w:author="Borsu" w:date="2009-11-02T15:32:00Z">
              <w:r>
                <w:t>MIGS</w:t>
              </w:r>
            </w:ins>
          </w:p>
        </w:tc>
        <w:tc>
          <w:tcPr>
            <w:tcW w:w="3617" w:type="dxa"/>
            <w:tcPrChange w:id="2026" w:author="Frédéric Dehin" w:date="2009-03-20T15:54:00Z">
              <w:tcPr>
                <w:tcW w:w="3617" w:type="dxa"/>
              </w:tcPr>
            </w:tcPrChange>
          </w:tcPr>
          <w:p w:rsidR="008C2B5D" w:rsidRDefault="00710A50" w:rsidP="00CD2F63">
            <w:pPr>
              <w:keepNext/>
              <w:numPr>
                <w:ins w:id="2027" w:author="Frédéric Dehin" w:date="2009-03-20T12:54:00Z"/>
              </w:numPr>
              <w:rPr>
                <w:ins w:id="2028" w:author="Frédéric Dehin" w:date="2009-03-20T12:54:00Z"/>
              </w:rPr>
            </w:pPr>
            <w:ins w:id="2029" w:author="Borsu" w:date="2009-11-02T15:32:00Z">
              <w:r>
                <w:t>Not yet</w:t>
              </w:r>
            </w:ins>
          </w:p>
        </w:tc>
      </w:tr>
      <w:tr w:rsidR="0085797B" w:rsidTr="008B3538">
        <w:trPr>
          <w:ins w:id="2030" w:author="Frédéric Dehin" w:date="2009-03-20T12:54:00Z"/>
        </w:trPr>
        <w:tc>
          <w:tcPr>
            <w:tcW w:w="2268" w:type="dxa"/>
            <w:tcPrChange w:id="2031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032" w:author="Frédéric Dehin" w:date="2009-03-20T12:54:00Z"/>
              </w:numPr>
              <w:rPr>
                <w:ins w:id="2033" w:author="Frédéric Dehin" w:date="2009-03-20T12:54:00Z"/>
              </w:rPr>
            </w:pPr>
            <w:ins w:id="2034" w:author="Frédéric Dehin" w:date="2009-03-20T12:54:00Z">
              <w:r>
                <w:t>256</w:t>
              </w:r>
            </w:ins>
            <w:ins w:id="2035" w:author="Frédéric Dehin" w:date="2009-03-20T15:52:00Z">
              <w:r>
                <w:t xml:space="preserve"> (8)</w:t>
              </w:r>
            </w:ins>
          </w:p>
        </w:tc>
        <w:tc>
          <w:tcPr>
            <w:tcW w:w="5846" w:type="dxa"/>
            <w:tcPrChange w:id="2036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037" w:author="Frédéric Dehin" w:date="2009-03-20T12:54:00Z"/>
              </w:numPr>
              <w:rPr>
                <w:ins w:id="2038" w:author="Frédéric Dehin" w:date="2009-03-20T12:54:00Z"/>
              </w:rPr>
            </w:pPr>
            <w:ins w:id="2039" w:author="Jean-Bernard Pain" w:date="2009-11-03T14:07:00Z">
              <w:r>
                <w:t>Ping</w:t>
              </w:r>
            </w:ins>
            <w:ins w:id="2040" w:author="Jean-Bernard Pain" w:date="2009-11-03T14:10:00Z">
              <w:r>
                <w:t>Ping Digital Flag</w:t>
              </w:r>
            </w:ins>
          </w:p>
        </w:tc>
        <w:tc>
          <w:tcPr>
            <w:tcW w:w="3636" w:type="dxa"/>
            <w:tcPrChange w:id="2041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042" w:author="Frédéric Dehin" w:date="2009-03-20T12:54:00Z"/>
              </w:numPr>
              <w:rPr>
                <w:ins w:id="2043" w:author="Frédéric Dehin" w:date="2009-03-20T12:54:00Z"/>
              </w:rPr>
            </w:pPr>
            <w:ins w:id="2044" w:author="Jean-Bernard Pain" w:date="2009-11-03T14:11:00Z">
              <w:r>
                <w:t>Pingpin PM billing or not ( not billed if flag set)</w:t>
              </w:r>
            </w:ins>
          </w:p>
        </w:tc>
        <w:tc>
          <w:tcPr>
            <w:tcW w:w="3617" w:type="dxa"/>
            <w:tcPrChange w:id="2045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046" w:author="Frédéric Dehin" w:date="2009-03-20T12:54:00Z"/>
              </w:numPr>
              <w:rPr>
                <w:ins w:id="2047" w:author="Frédéric Dehin" w:date="2009-03-20T12:54:00Z"/>
              </w:rPr>
            </w:pPr>
            <w:ins w:id="2048" w:author="Jean-Bernard Pain" w:date="2009-11-03T14:11:00Z">
              <w:r>
                <w:t>Chg_paymeth21.asp</w:t>
              </w:r>
            </w:ins>
          </w:p>
        </w:tc>
      </w:tr>
      <w:tr w:rsidR="0085797B" w:rsidTr="008B3538">
        <w:trPr>
          <w:ins w:id="2049" w:author="Frédéric Dehin" w:date="2009-03-20T12:54:00Z"/>
        </w:trPr>
        <w:tc>
          <w:tcPr>
            <w:tcW w:w="2268" w:type="dxa"/>
            <w:tcPrChange w:id="2050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051" w:author="Frédéric Dehin" w:date="2009-03-20T12:54:00Z"/>
              </w:numPr>
              <w:rPr>
                <w:ins w:id="2052" w:author="Frédéric Dehin" w:date="2009-03-20T12:54:00Z"/>
              </w:rPr>
            </w:pPr>
            <w:ins w:id="2053" w:author="Frédéric Dehin" w:date="2009-03-20T12:54:00Z">
              <w:r>
                <w:t>512</w:t>
              </w:r>
            </w:ins>
            <w:ins w:id="2054" w:author="Frédéric Dehin" w:date="2009-03-20T15:52:00Z">
              <w:r>
                <w:t xml:space="preserve"> (9)</w:t>
              </w:r>
            </w:ins>
          </w:p>
        </w:tc>
        <w:tc>
          <w:tcPr>
            <w:tcW w:w="5846" w:type="dxa"/>
            <w:tcPrChange w:id="2055" w:author="Frédéric Dehin" w:date="2009-03-20T15:54:00Z">
              <w:tcPr>
                <w:tcW w:w="5846" w:type="dxa"/>
              </w:tcPr>
            </w:tcPrChange>
          </w:tcPr>
          <w:p w:rsidR="0085797B" w:rsidRDefault="005A35A0" w:rsidP="00CD2F63">
            <w:pPr>
              <w:keepNext/>
              <w:numPr>
                <w:ins w:id="2056" w:author="Frédéric Dehin" w:date="2009-03-20T12:54:00Z"/>
              </w:numPr>
              <w:rPr>
                <w:ins w:id="2057" w:author="Frédéric Dehin" w:date="2009-03-20T12:54:00Z"/>
              </w:rPr>
            </w:pPr>
            <w:ins w:id="2058" w:author="Borsu" w:date="2010-01-08T12:15:00Z">
              <w:r>
                <w:t>Disable conversion for this PM</w:t>
              </w:r>
            </w:ins>
          </w:p>
        </w:tc>
        <w:tc>
          <w:tcPr>
            <w:tcW w:w="3636" w:type="dxa"/>
            <w:tcPrChange w:id="2059" w:author="Frédéric Dehin" w:date="2009-03-20T15:54:00Z">
              <w:tcPr>
                <w:tcW w:w="3636" w:type="dxa"/>
              </w:tcPr>
            </w:tcPrChange>
          </w:tcPr>
          <w:p w:rsidR="0085797B" w:rsidRDefault="005A35A0" w:rsidP="00CD2F63">
            <w:pPr>
              <w:keepNext/>
              <w:numPr>
                <w:ins w:id="2060" w:author="Frédéric Dehin" w:date="2009-03-20T12:54:00Z"/>
              </w:numPr>
              <w:rPr>
                <w:ins w:id="2061" w:author="Frédéric Dehin" w:date="2009-03-20T12:54:00Z"/>
              </w:rPr>
            </w:pPr>
            <w:ins w:id="2062" w:author="Borsu" w:date="2010-01-08T12:15:00Z">
              <w:r>
                <w:t>Conversion / PM</w:t>
              </w:r>
            </w:ins>
          </w:p>
        </w:tc>
        <w:tc>
          <w:tcPr>
            <w:tcW w:w="3617" w:type="dxa"/>
            <w:tcPrChange w:id="2063" w:author="Frédéric Dehin" w:date="2009-03-20T15:54:00Z">
              <w:tcPr>
                <w:tcW w:w="3617" w:type="dxa"/>
              </w:tcPr>
            </w:tcPrChange>
          </w:tcPr>
          <w:p w:rsidR="0085797B" w:rsidRDefault="005A35A0" w:rsidP="00CD2F63">
            <w:pPr>
              <w:keepNext/>
              <w:numPr>
                <w:ins w:id="2064" w:author="Frédéric Dehin" w:date="2009-03-20T12:54:00Z"/>
              </w:numPr>
              <w:rPr>
                <w:ins w:id="2065" w:author="Frédéric Dehin" w:date="2009-03-20T12:54:00Z"/>
              </w:rPr>
            </w:pPr>
            <w:ins w:id="2066" w:author="Borsu" w:date="2010-01-08T12:15:00Z">
              <w:r>
                <w:t>Not yet</w:t>
              </w:r>
            </w:ins>
          </w:p>
        </w:tc>
      </w:tr>
      <w:tr w:rsidR="0085797B" w:rsidTr="008B3538">
        <w:trPr>
          <w:ins w:id="2067" w:author="Frédéric Dehin" w:date="2009-03-20T12:54:00Z"/>
        </w:trPr>
        <w:tc>
          <w:tcPr>
            <w:tcW w:w="2268" w:type="dxa"/>
            <w:tcPrChange w:id="2068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069" w:author="Frédéric Dehin" w:date="2009-03-20T12:54:00Z"/>
              </w:numPr>
              <w:rPr>
                <w:ins w:id="2070" w:author="Frédéric Dehin" w:date="2009-03-20T12:54:00Z"/>
              </w:rPr>
            </w:pPr>
            <w:ins w:id="2071" w:author="Frédéric Dehin" w:date="2009-03-20T12:54:00Z">
              <w:r>
                <w:t>1</w:t>
              </w:r>
            </w:ins>
            <w:ins w:id="2072" w:author="Frédéric Dehin" w:date="2009-03-20T15:48:00Z">
              <w:r>
                <w:t>.</w:t>
              </w:r>
            </w:ins>
            <w:ins w:id="2073" w:author="Frédéric Dehin" w:date="2009-03-20T12:54:00Z">
              <w:r>
                <w:t>024</w:t>
              </w:r>
            </w:ins>
            <w:ins w:id="2074" w:author="Frédéric Dehin" w:date="2009-03-20T15:52:00Z">
              <w:r>
                <w:t xml:space="preserve"> (10)</w:t>
              </w:r>
            </w:ins>
          </w:p>
        </w:tc>
        <w:tc>
          <w:tcPr>
            <w:tcW w:w="5846" w:type="dxa"/>
            <w:tcPrChange w:id="2075" w:author="Frédéric Dehin" w:date="2009-03-20T15:54:00Z">
              <w:tcPr>
                <w:tcW w:w="5846" w:type="dxa"/>
              </w:tcPr>
            </w:tcPrChange>
          </w:tcPr>
          <w:p w:rsidR="00380048" w:rsidRDefault="00380048" w:rsidP="00380048">
            <w:pPr>
              <w:keepNext/>
              <w:rPr>
                <w:ins w:id="2076" w:author="FDU" w:date="2010-02-15T09:18:00Z"/>
              </w:rPr>
            </w:pPr>
            <w:ins w:id="2077" w:author="FDU" w:date="2010-02-15T09:18:00Z">
              <w:r>
                <w:t xml:space="preserve">true : </w:t>
              </w:r>
            </w:ins>
            <w:ins w:id="2078" w:author="Alan Hortz" w:date="2010-02-15T13:14:00Z">
              <w:r w:rsidR="005F7A3C">
                <w:t>refund sent by ogone</w:t>
              </w:r>
            </w:ins>
            <w:ins w:id="2079" w:author="FDU" w:date="2010-02-15T09:18:00Z">
              <w:del w:id="2080" w:author="Alan Hortz" w:date="2010-02-15T13:14:00Z">
                <w:r w:rsidDel="005F7A3C">
                  <w:delText>refund sent by merchant</w:delText>
                </w:r>
              </w:del>
            </w:ins>
          </w:p>
          <w:p w:rsidR="0085797B" w:rsidRDefault="00380048" w:rsidP="005F7A3C">
            <w:pPr>
              <w:keepNext/>
              <w:numPr>
                <w:ins w:id="2081" w:author="Frédéric Dehin" w:date="2009-03-20T12:54:00Z"/>
              </w:numPr>
              <w:rPr>
                <w:ins w:id="2082" w:author="Frédéric Dehin" w:date="2009-03-20T12:54:00Z"/>
              </w:rPr>
            </w:pPr>
            <w:ins w:id="2083" w:author="FDU" w:date="2010-02-15T09:18:00Z">
              <w:r>
                <w:t xml:space="preserve">false: </w:t>
              </w:r>
            </w:ins>
            <w:ins w:id="2084" w:author="Alan Hortz" w:date="2010-02-15T13:14:00Z">
              <w:r w:rsidR="005F7A3C">
                <w:t xml:space="preserve">refund sent by merchant </w:t>
              </w:r>
            </w:ins>
            <w:ins w:id="2085" w:author="FDU" w:date="2010-02-15T09:18:00Z">
              <w:del w:id="2086" w:author="Alan Hortz" w:date="2010-02-15T13:14:00Z">
                <w:r w:rsidDel="005F7A3C">
                  <w:delText>refund sent by ogone</w:delText>
                </w:r>
              </w:del>
            </w:ins>
          </w:p>
        </w:tc>
        <w:tc>
          <w:tcPr>
            <w:tcW w:w="3636" w:type="dxa"/>
            <w:tcPrChange w:id="2087" w:author="Frédéric Dehin" w:date="2009-03-20T15:54:00Z">
              <w:tcPr>
                <w:tcW w:w="3636" w:type="dxa"/>
              </w:tcPr>
            </w:tcPrChange>
          </w:tcPr>
          <w:p w:rsidR="0085797B" w:rsidRDefault="00380048" w:rsidP="00CD2F63">
            <w:pPr>
              <w:keepNext/>
              <w:numPr>
                <w:ins w:id="2088" w:author="Frédéric Dehin" w:date="2009-03-20T12:54:00Z"/>
              </w:numPr>
              <w:rPr>
                <w:ins w:id="2089" w:author="Frédéric Dehin" w:date="2009-03-20T12:54:00Z"/>
              </w:rPr>
            </w:pPr>
            <w:ins w:id="2090" w:author="FDU" w:date="2010-02-15T09:18:00Z">
              <w:r>
                <w:t>Direct Debits DE</w:t>
              </w:r>
            </w:ins>
          </w:p>
        </w:tc>
        <w:tc>
          <w:tcPr>
            <w:tcW w:w="3617" w:type="dxa"/>
            <w:tcPrChange w:id="2091" w:author="Frédéric Dehin" w:date="2009-03-20T15:54:00Z">
              <w:tcPr>
                <w:tcW w:w="3617" w:type="dxa"/>
              </w:tcPr>
            </w:tcPrChange>
          </w:tcPr>
          <w:p w:rsidR="0085797B" w:rsidRDefault="00380048" w:rsidP="00CD2F63">
            <w:pPr>
              <w:keepNext/>
              <w:numPr>
                <w:ins w:id="2092" w:author="Frédéric Dehin" w:date="2009-03-20T12:54:00Z"/>
              </w:numPr>
              <w:rPr>
                <w:ins w:id="2093" w:author="Frédéric Dehin" w:date="2009-03-20T12:54:00Z"/>
              </w:rPr>
            </w:pPr>
            <w:ins w:id="2094" w:author="FDU" w:date="2010-02-15T09:18:00Z">
              <w:r>
                <w:t>Chg_paymethxx</w:t>
              </w:r>
            </w:ins>
          </w:p>
        </w:tc>
      </w:tr>
      <w:tr w:rsidR="0085797B" w:rsidTr="008B3538">
        <w:trPr>
          <w:ins w:id="2095" w:author="Frédéric Dehin" w:date="2009-03-20T12:54:00Z"/>
        </w:trPr>
        <w:tc>
          <w:tcPr>
            <w:tcW w:w="2268" w:type="dxa"/>
            <w:tcPrChange w:id="2096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097" w:author="Frédéric Dehin" w:date="2009-03-20T12:54:00Z"/>
              </w:numPr>
              <w:rPr>
                <w:ins w:id="2098" w:author="Frédéric Dehin" w:date="2009-03-20T12:54:00Z"/>
              </w:rPr>
            </w:pPr>
            <w:ins w:id="2099" w:author="Frédéric Dehin" w:date="2009-03-20T12:54:00Z">
              <w:r>
                <w:t>2</w:t>
              </w:r>
            </w:ins>
            <w:ins w:id="2100" w:author="Frédéric Dehin" w:date="2009-03-20T15:48:00Z">
              <w:r>
                <w:t>.</w:t>
              </w:r>
            </w:ins>
            <w:ins w:id="2101" w:author="Frédéric Dehin" w:date="2009-03-20T12:54:00Z">
              <w:r>
                <w:t>048</w:t>
              </w:r>
            </w:ins>
            <w:ins w:id="2102" w:author="Frédéric Dehin" w:date="2009-03-20T15:52:00Z">
              <w:r>
                <w:t xml:space="preserve"> (11)</w:t>
              </w:r>
            </w:ins>
          </w:p>
        </w:tc>
        <w:tc>
          <w:tcPr>
            <w:tcW w:w="5846" w:type="dxa"/>
            <w:tcPrChange w:id="2103" w:author="Frédéric Dehin" w:date="2009-03-20T15:54:00Z">
              <w:tcPr>
                <w:tcW w:w="5846" w:type="dxa"/>
              </w:tcPr>
            </w:tcPrChange>
          </w:tcPr>
          <w:p w:rsidR="0085797B" w:rsidRDefault="00A940B3" w:rsidP="00CD2F63">
            <w:pPr>
              <w:keepNext/>
              <w:numPr>
                <w:ins w:id="2104" w:author="Frédéric Dehin" w:date="2009-03-20T12:54:00Z"/>
              </w:numPr>
              <w:rPr>
                <w:ins w:id="2105" w:author="Frédéric Dehin" w:date="2009-03-20T12:54:00Z"/>
              </w:rPr>
            </w:pPr>
            <w:r>
              <w:t>True alias possible for this PM</w:t>
            </w:r>
          </w:p>
        </w:tc>
        <w:tc>
          <w:tcPr>
            <w:tcW w:w="3636" w:type="dxa"/>
            <w:tcPrChange w:id="2106" w:author="Frédéric Dehin" w:date="2009-03-20T15:54:00Z">
              <w:tcPr>
                <w:tcW w:w="3636" w:type="dxa"/>
              </w:tcPr>
            </w:tcPrChange>
          </w:tcPr>
          <w:p w:rsidR="0085797B" w:rsidRDefault="00A940B3" w:rsidP="00CD2F63">
            <w:pPr>
              <w:keepNext/>
              <w:numPr>
                <w:ins w:id="2107" w:author="Frédéric Dehin" w:date="2009-03-20T12:54:00Z"/>
              </w:numPr>
              <w:rPr>
                <w:ins w:id="2108" w:author="Frédéric Dehin" w:date="2009-03-20T12:54:00Z"/>
              </w:rPr>
            </w:pPr>
            <w:r>
              <w:t>Aliases</w:t>
            </w:r>
          </w:p>
        </w:tc>
        <w:tc>
          <w:tcPr>
            <w:tcW w:w="3617" w:type="dxa"/>
            <w:tcPrChange w:id="2109" w:author="Frédéric Dehin" w:date="2009-03-20T15:54:00Z">
              <w:tcPr>
                <w:tcW w:w="3617" w:type="dxa"/>
              </w:tcPr>
            </w:tcPrChange>
          </w:tcPr>
          <w:p w:rsidR="0085797B" w:rsidRDefault="00A940B3" w:rsidP="00CD2F63">
            <w:pPr>
              <w:keepNext/>
              <w:numPr>
                <w:ins w:id="2110" w:author="Frédéric Dehin" w:date="2009-03-20T12:54:00Z"/>
              </w:numPr>
              <w:rPr>
                <w:ins w:id="2111" w:author="Frédéric Dehin" w:date="2009-03-20T12:54:00Z"/>
              </w:rPr>
            </w:pPr>
            <w:r>
              <w:t>Not yet</w:t>
            </w:r>
          </w:p>
        </w:tc>
      </w:tr>
      <w:tr w:rsidR="0085797B" w:rsidTr="008B3538">
        <w:trPr>
          <w:ins w:id="2112" w:author="Frédéric Dehin" w:date="2009-03-20T12:54:00Z"/>
        </w:trPr>
        <w:tc>
          <w:tcPr>
            <w:tcW w:w="2268" w:type="dxa"/>
            <w:tcPrChange w:id="2113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114" w:author="Frédéric Dehin" w:date="2009-03-20T12:54:00Z"/>
              </w:numPr>
              <w:rPr>
                <w:ins w:id="2115" w:author="Frédéric Dehin" w:date="2009-03-20T12:54:00Z"/>
              </w:rPr>
            </w:pPr>
            <w:ins w:id="2116" w:author="Frédéric Dehin" w:date="2009-03-20T12:54:00Z">
              <w:r>
                <w:t>4</w:t>
              </w:r>
            </w:ins>
            <w:ins w:id="2117" w:author="Frédéric Dehin" w:date="2009-03-20T15:48:00Z">
              <w:r>
                <w:t>.</w:t>
              </w:r>
            </w:ins>
            <w:ins w:id="2118" w:author="Frédéric Dehin" w:date="2009-03-20T12:54:00Z">
              <w:r>
                <w:t>096</w:t>
              </w:r>
            </w:ins>
            <w:ins w:id="2119" w:author="Frédéric Dehin" w:date="2009-03-20T15:52:00Z">
              <w:r>
                <w:t xml:space="preserve"> (12)</w:t>
              </w:r>
            </w:ins>
          </w:p>
        </w:tc>
        <w:tc>
          <w:tcPr>
            <w:tcW w:w="5846" w:type="dxa"/>
            <w:tcPrChange w:id="2120" w:author="Frédéric Dehin" w:date="2009-03-20T15:54:00Z">
              <w:tcPr>
                <w:tcW w:w="5846" w:type="dxa"/>
              </w:tcPr>
            </w:tcPrChange>
          </w:tcPr>
          <w:p w:rsidR="0085797B" w:rsidRDefault="007854C9" w:rsidP="00CD2F63">
            <w:pPr>
              <w:keepNext/>
              <w:numPr>
                <w:ins w:id="2121" w:author="Frédéric Dehin" w:date="2009-03-20T12:54:00Z"/>
              </w:numPr>
              <w:rPr>
                <w:ins w:id="2122" w:author="Frédéric Dehin" w:date="2009-03-20T12:54:00Z"/>
              </w:rPr>
            </w:pPr>
            <w:r>
              <w:t>True : 3XCB: let buyer edit extra data in payment page.</w:t>
            </w:r>
          </w:p>
        </w:tc>
        <w:tc>
          <w:tcPr>
            <w:tcW w:w="3636" w:type="dxa"/>
            <w:tcPrChange w:id="2123" w:author="Frédéric Dehin" w:date="2009-03-20T15:54:00Z">
              <w:tcPr>
                <w:tcW w:w="3636" w:type="dxa"/>
              </w:tcPr>
            </w:tcPrChange>
          </w:tcPr>
          <w:p w:rsidR="0085797B" w:rsidRDefault="007854C9" w:rsidP="00CD2F63">
            <w:pPr>
              <w:keepNext/>
              <w:numPr>
                <w:ins w:id="2124" w:author="Frédéric Dehin" w:date="2009-03-20T12:54:00Z"/>
              </w:numPr>
              <w:rPr>
                <w:ins w:id="2125" w:author="Frédéric Dehin" w:date="2009-03-20T12:54:00Z"/>
              </w:rPr>
            </w:pPr>
            <w:r>
              <w:t>3XCB</w:t>
            </w:r>
          </w:p>
        </w:tc>
        <w:tc>
          <w:tcPr>
            <w:tcW w:w="3617" w:type="dxa"/>
            <w:tcPrChange w:id="2126" w:author="Frédéric Dehin" w:date="2009-03-20T15:54:00Z">
              <w:tcPr>
                <w:tcW w:w="3617" w:type="dxa"/>
              </w:tcPr>
            </w:tcPrChange>
          </w:tcPr>
          <w:p w:rsidR="0085797B" w:rsidRDefault="007854C9" w:rsidP="00CD2F63">
            <w:pPr>
              <w:keepNext/>
              <w:numPr>
                <w:ins w:id="2127" w:author="Frédéric Dehin" w:date="2009-03-20T12:54:00Z"/>
              </w:numPr>
              <w:rPr>
                <w:ins w:id="2128" w:author="Frédéric Dehin" w:date="2009-03-20T12:54:00Z"/>
              </w:rPr>
            </w:pPr>
            <w:r>
              <w:t>Not yet</w:t>
            </w:r>
          </w:p>
        </w:tc>
      </w:tr>
      <w:tr w:rsidR="0085797B" w:rsidTr="008B3538">
        <w:trPr>
          <w:ins w:id="2129" w:author="Frédéric Dehin" w:date="2009-03-20T12:54:00Z"/>
        </w:trPr>
        <w:tc>
          <w:tcPr>
            <w:tcW w:w="2268" w:type="dxa"/>
            <w:tcPrChange w:id="2130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131" w:author="Frédéric Dehin" w:date="2009-03-20T12:54:00Z"/>
              </w:numPr>
              <w:rPr>
                <w:ins w:id="2132" w:author="Frédéric Dehin" w:date="2009-03-20T12:54:00Z"/>
              </w:rPr>
            </w:pPr>
            <w:ins w:id="2133" w:author="Frédéric Dehin" w:date="2009-03-20T12:54:00Z">
              <w:r>
                <w:t>8</w:t>
              </w:r>
            </w:ins>
            <w:ins w:id="2134" w:author="Frédéric Dehin" w:date="2009-03-20T15:48:00Z">
              <w:r>
                <w:t>.</w:t>
              </w:r>
            </w:ins>
            <w:ins w:id="2135" w:author="Frédéric Dehin" w:date="2009-03-20T12:54:00Z">
              <w:r>
                <w:t>192</w:t>
              </w:r>
            </w:ins>
            <w:ins w:id="2136" w:author="Frédéric Dehin" w:date="2009-03-20T15:52:00Z">
              <w:r>
                <w:t xml:space="preserve"> (13)</w:t>
              </w:r>
            </w:ins>
          </w:p>
        </w:tc>
        <w:tc>
          <w:tcPr>
            <w:tcW w:w="5846" w:type="dxa"/>
            <w:tcPrChange w:id="2137" w:author="Frédéric Dehin" w:date="2009-03-20T15:54:00Z">
              <w:tcPr>
                <w:tcW w:w="5846" w:type="dxa"/>
              </w:tcPr>
            </w:tcPrChange>
          </w:tcPr>
          <w:p w:rsidR="0085797B" w:rsidRDefault="00FB3EFA" w:rsidP="00CD2F63">
            <w:pPr>
              <w:keepNext/>
              <w:numPr>
                <w:ins w:id="2138" w:author="Frédéric Dehin" w:date="2009-03-20T12:54:00Z"/>
              </w:numPr>
              <w:rPr>
                <w:ins w:id="2139" w:author="Frédéric Dehin" w:date="2009-03-20T12:54:00Z"/>
              </w:rPr>
            </w:pPr>
            <w:r>
              <w:t>True  DCC refund in converted currency</w:t>
            </w:r>
          </w:p>
        </w:tc>
        <w:tc>
          <w:tcPr>
            <w:tcW w:w="3636" w:type="dxa"/>
            <w:tcPrChange w:id="2140" w:author="Frédéric Dehin" w:date="2009-03-20T15:54:00Z">
              <w:tcPr>
                <w:tcW w:w="3636" w:type="dxa"/>
              </w:tcPr>
            </w:tcPrChange>
          </w:tcPr>
          <w:p w:rsidR="0085797B" w:rsidRDefault="00FB3EFA" w:rsidP="00CD2F63">
            <w:pPr>
              <w:keepNext/>
              <w:numPr>
                <w:ins w:id="2141" w:author="Frédéric Dehin" w:date="2009-03-20T12:54:00Z"/>
              </w:numPr>
              <w:rPr>
                <w:ins w:id="2142" w:author="Frédéric Dehin" w:date="2009-03-20T12:54:00Z"/>
              </w:rPr>
            </w:pPr>
            <w:r>
              <w:t>DCC</w:t>
            </w:r>
          </w:p>
        </w:tc>
        <w:tc>
          <w:tcPr>
            <w:tcW w:w="3617" w:type="dxa"/>
            <w:tcPrChange w:id="2143" w:author="Frédéric Dehin" w:date="2009-03-20T15:54:00Z">
              <w:tcPr>
                <w:tcW w:w="3617" w:type="dxa"/>
              </w:tcPr>
            </w:tcPrChange>
          </w:tcPr>
          <w:p w:rsidR="0085797B" w:rsidRDefault="00FB3EFA" w:rsidP="00CD2F63">
            <w:pPr>
              <w:keepNext/>
              <w:numPr>
                <w:ins w:id="2144" w:author="Frédéric Dehin" w:date="2009-03-20T12:54:00Z"/>
              </w:numPr>
              <w:rPr>
                <w:ins w:id="2145" w:author="Frédéric Dehin" w:date="2009-03-20T12:54:00Z"/>
              </w:rPr>
            </w:pPr>
            <w:r>
              <w:t>Not yet</w:t>
            </w:r>
          </w:p>
        </w:tc>
      </w:tr>
      <w:tr w:rsidR="0085797B" w:rsidTr="008B3538">
        <w:trPr>
          <w:ins w:id="2146" w:author="Frédéric Dehin" w:date="2009-03-20T12:54:00Z"/>
        </w:trPr>
        <w:tc>
          <w:tcPr>
            <w:tcW w:w="2268" w:type="dxa"/>
            <w:tcPrChange w:id="2147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148" w:author="Frédéric Dehin" w:date="2009-03-20T12:54:00Z"/>
              </w:numPr>
              <w:rPr>
                <w:ins w:id="2149" w:author="Frédéric Dehin" w:date="2009-03-20T12:54:00Z"/>
              </w:rPr>
            </w:pPr>
            <w:ins w:id="2150" w:author="Frédéric Dehin" w:date="2009-03-20T12:54:00Z">
              <w:r>
                <w:t>16</w:t>
              </w:r>
            </w:ins>
            <w:ins w:id="2151" w:author="Frédéric Dehin" w:date="2009-03-20T15:48:00Z">
              <w:r>
                <w:t>.</w:t>
              </w:r>
            </w:ins>
            <w:ins w:id="2152" w:author="Frédéric Dehin" w:date="2009-03-20T12:54:00Z">
              <w:r>
                <w:t>384</w:t>
              </w:r>
            </w:ins>
            <w:ins w:id="2153" w:author="Frédéric Dehin" w:date="2009-03-20T15:52:00Z">
              <w:r>
                <w:t xml:space="preserve"> (14)</w:t>
              </w:r>
            </w:ins>
          </w:p>
        </w:tc>
        <w:tc>
          <w:tcPr>
            <w:tcW w:w="5846" w:type="dxa"/>
            <w:tcPrChange w:id="2154" w:author="Frédéric Dehin" w:date="2009-03-20T15:54:00Z">
              <w:tcPr>
                <w:tcW w:w="5846" w:type="dxa"/>
              </w:tcPr>
            </w:tcPrChange>
          </w:tcPr>
          <w:p w:rsidR="0085797B" w:rsidRDefault="004F66A1" w:rsidP="00CD2F63">
            <w:pPr>
              <w:keepNext/>
              <w:numPr>
                <w:ins w:id="2155" w:author="Frédéric Dehin" w:date="2009-03-20T12:54:00Z"/>
              </w:numPr>
              <w:rPr>
                <w:ins w:id="2156" w:author="Frédéric Dehin" w:date="2009-03-20T12:54:00Z"/>
              </w:rPr>
            </w:pPr>
            <w:ins w:id="2157" w:author="mca" w:date="2010-10-27T09:47:00Z">
              <w:r>
                <w:t>True: item details available for that PM</w:t>
              </w:r>
            </w:ins>
          </w:p>
        </w:tc>
        <w:tc>
          <w:tcPr>
            <w:tcW w:w="3636" w:type="dxa"/>
            <w:tcPrChange w:id="2158" w:author="Frédéric Dehin" w:date="2009-03-20T15:54:00Z">
              <w:tcPr>
                <w:tcW w:w="3636" w:type="dxa"/>
              </w:tcPr>
            </w:tcPrChange>
          </w:tcPr>
          <w:p w:rsidR="0085797B" w:rsidRDefault="004F66A1" w:rsidP="00CD2F63">
            <w:pPr>
              <w:keepNext/>
              <w:numPr>
                <w:ins w:id="2159" w:author="Frédéric Dehin" w:date="2009-03-20T12:54:00Z"/>
              </w:numPr>
              <w:rPr>
                <w:ins w:id="2160" w:author="Frédéric Dehin" w:date="2009-03-20T12:54:00Z"/>
              </w:rPr>
            </w:pPr>
            <w:ins w:id="2161" w:author="mca" w:date="2010-10-27T09:47:00Z">
              <w:r>
                <w:t>Item details</w:t>
              </w:r>
            </w:ins>
          </w:p>
        </w:tc>
        <w:tc>
          <w:tcPr>
            <w:tcW w:w="3617" w:type="dxa"/>
            <w:tcPrChange w:id="2162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163" w:author="Frédéric Dehin" w:date="2009-03-20T12:54:00Z"/>
              </w:numPr>
              <w:rPr>
                <w:ins w:id="2164" w:author="Frédéric Dehin" w:date="2009-03-20T12:54:00Z"/>
              </w:rPr>
            </w:pPr>
          </w:p>
        </w:tc>
      </w:tr>
      <w:tr w:rsidR="0085797B" w:rsidTr="008B3538">
        <w:trPr>
          <w:ins w:id="2165" w:author="Frédéric Dehin" w:date="2009-03-20T15:46:00Z"/>
        </w:trPr>
        <w:tc>
          <w:tcPr>
            <w:tcW w:w="2268" w:type="dxa"/>
            <w:tcPrChange w:id="2166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167" w:author="Frédéric Dehin" w:date="2009-03-20T12:54:00Z"/>
              </w:numPr>
              <w:rPr>
                <w:ins w:id="2168" w:author="Frédéric Dehin" w:date="2009-03-20T15:46:00Z"/>
              </w:rPr>
            </w:pPr>
            <w:ins w:id="2169" w:author="Frédéric Dehin" w:date="2009-03-20T15:47:00Z">
              <w:r>
                <w:t>32</w:t>
              </w:r>
            </w:ins>
            <w:ins w:id="2170" w:author="Frédéric Dehin" w:date="2009-03-20T15:48:00Z">
              <w:r>
                <w:t>.</w:t>
              </w:r>
            </w:ins>
            <w:ins w:id="2171" w:author="Frédéric Dehin" w:date="2009-03-20T15:47:00Z">
              <w:r>
                <w:t>768</w:t>
              </w:r>
            </w:ins>
            <w:ins w:id="2172" w:author="Frédéric Dehin" w:date="2009-03-20T15:52:00Z">
              <w:r>
                <w:t xml:space="preserve"> (15)</w:t>
              </w:r>
            </w:ins>
          </w:p>
        </w:tc>
        <w:tc>
          <w:tcPr>
            <w:tcW w:w="5846" w:type="dxa"/>
            <w:tcPrChange w:id="2173" w:author="Frédéric Dehin" w:date="2009-03-20T15:54:00Z">
              <w:tcPr>
                <w:tcW w:w="5846" w:type="dxa"/>
              </w:tcPr>
            </w:tcPrChange>
          </w:tcPr>
          <w:p w:rsidR="0085797B" w:rsidRDefault="00FC34B5" w:rsidP="00CD2F63">
            <w:pPr>
              <w:keepNext/>
              <w:numPr>
                <w:ins w:id="2174" w:author="Frédéric Dehin" w:date="2009-03-20T12:54:00Z"/>
              </w:numPr>
              <w:rPr>
                <w:ins w:id="2175" w:author="Frédéric Dehin" w:date="2009-03-20T15:46:00Z"/>
              </w:rPr>
            </w:pPr>
            <w:ins w:id="2176" w:author="Alan Hortz" w:date="2010-10-27T10:00:00Z">
              <w:r>
                <w:t xml:space="preserve">Recon : </w:t>
              </w:r>
            </w:ins>
            <w:ins w:id="2177" w:author="Alan Hortz" w:date="2010-10-27T10:06:00Z">
              <w:r w:rsidR="00B105FA">
                <w:t>The transaction are paid out grouped for that PM</w:t>
              </w:r>
            </w:ins>
          </w:p>
        </w:tc>
        <w:tc>
          <w:tcPr>
            <w:tcW w:w="3636" w:type="dxa"/>
            <w:tcPrChange w:id="2178" w:author="Frédéric Dehin" w:date="2009-03-20T15:54:00Z">
              <w:tcPr>
                <w:tcW w:w="3636" w:type="dxa"/>
              </w:tcPr>
            </w:tcPrChange>
          </w:tcPr>
          <w:p w:rsidR="0085797B" w:rsidRDefault="00B105FA" w:rsidP="00CD2F63">
            <w:pPr>
              <w:keepNext/>
              <w:numPr>
                <w:ins w:id="2179" w:author="Frédéric Dehin" w:date="2009-03-20T12:54:00Z"/>
              </w:numPr>
              <w:rPr>
                <w:ins w:id="2180" w:author="Frédéric Dehin" w:date="2009-03-20T15:46:00Z"/>
              </w:rPr>
            </w:pPr>
            <w:ins w:id="2181" w:author="Alan Hortz" w:date="2010-10-27T10:07:00Z">
              <w:r>
                <w:t>Reconciliation</w:t>
              </w:r>
            </w:ins>
          </w:p>
        </w:tc>
        <w:tc>
          <w:tcPr>
            <w:tcW w:w="3617" w:type="dxa"/>
            <w:tcPrChange w:id="2182" w:author="Frédéric Dehin" w:date="2009-03-20T15:54:00Z">
              <w:tcPr>
                <w:tcW w:w="3617" w:type="dxa"/>
              </w:tcPr>
            </w:tcPrChange>
          </w:tcPr>
          <w:p w:rsidR="0085797B" w:rsidRDefault="00B105FA" w:rsidP="00CD2F63">
            <w:pPr>
              <w:keepNext/>
              <w:numPr>
                <w:ins w:id="2183" w:author="Frédéric Dehin" w:date="2009-03-20T12:54:00Z"/>
              </w:numPr>
              <w:rPr>
                <w:ins w:id="2184" w:author="Frédéric Dehin" w:date="2009-03-20T15:46:00Z"/>
              </w:rPr>
            </w:pPr>
            <w:ins w:id="2185" w:author="Alan Hortz" w:date="2010-10-27T10:07:00Z">
              <w:r>
                <w:t>Not yet</w:t>
              </w:r>
            </w:ins>
          </w:p>
        </w:tc>
      </w:tr>
      <w:tr w:rsidR="0085797B" w:rsidTr="008B3538">
        <w:trPr>
          <w:ins w:id="2186" w:author="Frédéric Dehin" w:date="2009-03-20T15:46:00Z"/>
        </w:trPr>
        <w:tc>
          <w:tcPr>
            <w:tcW w:w="2268" w:type="dxa"/>
            <w:tcPrChange w:id="2187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188" w:author="Frédéric Dehin" w:date="2009-03-20T12:54:00Z"/>
              </w:numPr>
              <w:rPr>
                <w:ins w:id="2189" w:author="Frédéric Dehin" w:date="2009-03-20T15:46:00Z"/>
              </w:rPr>
            </w:pPr>
            <w:ins w:id="2190" w:author="Frédéric Dehin" w:date="2009-03-20T15:47:00Z">
              <w:r>
                <w:t>65</w:t>
              </w:r>
            </w:ins>
            <w:ins w:id="2191" w:author="Frédéric Dehin" w:date="2009-03-20T15:48:00Z">
              <w:r>
                <w:t>.</w:t>
              </w:r>
            </w:ins>
            <w:ins w:id="2192" w:author="Frédéric Dehin" w:date="2009-03-20T15:47:00Z">
              <w:r>
                <w:t>536</w:t>
              </w:r>
            </w:ins>
            <w:ins w:id="2193" w:author="Frédéric Dehin" w:date="2009-03-20T15:52:00Z">
              <w:r>
                <w:t xml:space="preserve"> (16)</w:t>
              </w:r>
            </w:ins>
          </w:p>
        </w:tc>
        <w:tc>
          <w:tcPr>
            <w:tcW w:w="5846" w:type="dxa"/>
            <w:tcPrChange w:id="2194" w:author="Frédéric Dehin" w:date="2009-03-20T15:54:00Z">
              <w:tcPr>
                <w:tcW w:w="5846" w:type="dxa"/>
              </w:tcPr>
            </w:tcPrChange>
          </w:tcPr>
          <w:p w:rsidR="0085797B" w:rsidRDefault="008C6979" w:rsidP="00CD2F63">
            <w:pPr>
              <w:keepNext/>
              <w:numPr>
                <w:ins w:id="2195" w:author="Frédéric Dehin" w:date="2009-03-20T12:54:00Z"/>
              </w:numPr>
              <w:rPr>
                <w:ins w:id="2196" w:author="Frédéric Dehin" w:date="2009-03-20T15:46:00Z"/>
              </w:rPr>
            </w:pPr>
            <w:ins w:id="2197" w:author="Benoit Confait" w:date="2010-10-27T11:41:00Z">
              <w:r>
                <w:t>Activate DET</w:t>
              </w:r>
            </w:ins>
          </w:p>
        </w:tc>
        <w:tc>
          <w:tcPr>
            <w:tcW w:w="3636" w:type="dxa"/>
            <w:tcPrChange w:id="2198" w:author="Frédéric Dehin" w:date="2009-03-20T15:54:00Z">
              <w:tcPr>
                <w:tcW w:w="3636" w:type="dxa"/>
              </w:tcPr>
            </w:tcPrChange>
          </w:tcPr>
          <w:p w:rsidR="0085797B" w:rsidRDefault="008C6979" w:rsidP="00CD2F63">
            <w:pPr>
              <w:keepNext/>
              <w:numPr>
                <w:ins w:id="2199" w:author="Frédéric Dehin" w:date="2009-03-20T12:54:00Z"/>
              </w:numPr>
              <w:rPr>
                <w:ins w:id="2200" w:author="Frédéric Dehin" w:date="2009-03-20T15:46:00Z"/>
              </w:rPr>
            </w:pPr>
            <w:ins w:id="2201" w:author="Benoit Confait" w:date="2010-10-27T11:42:00Z">
              <w:r>
                <w:t>Amazon / Billpay / RateP / ...</w:t>
              </w:r>
            </w:ins>
          </w:p>
        </w:tc>
        <w:tc>
          <w:tcPr>
            <w:tcW w:w="3617" w:type="dxa"/>
            <w:tcPrChange w:id="2202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203" w:author="Frédéric Dehin" w:date="2009-03-20T12:54:00Z"/>
              </w:numPr>
              <w:rPr>
                <w:ins w:id="2204" w:author="Frédéric Dehin" w:date="2009-03-20T15:46:00Z"/>
              </w:rPr>
            </w:pPr>
          </w:p>
        </w:tc>
      </w:tr>
      <w:tr w:rsidR="0085797B" w:rsidTr="008B3538">
        <w:trPr>
          <w:ins w:id="2205" w:author="Frédéric Dehin" w:date="2009-03-20T15:46:00Z"/>
        </w:trPr>
        <w:tc>
          <w:tcPr>
            <w:tcW w:w="2268" w:type="dxa"/>
            <w:tcPrChange w:id="2206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207" w:author="Frédéric Dehin" w:date="2009-03-20T12:54:00Z"/>
              </w:numPr>
              <w:rPr>
                <w:ins w:id="2208" w:author="Frédéric Dehin" w:date="2009-03-20T15:46:00Z"/>
              </w:rPr>
            </w:pPr>
            <w:ins w:id="2209" w:author="Frédéric Dehin" w:date="2009-03-20T15:47:00Z">
              <w:r>
                <w:t>131</w:t>
              </w:r>
            </w:ins>
            <w:ins w:id="2210" w:author="Frédéric Dehin" w:date="2009-03-20T15:48:00Z">
              <w:r>
                <w:t>.</w:t>
              </w:r>
            </w:ins>
            <w:ins w:id="2211" w:author="Frédéric Dehin" w:date="2009-03-20T15:47:00Z">
              <w:r>
                <w:t>072</w:t>
              </w:r>
            </w:ins>
            <w:ins w:id="2212" w:author="Frédéric Dehin" w:date="2009-03-20T15:52:00Z">
              <w:r>
                <w:t xml:space="preserve"> (17)</w:t>
              </w:r>
            </w:ins>
          </w:p>
        </w:tc>
        <w:tc>
          <w:tcPr>
            <w:tcW w:w="5846" w:type="dxa"/>
            <w:tcPrChange w:id="2213" w:author="Frédéric Dehin" w:date="2009-03-20T15:54:00Z">
              <w:tcPr>
                <w:tcW w:w="5846" w:type="dxa"/>
              </w:tcPr>
            </w:tcPrChange>
          </w:tcPr>
          <w:p w:rsidR="0085797B" w:rsidRDefault="00E8784A" w:rsidP="00CD2F63">
            <w:pPr>
              <w:keepNext/>
              <w:numPr>
                <w:ins w:id="2214" w:author="Frédéric Dehin" w:date="2009-03-20T12:54:00Z"/>
              </w:numPr>
              <w:rPr>
                <w:ins w:id="2215" w:author="Frédéric Dehin" w:date="2009-03-20T15:46:00Z"/>
              </w:rPr>
            </w:pPr>
            <w:ins w:id="2216" w:author="Benoit Confait" w:date="2010-12-30T12:11:00Z">
              <w:r>
                <w:t>Collecting PM</w:t>
              </w:r>
            </w:ins>
          </w:p>
        </w:tc>
        <w:tc>
          <w:tcPr>
            <w:tcW w:w="3636" w:type="dxa"/>
            <w:tcPrChange w:id="2217" w:author="Frédéric Dehin" w:date="2009-03-20T15:54:00Z">
              <w:tcPr>
                <w:tcW w:w="3636" w:type="dxa"/>
              </w:tcPr>
            </w:tcPrChange>
          </w:tcPr>
          <w:p w:rsidR="0085797B" w:rsidRDefault="00602B8C" w:rsidP="00CD2F63">
            <w:pPr>
              <w:keepNext/>
              <w:numPr>
                <w:ins w:id="2218" w:author="Frédéric Dehin" w:date="2009-03-20T12:54:00Z"/>
              </w:numPr>
              <w:rPr>
                <w:ins w:id="2219" w:author="Frédéric Dehin" w:date="2009-03-20T15:46:00Z"/>
              </w:rPr>
            </w:pPr>
            <w:r>
              <w:t>OgoneCollect</w:t>
            </w:r>
          </w:p>
        </w:tc>
        <w:tc>
          <w:tcPr>
            <w:tcW w:w="3617" w:type="dxa"/>
            <w:tcPrChange w:id="2220" w:author="Frédéric Dehin" w:date="2009-03-20T15:54:00Z">
              <w:tcPr>
                <w:tcW w:w="3617" w:type="dxa"/>
              </w:tcPr>
            </w:tcPrChange>
          </w:tcPr>
          <w:p w:rsidR="0085797B" w:rsidRDefault="00E8784A" w:rsidP="00CD2F63">
            <w:pPr>
              <w:keepNext/>
              <w:numPr>
                <w:ins w:id="2221" w:author="Frédéric Dehin" w:date="2009-03-20T12:54:00Z"/>
              </w:numPr>
              <w:rPr>
                <w:ins w:id="2222" w:author="Frédéric Dehin" w:date="2009-03-20T15:46:00Z"/>
              </w:rPr>
            </w:pPr>
            <w:ins w:id="2223" w:author="Benoit Confait" w:date="2010-12-30T12:11:00Z">
              <w:r>
                <w:t>Chg_paymeth (2,3,12,15,16,21)</w:t>
              </w:r>
            </w:ins>
          </w:p>
        </w:tc>
      </w:tr>
      <w:tr w:rsidR="0085797B" w:rsidTr="008B3538">
        <w:trPr>
          <w:ins w:id="2224" w:author="Frédéric Dehin" w:date="2009-03-20T15:46:00Z"/>
        </w:trPr>
        <w:tc>
          <w:tcPr>
            <w:tcW w:w="2268" w:type="dxa"/>
            <w:tcPrChange w:id="2225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226" w:author="Frédéric Dehin" w:date="2009-03-20T12:54:00Z"/>
              </w:numPr>
              <w:rPr>
                <w:ins w:id="2227" w:author="Frédéric Dehin" w:date="2009-03-20T15:46:00Z"/>
              </w:rPr>
            </w:pPr>
            <w:ins w:id="2228" w:author="Frédéric Dehin" w:date="2009-03-20T15:47:00Z">
              <w:r>
                <w:t>262.144</w:t>
              </w:r>
            </w:ins>
            <w:ins w:id="2229" w:author="Frédéric Dehin" w:date="2009-03-20T15:53:00Z">
              <w:r>
                <w:t xml:space="preserve"> (18)</w:t>
              </w:r>
            </w:ins>
          </w:p>
        </w:tc>
        <w:tc>
          <w:tcPr>
            <w:tcW w:w="5846" w:type="dxa"/>
            <w:tcPrChange w:id="2230" w:author="Frédéric Dehin" w:date="2009-03-20T15:54:00Z">
              <w:tcPr>
                <w:tcW w:w="5846" w:type="dxa"/>
              </w:tcPr>
            </w:tcPrChange>
          </w:tcPr>
          <w:p w:rsidR="0085797B" w:rsidRDefault="009C308C" w:rsidP="00CD2F63">
            <w:pPr>
              <w:keepNext/>
              <w:numPr>
                <w:ins w:id="2231" w:author="Frédéric Dehin" w:date="2009-03-20T12:54:00Z"/>
              </w:numPr>
              <w:rPr>
                <w:ins w:id="2232" w:author="Frédéric Dehin" w:date="2009-03-20T15:46:00Z"/>
              </w:rPr>
            </w:pPr>
            <w:r>
              <w:t>Recon : Chargebacks deducted from the payout ?</w:t>
            </w:r>
          </w:p>
        </w:tc>
        <w:tc>
          <w:tcPr>
            <w:tcW w:w="3636" w:type="dxa"/>
            <w:tcPrChange w:id="2233" w:author="Frédéric Dehin" w:date="2009-03-20T15:54:00Z">
              <w:tcPr>
                <w:tcW w:w="3636" w:type="dxa"/>
              </w:tcPr>
            </w:tcPrChange>
          </w:tcPr>
          <w:p w:rsidR="0085797B" w:rsidRDefault="009C308C" w:rsidP="009C308C">
            <w:pPr>
              <w:keepNext/>
              <w:numPr>
                <w:ins w:id="2234" w:author="Frédéric Dehin" w:date="2009-03-20T12:54:00Z"/>
              </w:numPr>
              <w:rPr>
                <w:ins w:id="2235" w:author="Frédéric Dehin" w:date="2009-03-20T15:46:00Z"/>
              </w:rPr>
            </w:pPr>
            <w:r>
              <w:t xml:space="preserve">Reconciliation </w:t>
            </w:r>
          </w:p>
        </w:tc>
        <w:tc>
          <w:tcPr>
            <w:tcW w:w="3617" w:type="dxa"/>
            <w:tcPrChange w:id="2236" w:author="Frédéric Dehin" w:date="2009-03-20T15:54:00Z">
              <w:tcPr>
                <w:tcW w:w="3617" w:type="dxa"/>
              </w:tcPr>
            </w:tcPrChange>
          </w:tcPr>
          <w:p w:rsidR="0085797B" w:rsidRDefault="009C308C" w:rsidP="00CD2F63">
            <w:pPr>
              <w:keepNext/>
              <w:numPr>
                <w:ins w:id="2237" w:author="Frédéric Dehin" w:date="2009-03-20T12:54:00Z"/>
              </w:numPr>
              <w:rPr>
                <w:ins w:id="2238" w:author="Frédéric Dehin" w:date="2009-03-20T15:46:00Z"/>
              </w:rPr>
            </w:pPr>
            <w:r>
              <w:t>Not yet</w:t>
            </w:r>
          </w:p>
        </w:tc>
      </w:tr>
      <w:tr w:rsidR="0085797B" w:rsidTr="008B3538">
        <w:trPr>
          <w:ins w:id="2239" w:author="Frédéric Dehin" w:date="2009-03-20T15:46:00Z"/>
        </w:trPr>
        <w:tc>
          <w:tcPr>
            <w:tcW w:w="2268" w:type="dxa"/>
            <w:tcPrChange w:id="2240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241" w:author="Frédéric Dehin" w:date="2009-03-20T12:54:00Z"/>
              </w:numPr>
              <w:rPr>
                <w:ins w:id="2242" w:author="Frédéric Dehin" w:date="2009-03-20T15:46:00Z"/>
              </w:rPr>
            </w:pPr>
            <w:ins w:id="2243" w:author="Frédéric Dehin" w:date="2009-03-20T15:48:00Z">
              <w:r>
                <w:t>524.288</w:t>
              </w:r>
            </w:ins>
            <w:ins w:id="2244" w:author="Frédéric Dehin" w:date="2009-03-20T15:53:00Z">
              <w:r>
                <w:t xml:space="preserve"> (19)</w:t>
              </w:r>
            </w:ins>
          </w:p>
        </w:tc>
        <w:tc>
          <w:tcPr>
            <w:tcW w:w="5846" w:type="dxa"/>
            <w:tcPrChange w:id="2245" w:author="Frédéric Dehin" w:date="2009-03-20T15:54:00Z">
              <w:tcPr>
                <w:tcW w:w="5846" w:type="dxa"/>
              </w:tcPr>
            </w:tcPrChange>
          </w:tcPr>
          <w:p w:rsidR="0085797B" w:rsidRDefault="000C44D2" w:rsidP="00CD2F63">
            <w:pPr>
              <w:keepNext/>
              <w:numPr>
                <w:ins w:id="2246" w:author="Frédéric Dehin" w:date="2009-03-20T12:54:00Z"/>
              </w:numPr>
              <w:rPr>
                <w:ins w:id="2247" w:author="Frédéric Dehin" w:date="2009-03-20T15:46:00Z"/>
              </w:rPr>
            </w:pPr>
            <w:r>
              <w:t>Recon : Acquirer provides EPA</w:t>
            </w:r>
          </w:p>
        </w:tc>
        <w:tc>
          <w:tcPr>
            <w:tcW w:w="3636" w:type="dxa"/>
            <w:tcPrChange w:id="2248" w:author="Frédéric Dehin" w:date="2009-03-20T15:54:00Z">
              <w:tcPr>
                <w:tcW w:w="3636" w:type="dxa"/>
              </w:tcPr>
            </w:tcPrChange>
          </w:tcPr>
          <w:p w:rsidR="0085797B" w:rsidRDefault="000C44D2" w:rsidP="00CD2F63">
            <w:pPr>
              <w:keepNext/>
              <w:numPr>
                <w:ins w:id="2249" w:author="Frédéric Dehin" w:date="2009-03-20T12:54:00Z"/>
              </w:numPr>
              <w:rPr>
                <w:ins w:id="2250" w:author="Frédéric Dehin" w:date="2009-03-20T15:46:00Z"/>
              </w:rPr>
            </w:pPr>
            <w:r>
              <w:t>Reconciliation</w:t>
            </w:r>
          </w:p>
        </w:tc>
        <w:tc>
          <w:tcPr>
            <w:tcW w:w="3617" w:type="dxa"/>
            <w:tcPrChange w:id="2251" w:author="Frédéric Dehin" w:date="2009-03-20T15:54:00Z">
              <w:tcPr>
                <w:tcW w:w="3617" w:type="dxa"/>
              </w:tcPr>
            </w:tcPrChange>
          </w:tcPr>
          <w:p w:rsidR="0085797B" w:rsidRDefault="000C44D2" w:rsidP="00CD2F63">
            <w:pPr>
              <w:keepNext/>
              <w:numPr>
                <w:ins w:id="2252" w:author="Frédéric Dehin" w:date="2009-03-20T12:54:00Z"/>
              </w:numPr>
              <w:rPr>
                <w:ins w:id="2253" w:author="Frédéric Dehin" w:date="2009-03-20T15:46:00Z"/>
              </w:rPr>
            </w:pPr>
            <w:r>
              <w:t>Not Yet</w:t>
            </w:r>
          </w:p>
        </w:tc>
      </w:tr>
      <w:tr w:rsidR="0085797B" w:rsidTr="008B3538">
        <w:trPr>
          <w:ins w:id="2254" w:author="Frédéric Dehin" w:date="2009-03-20T15:48:00Z"/>
        </w:trPr>
        <w:tc>
          <w:tcPr>
            <w:tcW w:w="2268" w:type="dxa"/>
            <w:tcPrChange w:id="2255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256" w:author="Frédéric Dehin" w:date="2009-03-20T12:54:00Z"/>
              </w:numPr>
              <w:rPr>
                <w:ins w:id="2257" w:author="Frédéric Dehin" w:date="2009-03-20T15:48:00Z"/>
              </w:rPr>
            </w:pPr>
            <w:ins w:id="2258" w:author="Frédéric Dehin" w:date="2009-03-20T15:48:00Z">
              <w:r>
                <w:t>1.048.576</w:t>
              </w:r>
            </w:ins>
            <w:ins w:id="2259" w:author="Frédéric Dehin" w:date="2009-03-20T15:53:00Z">
              <w:r>
                <w:t xml:space="preserve"> (20)</w:t>
              </w:r>
            </w:ins>
          </w:p>
        </w:tc>
        <w:tc>
          <w:tcPr>
            <w:tcW w:w="5846" w:type="dxa"/>
            <w:tcPrChange w:id="2260" w:author="Frédéric Dehin" w:date="2009-03-20T15:54:00Z">
              <w:tcPr>
                <w:tcW w:w="5846" w:type="dxa"/>
              </w:tcPr>
            </w:tcPrChange>
          </w:tcPr>
          <w:p w:rsidR="0085797B" w:rsidRDefault="00064F14" w:rsidP="00CD2F63">
            <w:pPr>
              <w:keepNext/>
              <w:numPr>
                <w:ins w:id="2261" w:author="Frédéric Dehin" w:date="2009-03-20T12:54:00Z"/>
              </w:numPr>
              <w:rPr>
                <w:ins w:id="2262" w:author="Frédéric Dehin" w:date="2009-03-20T15:48:00Z"/>
              </w:rPr>
            </w:pPr>
            <w:r>
              <w:t>Invoicing via paper</w:t>
            </w:r>
          </w:p>
        </w:tc>
        <w:tc>
          <w:tcPr>
            <w:tcW w:w="3636" w:type="dxa"/>
            <w:tcPrChange w:id="2263" w:author="Frédéric Dehin" w:date="2009-03-20T15:54:00Z">
              <w:tcPr>
                <w:tcW w:w="3636" w:type="dxa"/>
              </w:tcPr>
            </w:tcPrChange>
          </w:tcPr>
          <w:p w:rsidR="0085797B" w:rsidRDefault="00064F14" w:rsidP="00CD2F63">
            <w:pPr>
              <w:keepNext/>
              <w:numPr>
                <w:ins w:id="2264" w:author="Frédéric Dehin" w:date="2009-03-20T12:54:00Z"/>
              </w:numPr>
              <w:rPr>
                <w:ins w:id="2265" w:author="Frédéric Dehin" w:date="2009-03-20T15:48:00Z"/>
              </w:rPr>
            </w:pPr>
            <w:r>
              <w:t>OpenInvoice</w:t>
            </w:r>
          </w:p>
        </w:tc>
        <w:tc>
          <w:tcPr>
            <w:tcW w:w="3617" w:type="dxa"/>
            <w:tcPrChange w:id="2266" w:author="Frédéric Dehin" w:date="2009-03-20T15:54:00Z">
              <w:tcPr>
                <w:tcW w:w="3617" w:type="dxa"/>
              </w:tcPr>
            </w:tcPrChange>
          </w:tcPr>
          <w:p w:rsidR="0085797B" w:rsidRDefault="00064F14" w:rsidP="00CD2F63">
            <w:pPr>
              <w:keepNext/>
              <w:numPr>
                <w:ins w:id="2267" w:author="Frédéric Dehin" w:date="2009-03-20T12:54:00Z"/>
              </w:numPr>
              <w:rPr>
                <w:ins w:id="2268" w:author="Frédéric Dehin" w:date="2009-03-20T15:48:00Z"/>
              </w:rPr>
            </w:pPr>
            <w:r>
              <w:t>Chg_paymeth21.asp</w:t>
            </w:r>
          </w:p>
        </w:tc>
      </w:tr>
      <w:tr w:rsidR="0085797B" w:rsidTr="008B3538">
        <w:trPr>
          <w:ins w:id="2269" w:author="Frédéric Dehin" w:date="2009-03-20T15:48:00Z"/>
        </w:trPr>
        <w:tc>
          <w:tcPr>
            <w:tcW w:w="2268" w:type="dxa"/>
            <w:tcPrChange w:id="2270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271" w:author="Frédéric Dehin" w:date="2009-03-20T12:54:00Z"/>
              </w:numPr>
              <w:rPr>
                <w:ins w:id="2272" w:author="Frédéric Dehin" w:date="2009-03-20T15:48:00Z"/>
              </w:rPr>
            </w:pPr>
            <w:ins w:id="2273" w:author="Frédéric Dehin" w:date="2009-03-20T15:48:00Z">
              <w:r>
                <w:t>2.097.152</w:t>
              </w:r>
            </w:ins>
            <w:ins w:id="2274" w:author="Frédéric Dehin" w:date="2009-03-20T15:53:00Z">
              <w:r>
                <w:t xml:space="preserve"> (21)</w:t>
              </w:r>
            </w:ins>
          </w:p>
        </w:tc>
        <w:tc>
          <w:tcPr>
            <w:tcW w:w="5846" w:type="dxa"/>
            <w:tcPrChange w:id="2275" w:author="Frédéric Dehin" w:date="2009-03-20T15:54:00Z">
              <w:tcPr>
                <w:tcW w:w="5846" w:type="dxa"/>
              </w:tcPr>
            </w:tcPrChange>
          </w:tcPr>
          <w:p w:rsidR="0085797B" w:rsidRDefault="00163E82" w:rsidP="00CD2F63">
            <w:pPr>
              <w:keepNext/>
              <w:numPr>
                <w:ins w:id="2276" w:author="Frédéric Dehin" w:date="2009-03-20T12:54:00Z"/>
              </w:numPr>
              <w:rPr>
                <w:ins w:id="2277" w:author="Frédéric Dehin" w:date="2009-03-20T15:48:00Z"/>
              </w:rPr>
            </w:pPr>
            <w:r>
              <w:t>Invoicing via email</w:t>
            </w:r>
          </w:p>
        </w:tc>
        <w:tc>
          <w:tcPr>
            <w:tcW w:w="3636" w:type="dxa"/>
            <w:tcPrChange w:id="2278" w:author="Frédéric Dehin" w:date="2009-03-20T15:54:00Z">
              <w:tcPr>
                <w:tcW w:w="3636" w:type="dxa"/>
              </w:tcPr>
            </w:tcPrChange>
          </w:tcPr>
          <w:p w:rsidR="0085797B" w:rsidRDefault="00163E82" w:rsidP="00CD2F63">
            <w:pPr>
              <w:keepNext/>
              <w:numPr>
                <w:ins w:id="2279" w:author="Frédéric Dehin" w:date="2009-03-20T12:54:00Z"/>
              </w:numPr>
              <w:rPr>
                <w:ins w:id="2280" w:author="Frédéric Dehin" w:date="2009-03-20T15:48:00Z"/>
              </w:rPr>
            </w:pPr>
            <w:r>
              <w:t>OpenInvoice</w:t>
            </w:r>
          </w:p>
        </w:tc>
        <w:tc>
          <w:tcPr>
            <w:tcW w:w="3617" w:type="dxa"/>
            <w:tcPrChange w:id="2281" w:author="Frédéric Dehin" w:date="2009-03-20T15:54:00Z">
              <w:tcPr>
                <w:tcW w:w="3617" w:type="dxa"/>
              </w:tcPr>
            </w:tcPrChange>
          </w:tcPr>
          <w:p w:rsidR="0085797B" w:rsidRDefault="00163E82" w:rsidP="00CD2F63">
            <w:pPr>
              <w:keepNext/>
              <w:numPr>
                <w:ins w:id="2282" w:author="Frédéric Dehin" w:date="2009-03-20T12:54:00Z"/>
              </w:numPr>
              <w:rPr>
                <w:ins w:id="2283" w:author="Frédéric Dehin" w:date="2009-03-20T15:48:00Z"/>
              </w:rPr>
            </w:pPr>
            <w:r>
              <w:t>Chg_paymeth21.Asp</w:t>
            </w:r>
          </w:p>
        </w:tc>
      </w:tr>
      <w:tr w:rsidR="0085797B" w:rsidTr="008B3538">
        <w:trPr>
          <w:ins w:id="2284" w:author="Frédéric Dehin" w:date="2009-03-20T15:48:00Z"/>
        </w:trPr>
        <w:tc>
          <w:tcPr>
            <w:tcW w:w="2268" w:type="dxa"/>
            <w:tcPrChange w:id="2285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286" w:author="Frédéric Dehin" w:date="2009-03-20T12:54:00Z"/>
              </w:numPr>
              <w:rPr>
                <w:ins w:id="2287" w:author="Frédéric Dehin" w:date="2009-03-20T15:48:00Z"/>
              </w:rPr>
            </w:pPr>
            <w:ins w:id="2288" w:author="Frédéric Dehin" w:date="2009-03-20T15:48:00Z">
              <w:r>
                <w:t>4.194.304</w:t>
              </w:r>
            </w:ins>
            <w:ins w:id="2289" w:author="Frédéric Dehin" w:date="2009-03-20T15:53:00Z">
              <w:r>
                <w:t xml:space="preserve"> (22)</w:t>
              </w:r>
            </w:ins>
          </w:p>
        </w:tc>
        <w:tc>
          <w:tcPr>
            <w:tcW w:w="5846" w:type="dxa"/>
            <w:tcPrChange w:id="2290" w:author="Frédéric Dehin" w:date="2009-03-20T15:54:00Z">
              <w:tcPr>
                <w:tcW w:w="5846" w:type="dxa"/>
              </w:tcPr>
            </w:tcPrChange>
          </w:tcPr>
          <w:p w:rsidR="0085797B" w:rsidRDefault="00957A21" w:rsidP="00F43C81">
            <w:pPr>
              <w:keepNext/>
              <w:numPr>
                <w:ins w:id="2291" w:author="Frédéric Dehin" w:date="2009-03-20T12:54:00Z"/>
              </w:numPr>
              <w:rPr>
                <w:ins w:id="2292" w:author="Frédéric Dehin" w:date="2009-03-20T15:48:00Z"/>
              </w:rPr>
            </w:pPr>
            <w:r>
              <w:t xml:space="preserve">True : </w:t>
            </w:r>
            <w:r w:rsidR="00A95A7D">
              <w:t xml:space="preserve">Block </w:t>
            </w:r>
            <w:r w:rsidR="00F43C81">
              <w:t>capture</w:t>
            </w:r>
            <w:r w:rsidR="00A95A7D">
              <w:t xml:space="preserve"> if rate expired</w:t>
            </w:r>
          </w:p>
        </w:tc>
        <w:tc>
          <w:tcPr>
            <w:tcW w:w="3636" w:type="dxa"/>
            <w:tcPrChange w:id="2293" w:author="Frédéric Dehin" w:date="2009-03-20T15:54:00Z">
              <w:tcPr>
                <w:tcW w:w="3636" w:type="dxa"/>
              </w:tcPr>
            </w:tcPrChange>
          </w:tcPr>
          <w:p w:rsidR="0085797B" w:rsidRDefault="00A95A7D" w:rsidP="00CD2F63">
            <w:pPr>
              <w:keepNext/>
              <w:numPr>
                <w:ins w:id="2294" w:author="Frédéric Dehin" w:date="2009-03-20T12:54:00Z"/>
              </w:numPr>
              <w:rPr>
                <w:ins w:id="2295" w:author="Frédéric Dehin" w:date="2009-03-20T15:48:00Z"/>
              </w:rPr>
            </w:pPr>
            <w:r>
              <w:t>eDCC</w:t>
            </w:r>
          </w:p>
        </w:tc>
        <w:tc>
          <w:tcPr>
            <w:tcW w:w="3617" w:type="dxa"/>
            <w:tcPrChange w:id="2296" w:author="Frédéric Dehin" w:date="2009-03-20T15:54:00Z">
              <w:tcPr>
                <w:tcW w:w="3617" w:type="dxa"/>
              </w:tcPr>
            </w:tcPrChange>
          </w:tcPr>
          <w:p w:rsidR="0085797B" w:rsidRDefault="000D7C1B" w:rsidP="00CD2F63">
            <w:pPr>
              <w:keepNext/>
              <w:numPr>
                <w:ins w:id="2297" w:author="Frédéric Dehin" w:date="2009-03-20T12:54:00Z"/>
              </w:numPr>
              <w:rPr>
                <w:ins w:id="2298" w:author="Frédéric Dehin" w:date="2009-03-20T15:48:00Z"/>
              </w:rPr>
            </w:pPr>
            <w:r>
              <w:t>Not yet</w:t>
            </w:r>
          </w:p>
        </w:tc>
      </w:tr>
      <w:tr w:rsidR="0085797B" w:rsidTr="008B3538">
        <w:trPr>
          <w:ins w:id="2299" w:author="Frédéric Dehin" w:date="2009-03-20T15:48:00Z"/>
        </w:trPr>
        <w:tc>
          <w:tcPr>
            <w:tcW w:w="2268" w:type="dxa"/>
            <w:tcPrChange w:id="2300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01" w:author="Frédéric Dehin" w:date="2009-03-20T12:54:00Z"/>
              </w:numPr>
              <w:rPr>
                <w:ins w:id="2302" w:author="Frédéric Dehin" w:date="2009-03-20T15:48:00Z"/>
              </w:rPr>
            </w:pPr>
            <w:ins w:id="2303" w:author="Frédéric Dehin" w:date="2009-03-20T15:49:00Z">
              <w:r>
                <w:t>8.388.608</w:t>
              </w:r>
            </w:ins>
            <w:ins w:id="2304" w:author="Frédéric Dehin" w:date="2009-03-20T15:53:00Z">
              <w:r>
                <w:t xml:space="preserve"> (23)</w:t>
              </w:r>
            </w:ins>
          </w:p>
        </w:tc>
        <w:tc>
          <w:tcPr>
            <w:tcW w:w="5846" w:type="dxa"/>
            <w:tcPrChange w:id="2305" w:author="Frédéric Dehin" w:date="2009-03-20T15:54:00Z">
              <w:tcPr>
                <w:tcW w:w="5846" w:type="dxa"/>
              </w:tcPr>
            </w:tcPrChange>
          </w:tcPr>
          <w:p w:rsidR="0085797B" w:rsidRDefault="003B04CD" w:rsidP="00CD2F63">
            <w:pPr>
              <w:keepNext/>
              <w:numPr>
                <w:ins w:id="2306" w:author="Frédéric Dehin" w:date="2009-03-20T12:54:00Z"/>
              </w:numPr>
              <w:rPr>
                <w:ins w:id="2307" w:author="Frédéric Dehin" w:date="2009-03-20T15:48:00Z"/>
              </w:rPr>
            </w:pPr>
            <w:r>
              <w:t>True : connection to the acquirer for end-to-end testing</w:t>
            </w:r>
          </w:p>
        </w:tc>
        <w:tc>
          <w:tcPr>
            <w:tcW w:w="3636" w:type="dxa"/>
            <w:tcPrChange w:id="2308" w:author="Frédéric Dehin" w:date="2009-03-20T15:54:00Z">
              <w:tcPr>
                <w:tcW w:w="3636" w:type="dxa"/>
              </w:tcPr>
            </w:tcPrChange>
          </w:tcPr>
          <w:p w:rsidR="0085797B" w:rsidRDefault="003B04CD" w:rsidP="00CD2F63">
            <w:pPr>
              <w:keepNext/>
              <w:numPr>
                <w:ins w:id="2309" w:author="Frédéric Dehin" w:date="2009-03-20T12:54:00Z"/>
              </w:numPr>
              <w:rPr>
                <w:ins w:id="2310" w:author="Frédéric Dehin" w:date="2009-03-20T15:48:00Z"/>
              </w:rPr>
            </w:pPr>
            <w:r>
              <w:t>Payment process</w:t>
            </w:r>
          </w:p>
        </w:tc>
        <w:tc>
          <w:tcPr>
            <w:tcW w:w="3617" w:type="dxa"/>
            <w:tcPrChange w:id="2311" w:author="Frédéric Dehin" w:date="2009-03-20T15:54:00Z">
              <w:tcPr>
                <w:tcW w:w="3617" w:type="dxa"/>
              </w:tcPr>
            </w:tcPrChange>
          </w:tcPr>
          <w:p w:rsidR="0085797B" w:rsidRDefault="003B04CD" w:rsidP="00DB2F03">
            <w:pPr>
              <w:keepNext/>
              <w:numPr>
                <w:ins w:id="2312" w:author="Frédéric Dehin" w:date="2009-03-20T12:54:00Z"/>
              </w:numPr>
              <w:rPr>
                <w:ins w:id="2313" w:author="Frédéric Dehin" w:date="2009-03-20T15:48:00Z"/>
              </w:rPr>
            </w:pPr>
            <w:r>
              <w:t>Chg_paymeth</w:t>
            </w:r>
            <w:r w:rsidR="00CE6CED">
              <w:t>21</w:t>
            </w:r>
            <w:r>
              <w:t>.asp</w:t>
            </w:r>
            <w:r w:rsidR="00CE6CED">
              <w:t xml:space="preserve"> </w:t>
            </w:r>
            <w:r w:rsidR="00DB2F03">
              <w:t>/ Chg_paymeth7.asp /</w:t>
            </w:r>
            <w:r w:rsidR="00CE6CED">
              <w:t xml:space="preserve"> Chg_paymeth11.asp (to be done for other chg_paymethxx.asp)</w:t>
            </w:r>
          </w:p>
        </w:tc>
      </w:tr>
      <w:tr w:rsidR="0085797B" w:rsidTr="008B3538">
        <w:trPr>
          <w:ins w:id="2314" w:author="Frédéric Dehin" w:date="2009-03-20T15:49:00Z"/>
        </w:trPr>
        <w:tc>
          <w:tcPr>
            <w:tcW w:w="2268" w:type="dxa"/>
            <w:tcPrChange w:id="2315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16" w:author="Frédéric Dehin" w:date="2009-03-20T12:54:00Z"/>
              </w:numPr>
              <w:rPr>
                <w:ins w:id="2317" w:author="Frédéric Dehin" w:date="2009-03-20T15:49:00Z"/>
              </w:rPr>
            </w:pPr>
            <w:ins w:id="2318" w:author="Frédéric Dehin" w:date="2009-03-20T15:49:00Z">
              <w:r>
                <w:t>16.777.216</w:t>
              </w:r>
            </w:ins>
            <w:ins w:id="2319" w:author="Frédéric Dehin" w:date="2009-03-20T15:53:00Z">
              <w:r>
                <w:t xml:space="preserve"> (24)</w:t>
              </w:r>
            </w:ins>
          </w:p>
        </w:tc>
        <w:tc>
          <w:tcPr>
            <w:tcW w:w="5846" w:type="dxa"/>
            <w:tcPrChange w:id="2320" w:author="Frédéric Dehin" w:date="2009-03-20T15:54:00Z">
              <w:tcPr>
                <w:tcW w:w="5846" w:type="dxa"/>
              </w:tcPr>
            </w:tcPrChange>
          </w:tcPr>
          <w:p w:rsidR="00C56ED4" w:rsidRDefault="00FE0A66" w:rsidP="00CD2F63">
            <w:pPr>
              <w:keepNext/>
              <w:numPr>
                <w:ins w:id="2321" w:author="Frédéric Dehin" w:date="2009-03-20T12:54:00Z"/>
              </w:numPr>
              <w:rPr>
                <w:ins w:id="2322" w:author="Frédéric Dehin" w:date="2009-03-20T15:49:00Z"/>
              </w:rPr>
            </w:pPr>
            <w:ins w:id="2323" w:author="Catherine Borsu" w:date="2012-05-11T11:38:00Z">
              <w:r>
                <w:t>Show logo on eTerminal even if PM not allowed in eTerminal normally</w:t>
              </w:r>
            </w:ins>
          </w:p>
        </w:tc>
        <w:tc>
          <w:tcPr>
            <w:tcW w:w="3636" w:type="dxa"/>
            <w:tcPrChange w:id="2324" w:author="Frédéric Dehin" w:date="2009-03-20T15:54:00Z">
              <w:tcPr>
                <w:tcW w:w="3636" w:type="dxa"/>
              </w:tcPr>
            </w:tcPrChange>
          </w:tcPr>
          <w:p w:rsidR="0085797B" w:rsidRDefault="00FE0A66" w:rsidP="00CD2F63">
            <w:pPr>
              <w:keepNext/>
              <w:numPr>
                <w:ins w:id="2325" w:author="Frédéric Dehin" w:date="2009-03-20T12:54:00Z"/>
              </w:numPr>
              <w:rPr>
                <w:ins w:id="2326" w:author="Frédéric Dehin" w:date="2009-03-20T15:49:00Z"/>
              </w:rPr>
            </w:pPr>
            <w:ins w:id="2327" w:author="Catherine Borsu" w:date="2012-05-11T11:39:00Z">
              <w:r>
                <w:t>To add Maestro logo in eTerminal for Barclaycard</w:t>
              </w:r>
            </w:ins>
          </w:p>
        </w:tc>
        <w:tc>
          <w:tcPr>
            <w:tcW w:w="3617" w:type="dxa"/>
            <w:tcPrChange w:id="2328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329" w:author="Frédéric Dehin" w:date="2009-03-20T12:54:00Z"/>
              </w:numPr>
              <w:rPr>
                <w:ins w:id="2330" w:author="Frédéric Dehin" w:date="2009-03-20T15:49:00Z"/>
              </w:rPr>
            </w:pPr>
          </w:p>
        </w:tc>
      </w:tr>
      <w:tr w:rsidR="0085797B" w:rsidTr="008B3538">
        <w:trPr>
          <w:ins w:id="2331" w:author="Frédéric Dehin" w:date="2009-03-20T15:49:00Z"/>
        </w:trPr>
        <w:tc>
          <w:tcPr>
            <w:tcW w:w="2268" w:type="dxa"/>
            <w:tcPrChange w:id="2332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33" w:author="Frédéric Dehin" w:date="2009-03-20T15:53:00Z"/>
              </w:numPr>
              <w:rPr>
                <w:ins w:id="2334" w:author="Frédéric Dehin" w:date="2009-03-20T15:49:00Z"/>
              </w:rPr>
            </w:pPr>
            <w:ins w:id="2335" w:author="Frédéric Dehin" w:date="2009-03-20T15:49:00Z">
              <w:r>
                <w:t>33.554.432</w:t>
              </w:r>
            </w:ins>
            <w:ins w:id="2336" w:author="Frédéric Dehin" w:date="2009-03-20T15:53:00Z">
              <w:r>
                <w:t xml:space="preserve"> (25)</w:t>
              </w:r>
            </w:ins>
          </w:p>
        </w:tc>
        <w:tc>
          <w:tcPr>
            <w:tcW w:w="5846" w:type="dxa"/>
            <w:tcPrChange w:id="2337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338" w:author="Frédéric Dehin" w:date="2009-03-20T12:54:00Z"/>
              </w:numPr>
              <w:rPr>
                <w:ins w:id="2339" w:author="Frédéric Dehin" w:date="2009-03-20T15:49:00Z"/>
              </w:rPr>
            </w:pPr>
          </w:p>
        </w:tc>
        <w:tc>
          <w:tcPr>
            <w:tcW w:w="3636" w:type="dxa"/>
            <w:tcPrChange w:id="2340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341" w:author="Frédéric Dehin" w:date="2009-03-20T12:54:00Z"/>
              </w:numPr>
              <w:rPr>
                <w:ins w:id="2342" w:author="Frédéric Dehin" w:date="2009-03-20T15:49:00Z"/>
              </w:rPr>
            </w:pPr>
          </w:p>
        </w:tc>
        <w:tc>
          <w:tcPr>
            <w:tcW w:w="3617" w:type="dxa"/>
            <w:tcPrChange w:id="2343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344" w:author="Frédéric Dehin" w:date="2009-03-20T12:54:00Z"/>
              </w:numPr>
              <w:rPr>
                <w:ins w:id="2345" w:author="Frédéric Dehin" w:date="2009-03-20T15:49:00Z"/>
              </w:rPr>
            </w:pPr>
          </w:p>
        </w:tc>
      </w:tr>
      <w:tr w:rsidR="0085797B" w:rsidTr="008B3538">
        <w:trPr>
          <w:ins w:id="2346" w:author="Frédéric Dehin" w:date="2009-03-20T15:49:00Z"/>
        </w:trPr>
        <w:tc>
          <w:tcPr>
            <w:tcW w:w="2268" w:type="dxa"/>
            <w:tcPrChange w:id="2347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48" w:author="Frédéric Dehin" w:date="2009-03-20T12:54:00Z"/>
              </w:numPr>
              <w:rPr>
                <w:ins w:id="2349" w:author="Frédéric Dehin" w:date="2009-03-20T15:49:00Z"/>
              </w:rPr>
            </w:pPr>
            <w:ins w:id="2350" w:author="Frédéric Dehin" w:date="2009-03-20T15:49:00Z">
              <w:r>
                <w:lastRenderedPageBreak/>
                <w:t>67.108.864</w:t>
              </w:r>
            </w:ins>
            <w:ins w:id="2351" w:author="Frédéric Dehin" w:date="2009-03-20T15:53:00Z">
              <w:r>
                <w:t xml:space="preserve"> (26)</w:t>
              </w:r>
            </w:ins>
          </w:p>
        </w:tc>
        <w:tc>
          <w:tcPr>
            <w:tcW w:w="5846" w:type="dxa"/>
            <w:tcPrChange w:id="2352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353" w:author="Frédéric Dehin" w:date="2009-03-20T12:54:00Z"/>
              </w:numPr>
              <w:rPr>
                <w:ins w:id="2354" w:author="Frédéric Dehin" w:date="2009-03-20T15:49:00Z"/>
              </w:rPr>
            </w:pPr>
          </w:p>
        </w:tc>
        <w:tc>
          <w:tcPr>
            <w:tcW w:w="3636" w:type="dxa"/>
            <w:tcPrChange w:id="2355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356" w:author="Frédéric Dehin" w:date="2009-03-20T12:54:00Z"/>
              </w:numPr>
              <w:rPr>
                <w:ins w:id="2357" w:author="Frédéric Dehin" w:date="2009-03-20T15:49:00Z"/>
              </w:rPr>
            </w:pPr>
          </w:p>
        </w:tc>
        <w:tc>
          <w:tcPr>
            <w:tcW w:w="3617" w:type="dxa"/>
            <w:tcPrChange w:id="2358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359" w:author="Frédéric Dehin" w:date="2009-03-20T12:54:00Z"/>
              </w:numPr>
              <w:rPr>
                <w:ins w:id="2360" w:author="Frédéric Dehin" w:date="2009-03-20T15:49:00Z"/>
              </w:rPr>
            </w:pPr>
          </w:p>
        </w:tc>
      </w:tr>
      <w:tr w:rsidR="0085797B" w:rsidTr="008B3538">
        <w:trPr>
          <w:ins w:id="2361" w:author="Frédéric Dehin" w:date="2009-03-20T15:49:00Z"/>
        </w:trPr>
        <w:tc>
          <w:tcPr>
            <w:tcW w:w="2268" w:type="dxa"/>
            <w:tcPrChange w:id="2362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63" w:author="Frédéric Dehin" w:date="2009-03-20T12:54:00Z"/>
              </w:numPr>
              <w:rPr>
                <w:ins w:id="2364" w:author="Frédéric Dehin" w:date="2009-03-20T15:49:00Z"/>
              </w:rPr>
            </w:pPr>
            <w:ins w:id="2365" w:author="Frédéric Dehin" w:date="2009-03-20T15:49:00Z">
              <w:r>
                <w:t>134.217.728</w:t>
              </w:r>
            </w:ins>
            <w:ins w:id="2366" w:author="Frédéric Dehin" w:date="2009-03-20T15:53:00Z">
              <w:r>
                <w:t xml:space="preserve"> (27)</w:t>
              </w:r>
            </w:ins>
          </w:p>
        </w:tc>
        <w:tc>
          <w:tcPr>
            <w:tcW w:w="5846" w:type="dxa"/>
            <w:tcPrChange w:id="2367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368" w:author="Frédéric Dehin" w:date="2009-03-20T12:54:00Z"/>
              </w:numPr>
              <w:rPr>
                <w:ins w:id="2369" w:author="Frédéric Dehin" w:date="2009-03-20T15:49:00Z"/>
              </w:rPr>
            </w:pPr>
          </w:p>
        </w:tc>
        <w:tc>
          <w:tcPr>
            <w:tcW w:w="3636" w:type="dxa"/>
            <w:tcPrChange w:id="2370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371" w:author="Frédéric Dehin" w:date="2009-03-20T12:54:00Z"/>
              </w:numPr>
              <w:rPr>
                <w:ins w:id="2372" w:author="Frédéric Dehin" w:date="2009-03-20T15:49:00Z"/>
              </w:rPr>
            </w:pPr>
          </w:p>
        </w:tc>
        <w:tc>
          <w:tcPr>
            <w:tcW w:w="3617" w:type="dxa"/>
            <w:tcPrChange w:id="2373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374" w:author="Frédéric Dehin" w:date="2009-03-20T12:54:00Z"/>
              </w:numPr>
              <w:rPr>
                <w:ins w:id="2375" w:author="Frédéric Dehin" w:date="2009-03-20T15:49:00Z"/>
              </w:rPr>
            </w:pPr>
          </w:p>
        </w:tc>
      </w:tr>
      <w:tr w:rsidR="0085797B" w:rsidTr="008B3538">
        <w:trPr>
          <w:ins w:id="2376" w:author="Frédéric Dehin" w:date="2009-03-20T15:49:00Z"/>
        </w:trPr>
        <w:tc>
          <w:tcPr>
            <w:tcW w:w="2268" w:type="dxa"/>
            <w:tcPrChange w:id="2377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78" w:author="Frédéric Dehin" w:date="2009-03-20T12:54:00Z"/>
              </w:numPr>
              <w:rPr>
                <w:ins w:id="2379" w:author="Frédéric Dehin" w:date="2009-03-20T15:49:00Z"/>
              </w:rPr>
            </w:pPr>
            <w:ins w:id="2380" w:author="Frédéric Dehin" w:date="2009-03-20T15:49:00Z">
              <w:r>
                <w:t>268.435.456</w:t>
              </w:r>
            </w:ins>
            <w:ins w:id="2381" w:author="Frédéric Dehin" w:date="2009-03-20T15:53:00Z">
              <w:r>
                <w:t xml:space="preserve"> (28)</w:t>
              </w:r>
            </w:ins>
          </w:p>
        </w:tc>
        <w:tc>
          <w:tcPr>
            <w:tcW w:w="5846" w:type="dxa"/>
            <w:tcPrChange w:id="2382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383" w:author="Frédéric Dehin" w:date="2009-03-20T12:54:00Z"/>
              </w:numPr>
              <w:rPr>
                <w:ins w:id="2384" w:author="Frédéric Dehin" w:date="2009-03-20T15:49:00Z"/>
              </w:rPr>
            </w:pPr>
          </w:p>
        </w:tc>
        <w:tc>
          <w:tcPr>
            <w:tcW w:w="3636" w:type="dxa"/>
            <w:tcPrChange w:id="2385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386" w:author="Frédéric Dehin" w:date="2009-03-20T12:54:00Z"/>
              </w:numPr>
              <w:rPr>
                <w:ins w:id="2387" w:author="Frédéric Dehin" w:date="2009-03-20T15:49:00Z"/>
              </w:rPr>
            </w:pPr>
          </w:p>
        </w:tc>
        <w:tc>
          <w:tcPr>
            <w:tcW w:w="3617" w:type="dxa"/>
            <w:tcPrChange w:id="2388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389" w:author="Frédéric Dehin" w:date="2009-03-20T12:54:00Z"/>
              </w:numPr>
              <w:rPr>
                <w:ins w:id="2390" w:author="Frédéric Dehin" w:date="2009-03-20T15:49:00Z"/>
              </w:rPr>
            </w:pPr>
          </w:p>
        </w:tc>
      </w:tr>
      <w:tr w:rsidR="0085797B" w:rsidTr="008B3538">
        <w:trPr>
          <w:ins w:id="2391" w:author="Frédéric Dehin" w:date="2009-03-20T15:49:00Z"/>
        </w:trPr>
        <w:tc>
          <w:tcPr>
            <w:tcW w:w="2268" w:type="dxa"/>
            <w:tcPrChange w:id="2392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393" w:author="Frédéric Dehin" w:date="2009-03-20T12:54:00Z"/>
              </w:numPr>
              <w:rPr>
                <w:ins w:id="2394" w:author="Frédéric Dehin" w:date="2009-03-20T15:49:00Z"/>
              </w:rPr>
            </w:pPr>
            <w:ins w:id="2395" w:author="Frédéric Dehin" w:date="2009-03-20T15:49:00Z">
              <w:r>
                <w:t>536.870.912</w:t>
              </w:r>
            </w:ins>
            <w:ins w:id="2396" w:author="Frédéric Dehin" w:date="2009-03-20T15:54:00Z">
              <w:r>
                <w:t xml:space="preserve"> (29)</w:t>
              </w:r>
            </w:ins>
          </w:p>
        </w:tc>
        <w:tc>
          <w:tcPr>
            <w:tcW w:w="5846" w:type="dxa"/>
            <w:tcPrChange w:id="2397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398" w:author="Frédéric Dehin" w:date="2009-03-20T12:54:00Z"/>
              </w:numPr>
              <w:rPr>
                <w:ins w:id="2399" w:author="Frédéric Dehin" w:date="2009-03-20T15:49:00Z"/>
              </w:rPr>
            </w:pPr>
          </w:p>
        </w:tc>
        <w:tc>
          <w:tcPr>
            <w:tcW w:w="3636" w:type="dxa"/>
            <w:tcPrChange w:id="2400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401" w:author="Frédéric Dehin" w:date="2009-03-20T12:54:00Z"/>
              </w:numPr>
              <w:rPr>
                <w:ins w:id="2402" w:author="Frédéric Dehin" w:date="2009-03-20T15:49:00Z"/>
              </w:rPr>
            </w:pPr>
          </w:p>
        </w:tc>
        <w:tc>
          <w:tcPr>
            <w:tcW w:w="3617" w:type="dxa"/>
            <w:tcPrChange w:id="2403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404" w:author="Frédéric Dehin" w:date="2009-03-20T12:54:00Z"/>
              </w:numPr>
              <w:rPr>
                <w:ins w:id="2405" w:author="Frédéric Dehin" w:date="2009-03-20T15:49:00Z"/>
              </w:rPr>
            </w:pPr>
          </w:p>
        </w:tc>
      </w:tr>
      <w:tr w:rsidR="0085797B" w:rsidTr="008B3538">
        <w:trPr>
          <w:ins w:id="2406" w:author="Frédéric Dehin" w:date="2009-03-20T15:50:00Z"/>
        </w:trPr>
        <w:tc>
          <w:tcPr>
            <w:tcW w:w="2268" w:type="dxa"/>
            <w:tcPrChange w:id="2407" w:author="Frédéric Dehin" w:date="2009-03-20T15:54:00Z">
              <w:tcPr>
                <w:tcW w:w="1596" w:type="dxa"/>
              </w:tcPr>
            </w:tcPrChange>
          </w:tcPr>
          <w:p w:rsidR="0085797B" w:rsidRDefault="0085797B" w:rsidP="00CD2F63">
            <w:pPr>
              <w:keepNext/>
              <w:numPr>
                <w:ins w:id="2408" w:author="Frédéric Dehin" w:date="2009-03-20T12:54:00Z"/>
              </w:numPr>
              <w:rPr>
                <w:ins w:id="2409" w:author="Frédéric Dehin" w:date="2009-03-20T15:50:00Z"/>
              </w:rPr>
            </w:pPr>
            <w:ins w:id="2410" w:author="Frédéric Dehin" w:date="2009-03-20T15:50:00Z">
              <w:r>
                <w:t>1.073.741.824</w:t>
              </w:r>
            </w:ins>
            <w:ins w:id="2411" w:author="Frédéric Dehin" w:date="2009-03-20T15:54:00Z">
              <w:r>
                <w:t xml:space="preserve"> (30)</w:t>
              </w:r>
            </w:ins>
          </w:p>
        </w:tc>
        <w:tc>
          <w:tcPr>
            <w:tcW w:w="5846" w:type="dxa"/>
            <w:tcPrChange w:id="2412" w:author="Frédéric Dehin" w:date="2009-03-20T15:54:00Z">
              <w:tcPr>
                <w:tcW w:w="5846" w:type="dxa"/>
              </w:tcPr>
            </w:tcPrChange>
          </w:tcPr>
          <w:p w:rsidR="0085797B" w:rsidRDefault="0085797B" w:rsidP="00CD2F63">
            <w:pPr>
              <w:keepNext/>
              <w:numPr>
                <w:ins w:id="2413" w:author="Frédéric Dehin" w:date="2009-03-20T12:54:00Z"/>
              </w:numPr>
              <w:rPr>
                <w:ins w:id="2414" w:author="Frédéric Dehin" w:date="2009-03-20T15:50:00Z"/>
              </w:rPr>
            </w:pPr>
            <w:ins w:id="2415" w:author="Frédéric Dehin" w:date="2009-03-20T15:50:00Z">
              <w:r>
                <w:t>Allow Acquirer Manual Auth on special cases “Referral”</w:t>
              </w:r>
            </w:ins>
          </w:p>
        </w:tc>
        <w:tc>
          <w:tcPr>
            <w:tcW w:w="3636" w:type="dxa"/>
            <w:tcPrChange w:id="2416" w:author="Frédéric Dehin" w:date="2009-03-20T15:54:00Z">
              <w:tcPr>
                <w:tcW w:w="3636" w:type="dxa"/>
              </w:tcPr>
            </w:tcPrChange>
          </w:tcPr>
          <w:p w:rsidR="0085797B" w:rsidRDefault="0085797B" w:rsidP="00CD2F63">
            <w:pPr>
              <w:keepNext/>
              <w:numPr>
                <w:ins w:id="2417" w:author="Frédéric Dehin" w:date="2009-03-20T12:54:00Z"/>
              </w:numPr>
              <w:rPr>
                <w:ins w:id="2418" w:author="Frédéric Dehin" w:date="2009-04-01T14:29:00Z"/>
              </w:rPr>
            </w:pPr>
            <w:ins w:id="2419" w:author="Frédéric Dehin" w:date="2009-03-20T15:50:00Z">
              <w:r>
                <w:t>Amex Vertical Deals</w:t>
              </w:r>
            </w:ins>
          </w:p>
          <w:p w:rsidR="0085797B" w:rsidRDefault="0085797B" w:rsidP="00CD2F63">
            <w:pPr>
              <w:keepNext/>
              <w:numPr>
                <w:ins w:id="2420" w:author="Frédéric Dehin" w:date="2009-03-20T12:54:00Z"/>
              </w:numPr>
              <w:rPr>
                <w:ins w:id="2421" w:author="Frédéric Dehin" w:date="2009-03-20T15:50:00Z"/>
              </w:rPr>
            </w:pPr>
            <w:ins w:id="2422" w:author="Frédéric Dehin" w:date="2009-04-01T14:29:00Z">
              <w:r>
                <w:t>(Last bit used For testing the int bitfields usage)</w:t>
              </w:r>
            </w:ins>
          </w:p>
        </w:tc>
        <w:tc>
          <w:tcPr>
            <w:tcW w:w="3617" w:type="dxa"/>
            <w:tcPrChange w:id="2423" w:author="Frédéric Dehin" w:date="2009-03-20T15:54:00Z">
              <w:tcPr>
                <w:tcW w:w="3617" w:type="dxa"/>
              </w:tcPr>
            </w:tcPrChange>
          </w:tcPr>
          <w:p w:rsidR="0085797B" w:rsidRDefault="0085797B" w:rsidP="00CD2F63">
            <w:pPr>
              <w:keepNext/>
              <w:numPr>
                <w:ins w:id="2424" w:author="Frédéric Dehin" w:date="2009-03-20T12:54:00Z"/>
              </w:numPr>
              <w:rPr>
                <w:ins w:id="2425" w:author="Frédéric Dehin" w:date="2009-03-20T15:50:00Z"/>
              </w:rPr>
            </w:pPr>
          </w:p>
        </w:tc>
      </w:tr>
    </w:tbl>
    <w:p w:rsidR="00CD2F63" w:rsidRDefault="00CD2F63">
      <w:pPr>
        <w:numPr>
          <w:ins w:id="2426" w:author="Frédéric Dehin" w:date="2009-03-20T12:54:00Z"/>
        </w:numPr>
        <w:rPr>
          <w:ins w:id="2427" w:author="Frédéric Dehin" w:date="2009-03-20T12:54:00Z"/>
        </w:rPr>
      </w:pPr>
    </w:p>
    <w:p w:rsidR="00CD2F63" w:rsidRDefault="00CD2F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MANDATCVC (MERCHANTCARDS) + DEFMANDATCVC (ACQUIRERS)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CVC mandatory for OeC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CVC mandatory for OeT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CVC mandatory for O</w:t>
            </w:r>
            <w:ins w:id="2428" w:author="Frederic Dujeux" w:date="2007-11-20T12:22:00Z">
              <w:r w:rsidR="00C9321F">
                <w:t>DL</w:t>
              </w:r>
            </w:ins>
            <w:del w:id="2429" w:author="Frederic Dujeux" w:date="2007-11-20T12:22:00Z">
              <w:r w:rsidDel="00C9321F">
                <w:delText>B</w:delText>
              </w:r>
            </w:del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CVC mandatory for </w:t>
            </w:r>
            <w:smartTag w:uri="urn:schemas-microsoft-com:office:smarttags" w:element="place">
              <w:r>
                <w:t>O</w:t>
              </w:r>
              <w:ins w:id="2430" w:author="Frederic Dujeux" w:date="2007-11-20T12:22:00Z">
                <w:r w:rsidR="00C9321F">
                  <w:t>B</w:t>
                </w:r>
              </w:ins>
            </w:smartTag>
            <w:del w:id="2431" w:author="Frederic Dujeux" w:date="2007-11-20T12:22:00Z">
              <w:r w:rsidDel="00C9321F">
                <w:delText>DL</w:delText>
              </w:r>
            </w:del>
          </w:p>
        </w:tc>
        <w:tc>
          <w:tcPr>
            <w:tcW w:w="3781" w:type="dxa"/>
          </w:tcPr>
          <w:p w:rsidR="00237A6D" w:rsidRDefault="00C9321F">
            <w:pPr>
              <w:keepNext/>
            </w:pPr>
            <w:ins w:id="2432" w:author="Frederic Dujeux" w:date="2007-11-20T12:23:00Z">
              <w:del w:id="2433" w:author="Aurélien Turlan" w:date="2009-10-22T14:51:00Z">
                <w:r w:rsidDel="00EC5B13">
                  <w:delText>Reserved but not yet implemented</w:delText>
                </w:r>
              </w:del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Show reason CVC not present OeC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Show reason CVC not present OeT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Don’t send to BE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 xml:space="preserve">FLAGS_CAP (MERCHANTCARDS) 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parameter fraud detection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Don't reject p. based on IP and CC country if 3DS successful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Exclude selected CC countries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Exclude selected IP countries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STOP if technical problem with connection to VISA</w:t>
            </w:r>
            <w:r w:rsidR="003A37BD">
              <w:t>/MasterCard</w:t>
            </w:r>
            <w:r>
              <w:t xml:space="preserve"> DIR during 3D-Secure enrolment verification (5001060 and 50001061)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STOP if ACS temporarily unavailable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Continue if authentication fails (MasterCard only)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Reject transactions based on CVC/AAVcheck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BD1279">
            <w:pPr>
              <w:keepNext/>
            </w:pPr>
            <w:ins w:id="2434" w:author="Borsu" w:date="2006-11-17T15:04:00Z">
              <w:r>
                <w:t>Use refused transaction to calculate ip util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1F1E6B" w:rsidTr="001F1E6B">
        <w:trPr>
          <w:ins w:id="2435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436" w:author="Borsu" w:date="2008-07-31T12:12:00Z"/>
              </w:numPr>
              <w:rPr>
                <w:ins w:id="2437" w:author="Borsu" w:date="2008-07-31T12:12:00Z"/>
              </w:rPr>
            </w:pPr>
            <w:ins w:id="2438" w:author="Borsu" w:date="2008-07-31T12:12:00Z">
              <w:r>
                <w:t>256</w:t>
              </w:r>
            </w:ins>
          </w:p>
        </w:tc>
        <w:tc>
          <w:tcPr>
            <w:tcW w:w="6118" w:type="dxa"/>
          </w:tcPr>
          <w:p w:rsidR="001F1E6B" w:rsidRDefault="001F1E6B" w:rsidP="001F1E6B">
            <w:pPr>
              <w:keepNext/>
              <w:numPr>
                <w:ins w:id="2439" w:author="Borsu" w:date="2008-07-31T12:12:00Z"/>
              </w:numPr>
              <w:rPr>
                <w:ins w:id="2440" w:author="Borsu" w:date="2008-07-31T12:12:00Z"/>
              </w:rPr>
            </w:pPr>
            <w:ins w:id="2441" w:author="Borsu" w:date="2008-07-31T12:13:00Z">
              <w:r>
                <w:t>Passive mode for scoring</w:t>
              </w:r>
            </w:ins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42" w:author="Borsu" w:date="2008-07-31T12:12:00Z"/>
              </w:numPr>
              <w:rPr>
                <w:ins w:id="2443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44" w:author="Borsu" w:date="2008-07-31T12:12:00Z"/>
              </w:numPr>
              <w:rPr>
                <w:ins w:id="2445" w:author="Borsu" w:date="2008-07-31T12:12:00Z"/>
              </w:rPr>
            </w:pPr>
          </w:p>
        </w:tc>
      </w:tr>
      <w:tr w:rsidR="001F1E6B" w:rsidTr="001F1E6B">
        <w:trPr>
          <w:ins w:id="2446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447" w:author="Borsu" w:date="2008-07-31T12:12:00Z"/>
              </w:numPr>
              <w:rPr>
                <w:ins w:id="2448" w:author="Borsu" w:date="2008-07-31T12:12:00Z"/>
              </w:rPr>
            </w:pPr>
            <w:ins w:id="2449" w:author="Borsu" w:date="2008-07-31T12:12:00Z">
              <w:r>
                <w:t>512</w:t>
              </w:r>
            </w:ins>
          </w:p>
        </w:tc>
        <w:tc>
          <w:tcPr>
            <w:tcW w:w="6118" w:type="dxa"/>
          </w:tcPr>
          <w:p w:rsidR="001F1E6B" w:rsidRDefault="004C4DFB" w:rsidP="001F1E6B">
            <w:pPr>
              <w:keepNext/>
              <w:numPr>
                <w:ins w:id="2450" w:author="Borsu" w:date="2008-07-31T12:12:00Z"/>
              </w:numPr>
              <w:rPr>
                <w:ins w:id="2451" w:author="Borsu" w:date="2008-07-31T12:12:00Z"/>
              </w:rPr>
            </w:pPr>
            <w:ins w:id="2452" w:author="Catherine Borsu" w:date="2011-02-09T14:15:00Z">
              <w:r>
                <w:t>Fraud encoded regularly by merchant =&gt; tx ellegible for frau</w:t>
              </w:r>
            </w:ins>
            <w:ins w:id="2453" w:author="Catherine Borsu" w:date="2011-02-09T14:17:00Z">
              <w:r>
                <w:t>d</w:t>
              </w:r>
            </w:ins>
            <w:ins w:id="2454" w:author="Catherine Borsu" w:date="2011-02-09T14:15:00Z">
              <w:r>
                <w:t xml:space="preserve"> stats</w:t>
              </w:r>
            </w:ins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55" w:author="Borsu" w:date="2008-07-31T12:12:00Z"/>
              </w:numPr>
              <w:rPr>
                <w:ins w:id="2456" w:author="Borsu" w:date="2008-07-31T12:12:00Z"/>
              </w:rPr>
            </w:pPr>
          </w:p>
        </w:tc>
        <w:tc>
          <w:tcPr>
            <w:tcW w:w="3781" w:type="dxa"/>
          </w:tcPr>
          <w:p w:rsidR="001F1E6B" w:rsidRDefault="004C4DFB" w:rsidP="001F1E6B">
            <w:pPr>
              <w:keepNext/>
              <w:numPr>
                <w:ins w:id="2457" w:author="Borsu" w:date="2008-07-31T12:12:00Z"/>
              </w:numPr>
              <w:rPr>
                <w:ins w:id="2458" w:author="Borsu" w:date="2008-07-31T12:12:00Z"/>
              </w:rPr>
            </w:pPr>
            <w:ins w:id="2459" w:author="Catherine Borsu" w:date="2011-02-09T14:17:00Z">
              <w:r>
                <w:t>No</w:t>
              </w:r>
            </w:ins>
          </w:p>
        </w:tc>
      </w:tr>
      <w:tr w:rsidR="001F1E6B" w:rsidTr="001F1E6B">
        <w:trPr>
          <w:ins w:id="2460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461" w:author="Borsu" w:date="2008-07-31T12:12:00Z"/>
              </w:numPr>
              <w:rPr>
                <w:ins w:id="2462" w:author="Borsu" w:date="2008-07-31T12:12:00Z"/>
              </w:rPr>
            </w:pPr>
            <w:ins w:id="2463" w:author="Borsu" w:date="2008-07-31T12:12:00Z">
              <w:r>
                <w:t>1024</w:t>
              </w:r>
            </w:ins>
          </w:p>
        </w:tc>
        <w:tc>
          <w:tcPr>
            <w:tcW w:w="6118" w:type="dxa"/>
          </w:tcPr>
          <w:p w:rsidR="001F1E6B" w:rsidRDefault="001F1E6B" w:rsidP="001F1E6B">
            <w:pPr>
              <w:keepNext/>
              <w:numPr>
                <w:ins w:id="2464" w:author="Borsu" w:date="2008-07-31T12:12:00Z"/>
              </w:numPr>
              <w:rPr>
                <w:ins w:id="2465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66" w:author="Borsu" w:date="2008-07-31T12:12:00Z"/>
              </w:numPr>
              <w:rPr>
                <w:ins w:id="2467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68" w:author="Borsu" w:date="2008-07-31T12:12:00Z"/>
              </w:numPr>
              <w:rPr>
                <w:ins w:id="2469" w:author="Borsu" w:date="2008-07-31T12:12:00Z"/>
              </w:rPr>
            </w:pPr>
          </w:p>
        </w:tc>
      </w:tr>
      <w:tr w:rsidR="001F1E6B" w:rsidTr="001F1E6B">
        <w:trPr>
          <w:ins w:id="2470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471" w:author="Borsu" w:date="2008-07-31T12:12:00Z"/>
              </w:numPr>
              <w:rPr>
                <w:ins w:id="2472" w:author="Borsu" w:date="2008-07-31T12:12:00Z"/>
              </w:rPr>
            </w:pPr>
            <w:ins w:id="2473" w:author="Borsu" w:date="2008-07-31T12:12:00Z">
              <w:r>
                <w:t>2048</w:t>
              </w:r>
            </w:ins>
          </w:p>
        </w:tc>
        <w:tc>
          <w:tcPr>
            <w:tcW w:w="6118" w:type="dxa"/>
          </w:tcPr>
          <w:p w:rsidR="001F1E6B" w:rsidRDefault="001F1E6B" w:rsidP="001F1E6B">
            <w:pPr>
              <w:keepNext/>
              <w:numPr>
                <w:ins w:id="2474" w:author="Borsu" w:date="2008-07-31T12:12:00Z"/>
              </w:numPr>
              <w:rPr>
                <w:ins w:id="2475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76" w:author="Borsu" w:date="2008-07-31T12:12:00Z"/>
              </w:numPr>
              <w:rPr>
                <w:ins w:id="2477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78" w:author="Borsu" w:date="2008-07-31T12:12:00Z"/>
              </w:numPr>
              <w:rPr>
                <w:ins w:id="2479" w:author="Borsu" w:date="2008-07-31T12:12:00Z"/>
              </w:rPr>
            </w:pPr>
          </w:p>
        </w:tc>
      </w:tr>
      <w:tr w:rsidR="001F1E6B" w:rsidTr="001F1E6B">
        <w:trPr>
          <w:ins w:id="2480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481" w:author="Borsu" w:date="2008-07-31T12:12:00Z"/>
              </w:numPr>
              <w:rPr>
                <w:ins w:id="2482" w:author="Borsu" w:date="2008-07-31T12:12:00Z"/>
              </w:rPr>
            </w:pPr>
            <w:ins w:id="2483" w:author="Borsu" w:date="2008-07-31T12:12:00Z">
              <w:r>
                <w:t>4096</w:t>
              </w:r>
            </w:ins>
          </w:p>
        </w:tc>
        <w:tc>
          <w:tcPr>
            <w:tcW w:w="6118" w:type="dxa"/>
          </w:tcPr>
          <w:p w:rsidR="001F1E6B" w:rsidRDefault="001F1E6B" w:rsidP="001F1E6B">
            <w:pPr>
              <w:keepNext/>
              <w:numPr>
                <w:ins w:id="2484" w:author="Borsu" w:date="2008-07-31T12:12:00Z"/>
              </w:numPr>
              <w:rPr>
                <w:ins w:id="2485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86" w:author="Borsu" w:date="2008-07-31T12:12:00Z"/>
              </w:numPr>
              <w:rPr>
                <w:ins w:id="2487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88" w:author="Borsu" w:date="2008-07-31T12:12:00Z"/>
              </w:numPr>
              <w:rPr>
                <w:ins w:id="2489" w:author="Borsu" w:date="2008-07-31T12:12:00Z"/>
              </w:rPr>
            </w:pPr>
          </w:p>
        </w:tc>
      </w:tr>
      <w:tr w:rsidR="001F1E6B" w:rsidTr="001F1E6B">
        <w:trPr>
          <w:ins w:id="2490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491" w:author="Borsu" w:date="2008-07-31T12:12:00Z"/>
              </w:numPr>
              <w:rPr>
                <w:ins w:id="2492" w:author="Borsu" w:date="2008-07-31T12:12:00Z"/>
              </w:rPr>
            </w:pPr>
            <w:ins w:id="2493" w:author="Borsu" w:date="2008-07-31T12:12:00Z">
              <w:r>
                <w:t>8192</w:t>
              </w:r>
            </w:ins>
          </w:p>
        </w:tc>
        <w:tc>
          <w:tcPr>
            <w:tcW w:w="6118" w:type="dxa"/>
          </w:tcPr>
          <w:p w:rsidR="001F1E6B" w:rsidRDefault="001F1E6B" w:rsidP="001F1E6B">
            <w:pPr>
              <w:keepNext/>
              <w:numPr>
                <w:ins w:id="2494" w:author="Borsu" w:date="2008-07-31T12:12:00Z"/>
              </w:numPr>
              <w:rPr>
                <w:ins w:id="2495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96" w:author="Borsu" w:date="2008-07-31T12:12:00Z"/>
              </w:numPr>
              <w:rPr>
                <w:ins w:id="2497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498" w:author="Borsu" w:date="2008-07-31T12:12:00Z"/>
              </w:numPr>
              <w:rPr>
                <w:ins w:id="2499" w:author="Borsu" w:date="2008-07-31T12:12:00Z"/>
              </w:rPr>
            </w:pPr>
          </w:p>
        </w:tc>
      </w:tr>
      <w:tr w:rsidR="001F1E6B" w:rsidTr="001F1E6B">
        <w:trPr>
          <w:ins w:id="2500" w:author="Borsu" w:date="2008-07-31T12:12:00Z"/>
        </w:trPr>
        <w:tc>
          <w:tcPr>
            <w:tcW w:w="828" w:type="dxa"/>
          </w:tcPr>
          <w:p w:rsidR="001F1E6B" w:rsidRDefault="001F1E6B" w:rsidP="001F1E6B">
            <w:pPr>
              <w:keepNext/>
              <w:numPr>
                <w:ins w:id="2501" w:author="Borsu" w:date="2008-07-31T12:12:00Z"/>
              </w:numPr>
              <w:rPr>
                <w:ins w:id="2502" w:author="Borsu" w:date="2008-07-31T12:12:00Z"/>
              </w:rPr>
            </w:pPr>
            <w:ins w:id="2503" w:author="Borsu" w:date="2008-07-31T12:12:00Z">
              <w:r>
                <w:t>16384</w:t>
              </w:r>
            </w:ins>
          </w:p>
        </w:tc>
        <w:tc>
          <w:tcPr>
            <w:tcW w:w="6118" w:type="dxa"/>
          </w:tcPr>
          <w:p w:rsidR="001F1E6B" w:rsidRDefault="001F1E6B" w:rsidP="001F1E6B">
            <w:pPr>
              <w:keepNext/>
              <w:numPr>
                <w:ins w:id="2504" w:author="Borsu" w:date="2008-07-31T12:12:00Z"/>
              </w:numPr>
              <w:rPr>
                <w:ins w:id="2505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506" w:author="Borsu" w:date="2008-07-31T12:12:00Z"/>
              </w:numPr>
              <w:rPr>
                <w:ins w:id="2507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 w:rsidP="001F1E6B">
            <w:pPr>
              <w:keepNext/>
              <w:numPr>
                <w:ins w:id="2508" w:author="Borsu" w:date="2008-07-31T12:12:00Z"/>
              </w:numPr>
              <w:rPr>
                <w:ins w:id="2509" w:author="Borsu" w:date="2008-07-31T12:12:00Z"/>
              </w:rPr>
            </w:pPr>
          </w:p>
        </w:tc>
      </w:tr>
      <w:tr w:rsidR="001F1E6B">
        <w:trPr>
          <w:ins w:id="2510" w:author="Borsu" w:date="2008-07-31T12:12:00Z"/>
        </w:trPr>
        <w:tc>
          <w:tcPr>
            <w:tcW w:w="828" w:type="dxa"/>
          </w:tcPr>
          <w:p w:rsidR="001F1E6B" w:rsidRDefault="001F1E6B">
            <w:pPr>
              <w:keepNext/>
              <w:rPr>
                <w:ins w:id="2511" w:author="Borsu" w:date="2008-07-31T12:12:00Z"/>
              </w:rPr>
            </w:pPr>
          </w:p>
        </w:tc>
        <w:tc>
          <w:tcPr>
            <w:tcW w:w="6118" w:type="dxa"/>
          </w:tcPr>
          <w:p w:rsidR="001F1E6B" w:rsidRDefault="001F1E6B">
            <w:pPr>
              <w:keepNext/>
              <w:rPr>
                <w:ins w:id="2512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>
            <w:pPr>
              <w:keepNext/>
              <w:rPr>
                <w:ins w:id="2513" w:author="Borsu" w:date="2008-07-31T12:12:00Z"/>
              </w:rPr>
            </w:pPr>
          </w:p>
        </w:tc>
        <w:tc>
          <w:tcPr>
            <w:tcW w:w="3781" w:type="dxa"/>
          </w:tcPr>
          <w:p w:rsidR="001F1E6B" w:rsidRDefault="001F1E6B">
            <w:pPr>
              <w:keepNext/>
              <w:rPr>
                <w:ins w:id="2514" w:author="Borsu" w:date="2008-07-31T12:12:00Z"/>
              </w:rPr>
            </w:pPr>
          </w:p>
        </w:tc>
      </w:tr>
    </w:tbl>
    <w:p w:rsidR="00237A6D" w:rsidRDefault="00237A6D">
      <w:pPr>
        <w:numPr>
          <w:ins w:id="2515" w:author="Borsu" w:date="2008-08-22T14:51:00Z"/>
        </w:numPr>
        <w:rPr>
          <w:ins w:id="2516" w:author="tna" w:date="2012-07-06T14:13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8179D6" w:rsidTr="00726944">
        <w:trPr>
          <w:cantSplit/>
          <w:ins w:id="2517" w:author="tna" w:date="2012-07-06T14:14:00Z"/>
        </w:trPr>
        <w:tc>
          <w:tcPr>
            <w:tcW w:w="14508" w:type="dxa"/>
            <w:gridSpan w:val="4"/>
            <w:shd w:val="clear" w:color="auto" w:fill="000000"/>
          </w:tcPr>
          <w:p w:rsidR="008179D6" w:rsidRDefault="008179D6" w:rsidP="00726944">
            <w:pPr>
              <w:pStyle w:val="Heading1"/>
              <w:rPr>
                <w:ins w:id="2518" w:author="tna" w:date="2012-07-06T14:14:00Z"/>
              </w:rPr>
            </w:pPr>
            <w:ins w:id="2519" w:author="tna" w:date="2012-07-06T14:18:00Z">
              <w:r w:rsidRPr="00E144DA">
                <w:t>SEC_CHK_DECISION</w:t>
              </w:r>
            </w:ins>
            <w:ins w:id="2520" w:author="tna" w:date="2012-07-06T14:14:00Z">
              <w:r>
                <w:t xml:space="preserve"> (MERCHANTCARDS) </w:t>
              </w:r>
            </w:ins>
          </w:p>
        </w:tc>
      </w:tr>
      <w:tr w:rsidR="008179D6" w:rsidTr="00726944">
        <w:trPr>
          <w:ins w:id="2521" w:author="tna" w:date="2012-07-06T14:14:00Z"/>
        </w:trPr>
        <w:tc>
          <w:tcPr>
            <w:tcW w:w="828" w:type="dxa"/>
          </w:tcPr>
          <w:p w:rsidR="008179D6" w:rsidRDefault="008179D6" w:rsidP="00726944">
            <w:pPr>
              <w:pStyle w:val="NormalHead"/>
              <w:rPr>
                <w:ins w:id="2522" w:author="tna" w:date="2012-07-06T14:14:00Z"/>
              </w:rPr>
            </w:pPr>
            <w:ins w:id="2523" w:author="tna" w:date="2012-07-06T14:14:00Z">
              <w:r>
                <w:t>Bit</w:t>
              </w:r>
            </w:ins>
          </w:p>
        </w:tc>
        <w:tc>
          <w:tcPr>
            <w:tcW w:w="6118" w:type="dxa"/>
          </w:tcPr>
          <w:p w:rsidR="008179D6" w:rsidRDefault="008179D6" w:rsidP="00726944">
            <w:pPr>
              <w:pStyle w:val="NormalHead"/>
              <w:rPr>
                <w:ins w:id="2524" w:author="tna" w:date="2012-07-06T14:14:00Z"/>
              </w:rPr>
            </w:pPr>
            <w:ins w:id="2525" w:author="tna" w:date="2012-07-06T14:14:00Z">
              <w:r>
                <w:t>Description</w:t>
              </w:r>
            </w:ins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26" w:author="tna" w:date="2012-07-06T14:14:00Z"/>
              </w:rPr>
            </w:pPr>
            <w:ins w:id="2527" w:author="tna" w:date="2012-07-06T14:14:00Z">
              <w:r>
                <w:t>Main parameter fraud detection</w:t>
              </w:r>
            </w:ins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28" w:author="tna" w:date="2012-07-06T14:15:00Z"/>
              </w:rPr>
            </w:pPr>
            <w:ins w:id="2529" w:author="tna" w:date="2012-07-06T14:14:00Z">
              <w:r>
                <w:t>FE cfgable</w:t>
              </w:r>
            </w:ins>
          </w:p>
          <w:p w:rsidR="008179D6" w:rsidRDefault="008179D6" w:rsidP="00726944">
            <w:pPr>
              <w:pStyle w:val="NormalHead"/>
              <w:rPr>
                <w:ins w:id="2530" w:author="tna" w:date="2012-07-06T14:14:00Z"/>
              </w:rPr>
            </w:pPr>
          </w:p>
        </w:tc>
      </w:tr>
      <w:tr w:rsidR="008179D6" w:rsidTr="00726944">
        <w:trPr>
          <w:ins w:id="2531" w:author="tna" w:date="2012-07-06T14:18:00Z"/>
        </w:trPr>
        <w:tc>
          <w:tcPr>
            <w:tcW w:w="828" w:type="dxa"/>
          </w:tcPr>
          <w:p w:rsidR="008179D6" w:rsidRDefault="008179D6" w:rsidP="00726944">
            <w:pPr>
              <w:pStyle w:val="NormalHead"/>
              <w:rPr>
                <w:ins w:id="2532" w:author="tna" w:date="2012-07-06T14:18:00Z"/>
              </w:rPr>
            </w:pPr>
            <w:ins w:id="2533" w:author="tna" w:date="2012-07-06T14:18:00Z">
              <w:r>
                <w:t>0</w:t>
              </w:r>
            </w:ins>
          </w:p>
        </w:tc>
        <w:tc>
          <w:tcPr>
            <w:tcW w:w="6118" w:type="dxa"/>
          </w:tcPr>
          <w:p w:rsidR="008179D6" w:rsidRDefault="008179D6" w:rsidP="00726944">
            <w:pPr>
              <w:pStyle w:val="NormalHead"/>
              <w:rPr>
                <w:ins w:id="2534" w:author="tna" w:date="2012-07-06T14:18:00Z"/>
              </w:rPr>
            </w:pPr>
            <w:ins w:id="2535" w:author="tna" w:date="2012-07-06T14:19:00Z">
              <w:r>
                <w:rPr>
                  <w:sz w:val="20"/>
                  <w:szCs w:val="20"/>
                </w:rPr>
                <w:t>CVC match required</w:t>
              </w:r>
            </w:ins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36" w:author="tna" w:date="2012-07-06T14:18:00Z"/>
              </w:rPr>
            </w:pPr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37" w:author="tna" w:date="2012-07-06T14:18:00Z"/>
              </w:rPr>
            </w:pPr>
          </w:p>
        </w:tc>
      </w:tr>
      <w:tr w:rsidR="008179D6" w:rsidTr="00726944">
        <w:trPr>
          <w:ins w:id="2538" w:author="tna" w:date="2012-07-06T14:19:00Z"/>
        </w:trPr>
        <w:tc>
          <w:tcPr>
            <w:tcW w:w="828" w:type="dxa"/>
          </w:tcPr>
          <w:p w:rsidR="008179D6" w:rsidRDefault="008179D6" w:rsidP="00726944">
            <w:pPr>
              <w:pStyle w:val="NormalHead"/>
              <w:rPr>
                <w:ins w:id="2539" w:author="tna" w:date="2012-07-06T14:19:00Z"/>
              </w:rPr>
            </w:pPr>
            <w:ins w:id="2540" w:author="tna" w:date="2012-07-06T14:19:00Z">
              <w:r>
                <w:t>1</w:t>
              </w:r>
            </w:ins>
          </w:p>
        </w:tc>
        <w:tc>
          <w:tcPr>
            <w:tcW w:w="6118" w:type="dxa"/>
          </w:tcPr>
          <w:p w:rsidR="008179D6" w:rsidRDefault="008179D6" w:rsidP="00726944">
            <w:pPr>
              <w:pStyle w:val="NormalHead"/>
              <w:rPr>
                <w:ins w:id="2541" w:author="tna" w:date="2012-07-06T14:19:00Z"/>
                <w:sz w:val="20"/>
                <w:szCs w:val="20"/>
              </w:rPr>
            </w:pPr>
            <w:ins w:id="2542" w:author="tna" w:date="2012-07-06T14:19:00Z">
              <w:r>
                <w:rPr>
                  <w:sz w:val="20"/>
                  <w:szCs w:val="20"/>
                </w:rPr>
                <w:t>ZIP match required</w:t>
              </w:r>
            </w:ins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43" w:author="tna" w:date="2012-07-06T14:19:00Z"/>
              </w:rPr>
            </w:pPr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44" w:author="tna" w:date="2012-07-06T14:19:00Z"/>
              </w:rPr>
            </w:pPr>
          </w:p>
        </w:tc>
      </w:tr>
      <w:tr w:rsidR="008179D6" w:rsidTr="00726944">
        <w:trPr>
          <w:ins w:id="2545" w:author="tna" w:date="2012-07-06T14:19:00Z"/>
        </w:trPr>
        <w:tc>
          <w:tcPr>
            <w:tcW w:w="828" w:type="dxa"/>
          </w:tcPr>
          <w:p w:rsidR="008179D6" w:rsidRDefault="008179D6" w:rsidP="00726944">
            <w:pPr>
              <w:pStyle w:val="NormalHead"/>
              <w:rPr>
                <w:ins w:id="2546" w:author="tna" w:date="2012-07-06T14:19:00Z"/>
              </w:rPr>
            </w:pPr>
            <w:ins w:id="2547" w:author="tna" w:date="2012-07-06T14:19:00Z">
              <w:r>
                <w:t>2</w:t>
              </w:r>
            </w:ins>
          </w:p>
        </w:tc>
        <w:tc>
          <w:tcPr>
            <w:tcW w:w="6118" w:type="dxa"/>
          </w:tcPr>
          <w:p w:rsidR="008179D6" w:rsidRDefault="008179D6" w:rsidP="00726944">
            <w:pPr>
              <w:pStyle w:val="NormalHead"/>
              <w:rPr>
                <w:ins w:id="2548" w:author="tna" w:date="2012-07-06T14:19:00Z"/>
                <w:sz w:val="20"/>
                <w:szCs w:val="20"/>
              </w:rPr>
            </w:pPr>
            <w:ins w:id="2549" w:author="tna" w:date="2012-07-06T14:19:00Z">
              <w:r>
                <w:rPr>
                  <w:sz w:val="20"/>
                  <w:szCs w:val="20"/>
                </w:rPr>
                <w:t>Address match required</w:t>
              </w:r>
            </w:ins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50" w:author="tna" w:date="2012-07-06T14:19:00Z"/>
              </w:rPr>
            </w:pPr>
          </w:p>
        </w:tc>
        <w:tc>
          <w:tcPr>
            <w:tcW w:w="3781" w:type="dxa"/>
          </w:tcPr>
          <w:p w:rsidR="008179D6" w:rsidRDefault="008179D6" w:rsidP="00726944">
            <w:pPr>
              <w:pStyle w:val="NormalHead"/>
              <w:rPr>
                <w:ins w:id="2551" w:author="tna" w:date="2012-07-06T14:19:00Z"/>
              </w:rPr>
            </w:pPr>
          </w:p>
        </w:tc>
      </w:tr>
    </w:tbl>
    <w:p w:rsidR="008179D6" w:rsidRDefault="008179D6">
      <w:pPr>
        <w:numPr>
          <w:ins w:id="2552" w:author="Borsu" w:date="2008-08-22T14:51:00Z"/>
        </w:numPr>
        <w:rPr>
          <w:ins w:id="2553" w:author="tna" w:date="2012-07-06T14:14:00Z"/>
        </w:rPr>
      </w:pPr>
    </w:p>
    <w:p w:rsidR="008179D6" w:rsidRDefault="008179D6">
      <w:pPr>
        <w:numPr>
          <w:ins w:id="2554" w:author="Borsu" w:date="2008-08-22T14:51:00Z"/>
        </w:numPr>
        <w:rPr>
          <w:ins w:id="2555" w:author="Borsu" w:date="2008-08-22T14:51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B10FDE" w:rsidTr="00720C01">
        <w:trPr>
          <w:cantSplit/>
          <w:ins w:id="2556" w:author="Borsu" w:date="2008-08-22T14:51:00Z"/>
        </w:trPr>
        <w:tc>
          <w:tcPr>
            <w:tcW w:w="14508" w:type="dxa"/>
            <w:gridSpan w:val="4"/>
            <w:shd w:val="clear" w:color="auto" w:fill="000000"/>
          </w:tcPr>
          <w:p w:rsidR="00B10FDE" w:rsidRDefault="00720C01" w:rsidP="0073314D">
            <w:pPr>
              <w:pStyle w:val="Heading1"/>
              <w:numPr>
                <w:ins w:id="2557" w:author="Borsu" w:date="2008-08-22T14:51:00Z"/>
              </w:numPr>
              <w:rPr>
                <w:ins w:id="2558" w:author="Borsu" w:date="2008-08-22T14:51:00Z"/>
              </w:rPr>
            </w:pPr>
            <w:ins w:id="2559" w:author="Borsu" w:date="2008-08-22T15:02:00Z">
              <w:r>
                <w:lastRenderedPageBreak/>
                <w:t>MAXUSAGETYPE</w:t>
              </w:r>
            </w:ins>
            <w:ins w:id="2560" w:author="Borsu" w:date="2008-08-22T14:51:00Z">
              <w:r w:rsidR="00B10FDE">
                <w:t xml:space="preserve"> (MERCHANTCARDS) </w:t>
              </w:r>
            </w:ins>
          </w:p>
        </w:tc>
      </w:tr>
      <w:tr w:rsidR="00B10FDE" w:rsidTr="00720C01">
        <w:trPr>
          <w:ins w:id="2561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pStyle w:val="NormalHead"/>
              <w:numPr>
                <w:ins w:id="2562" w:author="Borsu" w:date="2008-08-22T14:51:00Z"/>
              </w:numPr>
              <w:rPr>
                <w:ins w:id="2563" w:author="Borsu" w:date="2008-08-22T14:51:00Z"/>
              </w:rPr>
            </w:pPr>
            <w:ins w:id="2564" w:author="Borsu" w:date="2008-08-22T14:51:00Z">
              <w:r>
                <w:t>Bit</w:t>
              </w:r>
            </w:ins>
          </w:p>
        </w:tc>
        <w:tc>
          <w:tcPr>
            <w:tcW w:w="6118" w:type="dxa"/>
          </w:tcPr>
          <w:p w:rsidR="00B10FDE" w:rsidRDefault="00B10FDE" w:rsidP="00720C01">
            <w:pPr>
              <w:pStyle w:val="NormalHead"/>
              <w:numPr>
                <w:ins w:id="2565" w:author="Borsu" w:date="2008-08-22T14:51:00Z"/>
              </w:numPr>
              <w:rPr>
                <w:ins w:id="2566" w:author="Borsu" w:date="2008-08-22T14:51:00Z"/>
              </w:rPr>
            </w:pPr>
            <w:ins w:id="2567" w:author="Borsu" w:date="2008-08-22T14:51:00Z">
              <w:r>
                <w:t>Description</w:t>
              </w:r>
            </w:ins>
          </w:p>
        </w:tc>
        <w:tc>
          <w:tcPr>
            <w:tcW w:w="3781" w:type="dxa"/>
          </w:tcPr>
          <w:p w:rsidR="00B10FDE" w:rsidRDefault="00B10FDE" w:rsidP="00720C01">
            <w:pPr>
              <w:pStyle w:val="NormalHead"/>
              <w:numPr>
                <w:ins w:id="2568" w:author="Borsu" w:date="2008-08-22T14:51:00Z"/>
              </w:numPr>
              <w:rPr>
                <w:ins w:id="2569" w:author="Borsu" w:date="2008-08-22T14:51:00Z"/>
              </w:rPr>
            </w:pPr>
            <w:ins w:id="2570" w:author="Borsu" w:date="2008-08-22T14:51:00Z">
              <w:r>
                <w:t>Main parameter fraud detection</w:t>
              </w:r>
            </w:ins>
          </w:p>
        </w:tc>
        <w:tc>
          <w:tcPr>
            <w:tcW w:w="3781" w:type="dxa"/>
          </w:tcPr>
          <w:p w:rsidR="00B10FDE" w:rsidRDefault="00B10FDE" w:rsidP="00720C01">
            <w:pPr>
              <w:pStyle w:val="NormalHead"/>
              <w:numPr>
                <w:ins w:id="2571" w:author="Borsu" w:date="2008-08-22T14:51:00Z"/>
              </w:numPr>
              <w:rPr>
                <w:ins w:id="2572" w:author="Borsu" w:date="2008-08-22T14:51:00Z"/>
              </w:rPr>
            </w:pPr>
            <w:ins w:id="2573" w:author="Borsu" w:date="2008-08-22T14:51:00Z">
              <w:r>
                <w:t>FE cfgable</w:t>
              </w:r>
            </w:ins>
          </w:p>
        </w:tc>
      </w:tr>
      <w:tr w:rsidR="00B10FDE" w:rsidTr="00720C01">
        <w:trPr>
          <w:ins w:id="2574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575" w:author="Borsu" w:date="2008-08-22T14:51:00Z"/>
              </w:numPr>
              <w:rPr>
                <w:ins w:id="2576" w:author="Borsu" w:date="2008-08-22T14:51:00Z"/>
              </w:rPr>
            </w:pPr>
            <w:ins w:id="2577" w:author="Borsu" w:date="2008-08-22T14:51:00Z">
              <w:r>
                <w:t>1</w:t>
              </w:r>
            </w:ins>
          </w:p>
        </w:tc>
        <w:tc>
          <w:tcPr>
            <w:tcW w:w="6118" w:type="dxa"/>
          </w:tcPr>
          <w:p w:rsidR="00B10FDE" w:rsidRPr="00720C01" w:rsidRDefault="00720C01" w:rsidP="00720C01">
            <w:pPr>
              <w:keepNext/>
              <w:numPr>
                <w:ins w:id="2578" w:author="Borsu" w:date="2008-08-22T14:51:00Z"/>
              </w:numPr>
              <w:rPr>
                <w:ins w:id="2579" w:author="Borsu" w:date="2008-08-22T14:51:00Z"/>
              </w:rPr>
            </w:pPr>
            <w:ins w:id="2580" w:author="Borsu" w:date="2008-08-22T15:11:00Z">
              <w:r w:rsidRPr="00720C01">
                <w:t>MAXCCUTIL</w:t>
              </w:r>
            </w:ins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581" w:author="Borsu" w:date="2008-08-22T14:51:00Z"/>
              </w:numPr>
              <w:rPr>
                <w:ins w:id="2582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583" w:author="Borsu" w:date="2008-08-22T14:51:00Z"/>
              </w:numPr>
              <w:rPr>
                <w:ins w:id="2584" w:author="Borsu" w:date="2008-08-22T14:51:00Z"/>
              </w:rPr>
            </w:pPr>
          </w:p>
        </w:tc>
      </w:tr>
      <w:tr w:rsidR="00B10FDE" w:rsidTr="00720C01">
        <w:trPr>
          <w:ins w:id="2585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586" w:author="Borsu" w:date="2008-08-22T14:51:00Z"/>
              </w:numPr>
              <w:rPr>
                <w:ins w:id="2587" w:author="Borsu" w:date="2008-08-22T14:51:00Z"/>
                <w:lang w:val="fr-FR"/>
              </w:rPr>
            </w:pPr>
            <w:ins w:id="2588" w:author="Borsu" w:date="2008-08-22T14:51:00Z">
              <w:r>
                <w:rPr>
                  <w:lang w:val="fr-FR"/>
                </w:rPr>
                <w:t>2</w:t>
              </w:r>
            </w:ins>
          </w:p>
        </w:tc>
        <w:tc>
          <w:tcPr>
            <w:tcW w:w="6118" w:type="dxa"/>
          </w:tcPr>
          <w:p w:rsidR="00B10FDE" w:rsidRPr="00720C01" w:rsidRDefault="00720C01" w:rsidP="00720C01">
            <w:pPr>
              <w:keepNext/>
              <w:numPr>
                <w:ins w:id="2589" w:author="Borsu" w:date="2008-08-22T14:51:00Z"/>
              </w:numPr>
              <w:rPr>
                <w:ins w:id="2590" w:author="Borsu" w:date="2008-08-22T14:51:00Z"/>
                <w:b/>
                <w:bCs/>
              </w:rPr>
            </w:pPr>
            <w:ins w:id="2591" w:author="Borsu" w:date="2008-08-22T15:11:00Z">
              <w:r>
                <w:rPr>
                  <w:b/>
                  <w:bCs/>
                </w:rPr>
                <w:t>MAXCC</w:t>
              </w:r>
            </w:ins>
            <w:ins w:id="2592" w:author="Borsu" w:date="2008-08-22T15:12:00Z">
              <w:r>
                <w:rPr>
                  <w:b/>
                  <w:bCs/>
                </w:rPr>
                <w:t>AMOUNT</w:t>
              </w:r>
            </w:ins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593" w:author="Borsu" w:date="2008-08-22T14:51:00Z"/>
              </w:numPr>
              <w:rPr>
                <w:ins w:id="2594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595" w:author="Borsu" w:date="2008-08-22T14:51:00Z"/>
              </w:numPr>
              <w:rPr>
                <w:ins w:id="2596" w:author="Borsu" w:date="2008-08-22T14:51:00Z"/>
              </w:rPr>
            </w:pPr>
          </w:p>
        </w:tc>
      </w:tr>
      <w:tr w:rsidR="00B10FDE" w:rsidTr="00720C01">
        <w:trPr>
          <w:ins w:id="2597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598" w:author="Borsu" w:date="2008-08-22T14:51:00Z"/>
              </w:numPr>
              <w:rPr>
                <w:ins w:id="2599" w:author="Borsu" w:date="2008-08-22T14:51:00Z"/>
                <w:lang w:val="fr-FR"/>
              </w:rPr>
            </w:pPr>
            <w:ins w:id="2600" w:author="Borsu" w:date="2008-08-22T14:51:00Z">
              <w:r>
                <w:rPr>
                  <w:lang w:val="fr-FR"/>
                </w:rPr>
                <w:t>4</w:t>
              </w:r>
            </w:ins>
          </w:p>
        </w:tc>
        <w:tc>
          <w:tcPr>
            <w:tcW w:w="6118" w:type="dxa"/>
          </w:tcPr>
          <w:p w:rsidR="00B10FDE" w:rsidRDefault="00720C01" w:rsidP="00720C01">
            <w:pPr>
              <w:keepNext/>
              <w:numPr>
                <w:ins w:id="2601" w:author="Borsu" w:date="2008-08-22T14:51:00Z"/>
              </w:numPr>
              <w:rPr>
                <w:ins w:id="2602" w:author="Borsu" w:date="2008-08-22T14:51:00Z"/>
              </w:rPr>
            </w:pPr>
            <w:ins w:id="2603" w:author="Borsu" w:date="2008-08-22T15:12:00Z">
              <w:r>
                <w:t>maxiputil</w:t>
              </w:r>
            </w:ins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04" w:author="Borsu" w:date="2008-08-22T14:51:00Z"/>
              </w:numPr>
              <w:rPr>
                <w:ins w:id="2605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06" w:author="Borsu" w:date="2008-08-22T14:51:00Z"/>
              </w:numPr>
              <w:rPr>
                <w:ins w:id="2607" w:author="Borsu" w:date="2008-08-22T14:51:00Z"/>
              </w:rPr>
            </w:pPr>
          </w:p>
        </w:tc>
      </w:tr>
      <w:tr w:rsidR="00B10FDE" w:rsidTr="00720C01">
        <w:trPr>
          <w:ins w:id="2608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609" w:author="Borsu" w:date="2008-08-22T14:51:00Z"/>
              </w:numPr>
              <w:rPr>
                <w:ins w:id="2610" w:author="Borsu" w:date="2008-08-22T14:51:00Z"/>
                <w:lang w:val="fr-FR"/>
              </w:rPr>
            </w:pPr>
            <w:ins w:id="2611" w:author="Borsu" w:date="2008-08-22T14:51:00Z">
              <w:r>
                <w:rPr>
                  <w:lang w:val="fr-FR"/>
                </w:rPr>
                <w:t>8</w:t>
              </w:r>
            </w:ins>
          </w:p>
        </w:tc>
        <w:tc>
          <w:tcPr>
            <w:tcW w:w="6118" w:type="dxa"/>
          </w:tcPr>
          <w:p w:rsidR="00B10FDE" w:rsidRDefault="00720C01" w:rsidP="00720C01">
            <w:pPr>
              <w:keepNext/>
              <w:numPr>
                <w:ins w:id="2612" w:author="Borsu" w:date="2008-08-22T14:51:00Z"/>
              </w:numPr>
              <w:rPr>
                <w:ins w:id="2613" w:author="Borsu" w:date="2008-08-22T14:51:00Z"/>
              </w:rPr>
            </w:pPr>
            <w:ins w:id="2614" w:author="Borsu" w:date="2008-08-22T15:12:00Z">
              <w:r>
                <w:t>MAXEMAIL UTIL</w:t>
              </w:r>
            </w:ins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15" w:author="Borsu" w:date="2008-08-22T14:51:00Z"/>
              </w:numPr>
              <w:rPr>
                <w:ins w:id="2616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17" w:author="Borsu" w:date="2008-08-22T14:51:00Z"/>
              </w:numPr>
              <w:rPr>
                <w:ins w:id="2618" w:author="Borsu" w:date="2008-08-22T14:51:00Z"/>
              </w:rPr>
            </w:pPr>
          </w:p>
        </w:tc>
      </w:tr>
      <w:tr w:rsidR="00B10FDE" w:rsidTr="00720C01">
        <w:trPr>
          <w:ins w:id="2619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620" w:author="Borsu" w:date="2008-08-22T14:51:00Z"/>
              </w:numPr>
              <w:rPr>
                <w:ins w:id="2621" w:author="Borsu" w:date="2008-08-22T14:51:00Z"/>
                <w:lang w:val="fr-FR"/>
              </w:rPr>
            </w:pPr>
            <w:ins w:id="2622" w:author="Borsu" w:date="2008-08-22T14:51:00Z">
              <w:r>
                <w:rPr>
                  <w:lang w:val="fr-FR"/>
                </w:rPr>
                <w:t>16</w:t>
              </w:r>
            </w:ins>
          </w:p>
        </w:tc>
        <w:tc>
          <w:tcPr>
            <w:tcW w:w="6118" w:type="dxa"/>
          </w:tcPr>
          <w:p w:rsidR="00B10FDE" w:rsidRDefault="00B10FDE" w:rsidP="00720C01">
            <w:pPr>
              <w:keepNext/>
              <w:numPr>
                <w:ins w:id="2623" w:author="Borsu" w:date="2008-08-22T14:51:00Z"/>
              </w:numPr>
              <w:rPr>
                <w:ins w:id="2624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25" w:author="Borsu" w:date="2008-08-22T14:51:00Z"/>
              </w:numPr>
              <w:rPr>
                <w:ins w:id="2626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27" w:author="Borsu" w:date="2008-08-22T14:51:00Z"/>
              </w:numPr>
              <w:rPr>
                <w:ins w:id="2628" w:author="Borsu" w:date="2008-08-22T14:51:00Z"/>
              </w:rPr>
            </w:pPr>
          </w:p>
        </w:tc>
      </w:tr>
      <w:tr w:rsidR="00B10FDE" w:rsidTr="00720C01">
        <w:trPr>
          <w:ins w:id="2629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630" w:author="Borsu" w:date="2008-08-22T14:51:00Z"/>
              </w:numPr>
              <w:rPr>
                <w:ins w:id="2631" w:author="Borsu" w:date="2008-08-22T14:51:00Z"/>
                <w:lang w:val="fr-FR"/>
              </w:rPr>
            </w:pPr>
            <w:ins w:id="2632" w:author="Borsu" w:date="2008-08-22T14:51:00Z">
              <w:r>
                <w:rPr>
                  <w:lang w:val="fr-FR"/>
                </w:rPr>
                <w:t>32</w:t>
              </w:r>
            </w:ins>
          </w:p>
        </w:tc>
        <w:tc>
          <w:tcPr>
            <w:tcW w:w="6118" w:type="dxa"/>
          </w:tcPr>
          <w:p w:rsidR="00B10FDE" w:rsidRDefault="00B10FDE" w:rsidP="00720C01">
            <w:pPr>
              <w:keepNext/>
              <w:numPr>
                <w:ins w:id="2633" w:author="Borsu" w:date="2008-08-22T14:51:00Z"/>
              </w:numPr>
              <w:rPr>
                <w:ins w:id="2634" w:author="Borsu" w:date="2008-08-22T14:51:00Z"/>
                <w:b/>
                <w:bCs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35" w:author="Borsu" w:date="2008-08-22T14:51:00Z"/>
              </w:numPr>
              <w:rPr>
                <w:ins w:id="2636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37" w:author="Borsu" w:date="2008-08-22T14:51:00Z"/>
              </w:numPr>
              <w:rPr>
                <w:ins w:id="2638" w:author="Borsu" w:date="2008-08-22T14:51:00Z"/>
              </w:rPr>
            </w:pPr>
          </w:p>
        </w:tc>
      </w:tr>
      <w:tr w:rsidR="00B10FDE" w:rsidTr="00720C01">
        <w:trPr>
          <w:ins w:id="2639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640" w:author="Borsu" w:date="2008-08-22T14:51:00Z"/>
              </w:numPr>
              <w:rPr>
                <w:ins w:id="2641" w:author="Borsu" w:date="2008-08-22T14:51:00Z"/>
              </w:rPr>
            </w:pPr>
            <w:ins w:id="2642" w:author="Borsu" w:date="2008-08-22T14:51:00Z">
              <w:r>
                <w:t>64</w:t>
              </w:r>
            </w:ins>
          </w:p>
        </w:tc>
        <w:tc>
          <w:tcPr>
            <w:tcW w:w="6118" w:type="dxa"/>
          </w:tcPr>
          <w:p w:rsidR="00B10FDE" w:rsidRDefault="00B10FDE" w:rsidP="00720C01">
            <w:pPr>
              <w:keepNext/>
              <w:numPr>
                <w:ins w:id="2643" w:author="Borsu" w:date="2008-08-22T14:51:00Z"/>
              </w:numPr>
              <w:rPr>
                <w:ins w:id="2644" w:author="Borsu" w:date="2008-08-22T14:51:00Z"/>
                <w:b/>
                <w:bCs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45" w:author="Borsu" w:date="2008-08-22T14:51:00Z"/>
              </w:numPr>
              <w:rPr>
                <w:ins w:id="2646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47" w:author="Borsu" w:date="2008-08-22T14:51:00Z"/>
              </w:numPr>
              <w:rPr>
                <w:ins w:id="2648" w:author="Borsu" w:date="2008-08-22T14:51:00Z"/>
              </w:rPr>
            </w:pPr>
          </w:p>
        </w:tc>
      </w:tr>
      <w:tr w:rsidR="00B10FDE" w:rsidTr="00720C01">
        <w:trPr>
          <w:ins w:id="2649" w:author="Borsu" w:date="2008-08-22T14:51:00Z"/>
        </w:trPr>
        <w:tc>
          <w:tcPr>
            <w:tcW w:w="828" w:type="dxa"/>
          </w:tcPr>
          <w:p w:rsidR="00B10FDE" w:rsidRDefault="00B10FDE" w:rsidP="00720C01">
            <w:pPr>
              <w:keepNext/>
              <w:numPr>
                <w:ins w:id="2650" w:author="Borsu" w:date="2008-08-22T14:51:00Z"/>
              </w:numPr>
              <w:rPr>
                <w:ins w:id="2651" w:author="Borsu" w:date="2008-08-22T14:51:00Z"/>
              </w:rPr>
            </w:pPr>
            <w:ins w:id="2652" w:author="Borsu" w:date="2008-08-22T14:51:00Z">
              <w:r>
                <w:t>128</w:t>
              </w:r>
            </w:ins>
          </w:p>
        </w:tc>
        <w:tc>
          <w:tcPr>
            <w:tcW w:w="6118" w:type="dxa"/>
          </w:tcPr>
          <w:p w:rsidR="00B10FDE" w:rsidRDefault="00B10FDE" w:rsidP="00720C01">
            <w:pPr>
              <w:keepNext/>
              <w:numPr>
                <w:ins w:id="2653" w:author="Borsu" w:date="2008-08-22T14:51:00Z"/>
              </w:numPr>
              <w:rPr>
                <w:ins w:id="2654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55" w:author="Borsu" w:date="2008-08-22T14:51:00Z"/>
              </w:numPr>
              <w:rPr>
                <w:ins w:id="2656" w:author="Borsu" w:date="2008-08-22T14:51:00Z"/>
              </w:rPr>
            </w:pPr>
          </w:p>
        </w:tc>
        <w:tc>
          <w:tcPr>
            <w:tcW w:w="3781" w:type="dxa"/>
          </w:tcPr>
          <w:p w:rsidR="00B10FDE" w:rsidRDefault="00B10FDE" w:rsidP="00720C01">
            <w:pPr>
              <w:keepNext/>
              <w:numPr>
                <w:ins w:id="2657" w:author="Borsu" w:date="2008-08-22T14:51:00Z"/>
              </w:numPr>
              <w:rPr>
                <w:ins w:id="2658" w:author="Borsu" w:date="2008-08-22T14:51:00Z"/>
              </w:rPr>
            </w:pPr>
          </w:p>
        </w:tc>
      </w:tr>
    </w:tbl>
    <w:p w:rsidR="00B10FDE" w:rsidRDefault="00B10FD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1A70F3" w:rsidRDefault="00237A6D" w:rsidP="001A70F3">
            <w:pPr>
              <w:pStyle w:val="Heading1"/>
              <w:rPr>
                <w:lang w:val="en-US"/>
              </w:rPr>
              <w:pPrChange w:id="2659" w:author="Borsu" w:date="2006-09-29T12:03:00Z">
                <w:pPr>
                  <w:pStyle w:val="Heading1"/>
                  <w:tabs>
                    <w:tab w:val="left" w:pos="1800"/>
                    <w:tab w:val="center" w:pos="5102"/>
                  </w:tabs>
                  <w:spacing w:after="120" w:line="480" w:lineRule="auto"/>
                  <w:jc w:val="left"/>
                </w:pPr>
              </w:pPrChange>
            </w:pPr>
            <w:r>
              <w:tab/>
            </w:r>
            <w:r>
              <w:tab/>
            </w:r>
            <w:r>
              <w:rPr>
                <w:lang w:val="en-US"/>
              </w:rPr>
              <w:t>USEROPERATIONS</w:t>
            </w:r>
            <w:ins w:id="2660" w:author="Frédéric Dehin" w:date="2009-05-03T20:00:00Z">
              <w:r w:rsidR="004C54C3">
                <w:rPr>
                  <w:lang w:val="en-US"/>
                </w:rPr>
                <w:t xml:space="preserve"> / ISPOPERATION</w:t>
              </w:r>
            </w:ins>
            <w:ins w:id="2661" w:author="Frédéric Dehin" w:date="2009-05-04T21:24:00Z">
              <w:r w:rsidR="00EA6F99">
                <w:rPr>
                  <w:lang w:val="en-US"/>
                </w:rPr>
                <w:t>S</w:t>
              </w:r>
            </w:ins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US"/>
              </w:rPr>
            </w:pPr>
            <w:r>
              <w:rPr>
                <w:lang w:val="en-US"/>
              </w:rPr>
              <w:t>Main process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rPr>
                <w:lang w:val="en-US"/>
              </w:rPr>
              <w:t>FE cfgabl</w:t>
            </w:r>
            <w:r>
              <w:t>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pStyle w:val="Heading2"/>
            </w:pPr>
            <w:r>
              <w:t>VEN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REN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pStyle w:val="Heading2"/>
            </w:pPr>
            <w:r>
              <w:t>ANR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DCP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ANV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RFD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STO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RES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MAN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MOD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VAL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Validate invoice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D5395D" w:rsidTr="003458B5">
        <w:tc>
          <w:tcPr>
            <w:tcW w:w="828" w:type="dxa"/>
          </w:tcPr>
          <w:p w:rsidR="00D5395D" w:rsidRDefault="00D5395D" w:rsidP="003458B5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D5395D" w:rsidRDefault="00D5395D" w:rsidP="003458B5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HOL</w:t>
            </w:r>
          </w:p>
        </w:tc>
        <w:tc>
          <w:tcPr>
            <w:tcW w:w="3781" w:type="dxa"/>
          </w:tcPr>
          <w:p w:rsidR="00D5395D" w:rsidRDefault="00D5395D" w:rsidP="003458B5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D5395D" w:rsidRDefault="00D5395D" w:rsidP="003458B5">
            <w:pPr>
              <w:keepNext/>
            </w:pPr>
          </w:p>
        </w:tc>
      </w:tr>
      <w:tr w:rsidR="00D5395D" w:rsidTr="003458B5">
        <w:tc>
          <w:tcPr>
            <w:tcW w:w="828" w:type="dxa"/>
          </w:tcPr>
          <w:p w:rsidR="00D5395D" w:rsidRDefault="00D5395D" w:rsidP="003458B5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D5395D" w:rsidRDefault="00D5395D" w:rsidP="003458B5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REL</w:t>
            </w:r>
          </w:p>
        </w:tc>
        <w:tc>
          <w:tcPr>
            <w:tcW w:w="3781" w:type="dxa"/>
          </w:tcPr>
          <w:p w:rsidR="00D5395D" w:rsidRDefault="00D5395D" w:rsidP="003458B5">
            <w:pPr>
              <w:keepNext/>
            </w:pPr>
            <w:r>
              <w:t>Allowed Operations function</w:t>
            </w:r>
          </w:p>
        </w:tc>
        <w:tc>
          <w:tcPr>
            <w:tcW w:w="3781" w:type="dxa"/>
          </w:tcPr>
          <w:p w:rsidR="00D5395D" w:rsidRDefault="00D5395D" w:rsidP="003458B5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INVLEVEL (table PAYMENT + arch)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Level 1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  <w:lang w:val="fr-FR"/>
              </w:rPr>
            </w:pPr>
            <w:r>
              <w:rPr>
                <w:lang w:val="fr-FR"/>
              </w:rPr>
              <w:t xml:space="preserve">Level 2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  <w:lang w:val="fr-FR"/>
              </w:rPr>
            </w:pPr>
            <w:r>
              <w:rPr>
                <w:lang w:val="fr-FR"/>
              </w:rPr>
              <w:t>Level 3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Facture dématérialisée Prod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r>
              <w:rPr>
                <w:lang w:val="fr-FR"/>
              </w:rPr>
              <w:t>Facture dématérialisée Test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b/>
                <w:bCs/>
              </w:rPr>
            </w:pPr>
            <w:r>
              <w:rPr>
                <w:b/>
                <w:bCs/>
              </w:rPr>
              <w:t>Travel TRN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pStyle w:val="Date"/>
              <w:keepNext/>
            </w:pPr>
            <w:r>
              <w:t>Demat before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AAC (tables ISP, MERCHANTGROUP)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XML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HTML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Confirm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rPr>
                <w:lang w:val="fr-FR"/>
              </w:rPr>
              <w:t>A</w:t>
            </w:r>
            <w:r>
              <w:t>sk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rPr>
                <w:lang w:val="fr-FR"/>
              </w:rPr>
              <w:t>A</w:t>
            </w:r>
            <w:r>
              <w:t>ccount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show 'ask activation link in confirm_ask activation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show password on screen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show reseller choice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112643">
            <w:pPr>
              <w:keepNext/>
            </w:pPr>
            <w:ins w:id="2662" w:author="Benoit Confait" w:date="2012-04-12T10:37:00Z">
              <w:del w:id="2663" w:author="Catherine Borsu" w:date="2012-04-13T14:58:00Z">
                <w:r w:rsidDel="008B01CE">
                  <w:delText>Send password via email when account created</w:delText>
                </w:r>
              </w:del>
            </w:ins>
            <w:ins w:id="2664" w:author="Catherine Borsu" w:date="2012-04-13T14:58:00Z">
              <w:r w:rsidR="008B01CE">
                <w:t xml:space="preserve"> (</w:t>
              </w:r>
            </w:ins>
            <w:ins w:id="2665" w:author="Catherine Borsu" w:date="2012-04-13T18:16:00Z">
              <w:r w:rsidR="002466CF">
                <w:t xml:space="preserve">not documented but </w:t>
              </w:r>
            </w:ins>
            <w:ins w:id="2666" w:author="Catherine Borsu" w:date="2012-04-13T14:58:00Z">
              <w:r w:rsidR="008B01CE">
                <w:t>already used) =&gt; ISPCONFIG3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466CF">
            <w:pPr>
              <w:keepNext/>
            </w:pPr>
            <w:ins w:id="2667" w:author="Catherine Borsu" w:date="2012-04-13T18:15:00Z">
              <w:r>
                <w:t>Not documented but used</w:t>
              </w:r>
            </w:ins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37A6D" w:rsidRDefault="002466CF">
            <w:pPr>
              <w:keepNext/>
            </w:pPr>
            <w:ins w:id="2668" w:author="Catherine Borsu" w:date="2012-04-13T18:16:00Z">
              <w:r>
                <w:t>Not documented but used</w:t>
              </w:r>
            </w:ins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 w:rsidRPr="008179D6">
        <w:tc>
          <w:tcPr>
            <w:tcW w:w="828" w:type="dxa"/>
          </w:tcPr>
          <w:p w:rsidR="00237A6D" w:rsidRDefault="00237A6D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FR"/>
              </w:rPr>
            </w:pPr>
            <w:del w:id="2669" w:author="Frederic Dujeux" w:date="2006-10-31T13:54:00Z">
              <w:r w:rsidDel="00510F65">
                <w:rPr>
                  <w:lang w:val="fr-FR"/>
                </w:rPr>
                <w:delText xml:space="preserve">Ogone </w:delText>
              </w:r>
            </w:del>
            <w:ins w:id="2670" w:author="Frederic Dujeux" w:date="2006-10-31T13:54:00Z">
              <w:r w:rsidR="00510F65">
                <w:rPr>
                  <w:lang w:val="fr-FR"/>
                </w:rPr>
                <w:t xml:space="preserve">PSP (Ogone/co-brand) </w:t>
              </w:r>
            </w:ins>
            <w:r>
              <w:rPr>
                <w:lang w:val="fr-FR"/>
              </w:rPr>
              <w:t>reçoit le mail contract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FR"/>
              </w:rPr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show technical parameters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237A6D" w:rsidRDefault="002E0764">
            <w:pPr>
              <w:keepNext/>
            </w:pPr>
            <w:r>
              <w:t xml:space="preserve">Redirect to ask_activation or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Don’t show payment information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842803">
        <w:tc>
          <w:tcPr>
            <w:tcW w:w="828" w:type="dxa"/>
          </w:tcPr>
          <w:p w:rsidR="00842803" w:rsidRDefault="00842803" w:rsidP="00842803">
            <w:pPr>
              <w:keepNext/>
            </w:pPr>
            <w:r>
              <w:t>16384</w:t>
            </w:r>
          </w:p>
        </w:tc>
        <w:tc>
          <w:tcPr>
            <w:tcW w:w="6118" w:type="dxa"/>
          </w:tcPr>
          <w:p w:rsidR="00842803" w:rsidRDefault="00BC1041" w:rsidP="00842803">
            <w:pPr>
              <w:keepNext/>
            </w:pPr>
            <w:r>
              <w:t>Copy subscription and relates options when transferring PSPID</w:t>
            </w:r>
          </w:p>
        </w:tc>
        <w:tc>
          <w:tcPr>
            <w:tcW w:w="3781" w:type="dxa"/>
          </w:tcPr>
          <w:p w:rsidR="00842803" w:rsidRDefault="00842803" w:rsidP="00842803">
            <w:pPr>
              <w:keepNext/>
            </w:pPr>
            <w:r>
              <w:t>PSPID transfer</w:t>
            </w:r>
          </w:p>
        </w:tc>
        <w:tc>
          <w:tcPr>
            <w:tcW w:w="3781" w:type="dxa"/>
          </w:tcPr>
          <w:p w:rsidR="00842803" w:rsidRDefault="00842803" w:rsidP="00842803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template (table MESSAGES)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 concerned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template for the ACCOUNT page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template for mailing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completion (table MERCHANT)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Main process concerned = rem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</w:pPr>
            <w: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passed through </w:t>
            </w:r>
            <w:del w:id="2671" w:author="Laurent Postiaux" w:date="2009-01-26T10:37:00Z">
              <w:r w:rsidDel="003419B9">
                <w:delText xml:space="preserve">the </w:delText>
              </w:r>
            </w:del>
            <w:ins w:id="2672" w:author="Laurent Postiaux" w:date="2009-01-26T10:37:00Z">
              <w:r w:rsidR="003419B9">
                <w:t xml:space="preserve">all </w:t>
              </w:r>
            </w:ins>
            <w:r>
              <w:t>chg_account? Pages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necessary for B2B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taxes / VAT rules config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shipping rules config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payment method config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tech info config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33116C">
        <w:trPr>
          <w:ins w:id="2673" w:author="Frederic Dujeux" w:date="2007-10-23T12:14:00Z"/>
        </w:trPr>
        <w:tc>
          <w:tcPr>
            <w:tcW w:w="828" w:type="dxa"/>
          </w:tcPr>
          <w:p w:rsidR="0033116C" w:rsidRDefault="0033116C">
            <w:pPr>
              <w:keepNext/>
              <w:rPr>
                <w:ins w:id="2674" w:author="Frederic Dujeux" w:date="2007-10-23T12:14:00Z"/>
              </w:rPr>
            </w:pPr>
            <w:ins w:id="2675" w:author="Frederic Dujeux" w:date="2007-10-23T12:15:00Z">
              <w:r>
                <w:t>32</w:t>
              </w:r>
            </w:ins>
          </w:p>
        </w:tc>
        <w:tc>
          <w:tcPr>
            <w:tcW w:w="6118" w:type="dxa"/>
          </w:tcPr>
          <w:p w:rsidR="0033116C" w:rsidRDefault="0033116C">
            <w:pPr>
              <w:keepNext/>
              <w:rPr>
                <w:ins w:id="2676" w:author="Frederic Dujeux" w:date="2007-10-23T12:14:00Z"/>
              </w:rPr>
            </w:pPr>
            <w:ins w:id="2677" w:author="Frederic Dujeux" w:date="2007-10-23T12:15:00Z">
              <w:r>
                <w:t>Last chance re-activation sent</w:t>
              </w:r>
            </w:ins>
          </w:p>
        </w:tc>
        <w:tc>
          <w:tcPr>
            <w:tcW w:w="3781" w:type="dxa"/>
          </w:tcPr>
          <w:p w:rsidR="0033116C" w:rsidRDefault="0033116C">
            <w:pPr>
              <w:keepNext/>
              <w:rPr>
                <w:ins w:id="2678" w:author="Frederic Dujeux" w:date="2007-10-23T12:14:00Z"/>
              </w:rPr>
            </w:pPr>
            <w:ins w:id="2679" w:author="Frederic Dujeux" w:date="2007-10-23T12:15:00Z">
              <w:r>
                <w:t>Cancellation batch process</w:t>
              </w:r>
            </w:ins>
          </w:p>
        </w:tc>
        <w:tc>
          <w:tcPr>
            <w:tcW w:w="3781" w:type="dxa"/>
          </w:tcPr>
          <w:p w:rsidR="0033116C" w:rsidRDefault="0033116C">
            <w:pPr>
              <w:keepNext/>
              <w:rPr>
                <w:ins w:id="2680" w:author="Frederic Dujeux" w:date="2007-10-23T12:14:00Z"/>
              </w:rPr>
            </w:pPr>
          </w:p>
        </w:tc>
      </w:tr>
      <w:tr w:rsidR="003419B9">
        <w:trPr>
          <w:ins w:id="2681" w:author="Laurent Postiaux" w:date="2009-01-26T10:36:00Z"/>
        </w:trPr>
        <w:tc>
          <w:tcPr>
            <w:tcW w:w="828" w:type="dxa"/>
          </w:tcPr>
          <w:p w:rsidR="003419B9" w:rsidRDefault="003419B9">
            <w:pPr>
              <w:keepNext/>
              <w:rPr>
                <w:ins w:id="2682" w:author="Laurent Postiaux" w:date="2009-01-26T10:36:00Z"/>
              </w:rPr>
            </w:pPr>
            <w:ins w:id="2683" w:author="Laurent Postiaux" w:date="2009-01-26T10:36:00Z">
              <w:r>
                <w:t>64</w:t>
              </w:r>
            </w:ins>
          </w:p>
        </w:tc>
        <w:tc>
          <w:tcPr>
            <w:tcW w:w="6118" w:type="dxa"/>
          </w:tcPr>
          <w:p w:rsidR="003419B9" w:rsidRDefault="003419B9">
            <w:pPr>
              <w:keepNext/>
              <w:rPr>
                <w:ins w:id="2684" w:author="Laurent Postiaux" w:date="2009-01-26T10:36:00Z"/>
              </w:rPr>
            </w:pPr>
            <w:ins w:id="2685" w:author="Laurent Postiaux" w:date="2009-01-26T10:37:00Z">
              <w:r>
                <w:t>Passed through chg_account &amp; chg_account5 pages</w:t>
              </w:r>
            </w:ins>
          </w:p>
        </w:tc>
        <w:tc>
          <w:tcPr>
            <w:tcW w:w="3781" w:type="dxa"/>
          </w:tcPr>
          <w:p w:rsidR="003419B9" w:rsidRDefault="003419B9">
            <w:pPr>
              <w:keepNext/>
              <w:rPr>
                <w:ins w:id="2686" w:author="Laurent Postiaux" w:date="2009-01-26T10:36:00Z"/>
              </w:rPr>
            </w:pPr>
            <w:ins w:id="2687" w:author="Laurent Postiaux" w:date="2009-01-26T10:38:00Z">
              <w:r>
                <w:t>Activation process : “Your administrative details”</w:t>
              </w:r>
            </w:ins>
          </w:p>
        </w:tc>
        <w:tc>
          <w:tcPr>
            <w:tcW w:w="3781" w:type="dxa"/>
          </w:tcPr>
          <w:p w:rsidR="003419B9" w:rsidRDefault="003419B9">
            <w:pPr>
              <w:keepNext/>
              <w:rPr>
                <w:ins w:id="2688" w:author="Laurent Postiaux" w:date="2009-01-26T10:36:00Z"/>
              </w:rPr>
            </w:pPr>
          </w:p>
        </w:tc>
      </w:tr>
      <w:tr w:rsidR="00B97958">
        <w:trPr>
          <w:ins w:id="2689" w:author="Laurent Postiaux" w:date="2009-03-13T10:26:00Z"/>
        </w:trPr>
        <w:tc>
          <w:tcPr>
            <w:tcW w:w="828" w:type="dxa"/>
          </w:tcPr>
          <w:p w:rsidR="00B97958" w:rsidRDefault="00B97958">
            <w:pPr>
              <w:keepNext/>
              <w:rPr>
                <w:ins w:id="2690" w:author="Laurent Postiaux" w:date="2009-03-13T10:26:00Z"/>
              </w:rPr>
            </w:pPr>
            <w:ins w:id="2691" w:author="Laurent Postiaux" w:date="2009-03-13T10:26:00Z">
              <w:r>
                <w:t>128</w:t>
              </w:r>
            </w:ins>
          </w:p>
        </w:tc>
        <w:tc>
          <w:tcPr>
            <w:tcW w:w="6118" w:type="dxa"/>
          </w:tcPr>
          <w:p w:rsidR="00B97958" w:rsidRDefault="00B97958">
            <w:pPr>
              <w:keepNext/>
              <w:rPr>
                <w:ins w:id="2692" w:author="Laurent Postiaux" w:date="2009-03-13T10:26:00Z"/>
              </w:rPr>
            </w:pPr>
          </w:p>
        </w:tc>
        <w:tc>
          <w:tcPr>
            <w:tcW w:w="3781" w:type="dxa"/>
          </w:tcPr>
          <w:p w:rsidR="00B97958" w:rsidRDefault="00B97958">
            <w:pPr>
              <w:keepNext/>
              <w:rPr>
                <w:ins w:id="2693" w:author="Laurent Postiaux" w:date="2009-03-13T10:26:00Z"/>
              </w:rPr>
            </w:pPr>
          </w:p>
        </w:tc>
        <w:tc>
          <w:tcPr>
            <w:tcW w:w="3781" w:type="dxa"/>
          </w:tcPr>
          <w:p w:rsidR="00B97958" w:rsidRDefault="00B97958">
            <w:pPr>
              <w:keepNext/>
              <w:rPr>
                <w:ins w:id="2694" w:author="Laurent Postiaux" w:date="2009-03-13T10:26:00Z"/>
              </w:rPr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t>DQM1 (tables MERCHANTCUST &amp; CUSTOMER)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 concerned = rem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Client Ref 1 (Cust Order Ref) visible in manual re-keying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By default visible =&gt; bit activated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Client Ref 1 (Cust Order Ref) mandat. in manual re-keying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 xml:space="preserve">Client Ref 2 (CH Order Ref) visible in manual re-keying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By default visible =&gt; bit activated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Client Ref 2 (CH Order Ref) mandate. in manual re-keying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del w:id="2695" w:author="Frederic Dujeux" w:date="2007-10-28T00:13:00Z">
              <w:r w:rsidDel="0063515B">
                <w:delText>Client Ref 3 (</w:delText>
              </w:r>
            </w:del>
            <w:r>
              <w:t>Customer Number</w:t>
            </w:r>
            <w:del w:id="2696" w:author="Frederic Dujeux" w:date="2007-10-28T00:13:00Z">
              <w:r w:rsidDel="0063515B">
                <w:delText>)</w:delText>
              </w:r>
            </w:del>
            <w:r>
              <w:t xml:space="preserve"> visible in manual re-keying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By default visible =&gt; bit activated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del w:id="2697" w:author="Frederic Dujeux" w:date="2007-10-28T00:14:00Z">
              <w:r w:rsidDel="0063515B">
                <w:delText>Client Ref 3 (</w:delText>
              </w:r>
            </w:del>
            <w:r>
              <w:t>Customer Number</w:t>
            </w:r>
            <w:del w:id="2698" w:author="Frederic Dujeux" w:date="2007-10-28T00:14:00Z">
              <w:r w:rsidDel="0063515B">
                <w:delText>)</w:delText>
              </w:r>
            </w:del>
            <w:r>
              <w:t xml:space="preserve"> mandat. in manual re-keying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CostCentre visible in manual re-keying screens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By default visible =&gt; bit activated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CostCentre mandatory in manual re-keying screens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653013">
        <w:tc>
          <w:tcPr>
            <w:tcW w:w="828" w:type="dxa"/>
          </w:tcPr>
          <w:p w:rsidR="00653013" w:rsidRDefault="00653013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653013" w:rsidRDefault="0063515B">
            <w:pPr>
              <w:keepNext/>
            </w:pPr>
            <w:ins w:id="2699" w:author="Frederic Dujeux" w:date="2007-10-28T00:14:00Z">
              <w:r>
                <w:t xml:space="preserve">Champ </w:t>
              </w:r>
            </w:ins>
            <w:ins w:id="2700" w:author="Frederic Dujeux" w:date="2007-10-28T00:13:00Z">
              <w:r>
                <w:t>perso 3</w:t>
              </w:r>
            </w:ins>
            <w:ins w:id="2701" w:author="Frederic Dujeux" w:date="2007-10-27T23:46:00Z">
              <w:r w:rsidR="00653013">
                <w:t xml:space="preserve"> visible in manual re-keying </w:t>
              </w:r>
            </w:ins>
          </w:p>
        </w:tc>
        <w:tc>
          <w:tcPr>
            <w:tcW w:w="3781" w:type="dxa"/>
          </w:tcPr>
          <w:p w:rsidR="00653013" w:rsidRDefault="00653013">
            <w:pPr>
              <w:keepNext/>
            </w:pPr>
            <w:ins w:id="2702" w:author="Frederic Dujeux" w:date="2007-10-27T23:46:00Z">
              <w:r>
                <w:t>By default visible =&gt; bit activated</w:t>
              </w:r>
            </w:ins>
          </w:p>
        </w:tc>
        <w:tc>
          <w:tcPr>
            <w:tcW w:w="3781" w:type="dxa"/>
          </w:tcPr>
          <w:p w:rsidR="00653013" w:rsidRDefault="00653013">
            <w:pPr>
              <w:keepNext/>
            </w:pPr>
            <w:ins w:id="2703" w:author="Frederic Dujeux" w:date="2007-10-27T23:46:00Z">
              <w:r>
                <w:t>Not yet</w:t>
              </w:r>
            </w:ins>
          </w:p>
        </w:tc>
      </w:tr>
      <w:tr w:rsidR="00653013">
        <w:tc>
          <w:tcPr>
            <w:tcW w:w="828" w:type="dxa"/>
          </w:tcPr>
          <w:p w:rsidR="00653013" w:rsidRDefault="00653013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653013" w:rsidRDefault="0063515B">
            <w:pPr>
              <w:keepNext/>
            </w:pPr>
            <w:ins w:id="2704" w:author="Frederic Dujeux" w:date="2007-10-28T00:14:00Z">
              <w:r>
                <w:t xml:space="preserve">Champ perso 3 </w:t>
              </w:r>
            </w:ins>
            <w:ins w:id="2705" w:author="Frederic Dujeux" w:date="2007-10-27T23:46:00Z">
              <w:r w:rsidR="00653013">
                <w:t>mandat. in manual re-keying</w:t>
              </w:r>
            </w:ins>
          </w:p>
        </w:tc>
        <w:tc>
          <w:tcPr>
            <w:tcW w:w="3781" w:type="dxa"/>
          </w:tcPr>
          <w:p w:rsidR="00653013" w:rsidRDefault="00653013">
            <w:pPr>
              <w:keepNext/>
            </w:pPr>
          </w:p>
        </w:tc>
        <w:tc>
          <w:tcPr>
            <w:tcW w:w="3781" w:type="dxa"/>
          </w:tcPr>
          <w:p w:rsidR="00653013" w:rsidRDefault="00653013">
            <w:pPr>
              <w:keepNext/>
            </w:pPr>
          </w:p>
        </w:tc>
      </w:tr>
      <w:tr w:rsidR="0063515B">
        <w:tc>
          <w:tcPr>
            <w:tcW w:w="828" w:type="dxa"/>
          </w:tcPr>
          <w:p w:rsidR="0063515B" w:rsidRDefault="0063515B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63515B" w:rsidRDefault="0063515B">
            <w:pPr>
              <w:keepNext/>
            </w:pPr>
            <w:ins w:id="2706" w:author="Frederic Dujeux" w:date="2007-10-28T00:15:00Z">
              <w:r>
                <w:t xml:space="preserve">Champ perso 4 visible in manual re-keying </w:t>
              </w:r>
            </w:ins>
          </w:p>
        </w:tc>
        <w:tc>
          <w:tcPr>
            <w:tcW w:w="3781" w:type="dxa"/>
          </w:tcPr>
          <w:p w:rsidR="0063515B" w:rsidRDefault="0063515B">
            <w:pPr>
              <w:keepNext/>
            </w:pPr>
            <w:ins w:id="2707" w:author="Frederic Dujeux" w:date="2007-10-27T23:46:00Z">
              <w:r>
                <w:t>By default visible =&gt; bit activated</w:t>
              </w:r>
            </w:ins>
          </w:p>
        </w:tc>
        <w:tc>
          <w:tcPr>
            <w:tcW w:w="3781" w:type="dxa"/>
          </w:tcPr>
          <w:p w:rsidR="0063515B" w:rsidRDefault="0063515B">
            <w:pPr>
              <w:keepNext/>
            </w:pPr>
            <w:ins w:id="2708" w:author="Frederic Dujeux" w:date="2007-10-27T23:46:00Z">
              <w:r>
                <w:t>Not yet</w:t>
              </w:r>
            </w:ins>
          </w:p>
        </w:tc>
      </w:tr>
      <w:tr w:rsidR="0063515B">
        <w:tc>
          <w:tcPr>
            <w:tcW w:w="828" w:type="dxa"/>
          </w:tcPr>
          <w:p w:rsidR="0063515B" w:rsidRDefault="0063515B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63515B" w:rsidRDefault="0063515B">
            <w:pPr>
              <w:keepNext/>
            </w:pPr>
            <w:ins w:id="2709" w:author="Frederic Dujeux" w:date="2007-10-28T00:15:00Z">
              <w:r>
                <w:t>Champ perso 4 mandat. in manual re-keying</w:t>
              </w:r>
            </w:ins>
          </w:p>
        </w:tc>
        <w:tc>
          <w:tcPr>
            <w:tcW w:w="3781" w:type="dxa"/>
          </w:tcPr>
          <w:p w:rsidR="0063515B" w:rsidRDefault="0063515B">
            <w:pPr>
              <w:keepNext/>
            </w:pPr>
          </w:p>
        </w:tc>
        <w:tc>
          <w:tcPr>
            <w:tcW w:w="3781" w:type="dxa"/>
          </w:tcPr>
          <w:p w:rsidR="0063515B" w:rsidRDefault="0063515B">
            <w:pPr>
              <w:keepNext/>
            </w:pPr>
          </w:p>
        </w:tc>
      </w:tr>
      <w:tr w:rsidR="0063515B">
        <w:tc>
          <w:tcPr>
            <w:tcW w:w="828" w:type="dxa"/>
          </w:tcPr>
          <w:p w:rsidR="0063515B" w:rsidRDefault="0063515B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63515B" w:rsidRDefault="0063515B">
            <w:pPr>
              <w:keepNext/>
            </w:pPr>
            <w:ins w:id="2710" w:author="Frederic Dujeux" w:date="2007-10-28T00:15:00Z">
              <w:r>
                <w:t xml:space="preserve">Champ perso 5 visible in manual re-keying </w:t>
              </w:r>
            </w:ins>
          </w:p>
        </w:tc>
        <w:tc>
          <w:tcPr>
            <w:tcW w:w="3781" w:type="dxa"/>
          </w:tcPr>
          <w:p w:rsidR="0063515B" w:rsidRDefault="0063515B">
            <w:pPr>
              <w:keepNext/>
            </w:pPr>
            <w:ins w:id="2711" w:author="Frederic Dujeux" w:date="2007-10-27T23:46:00Z">
              <w:r>
                <w:t>By default visible =&gt; bit activated</w:t>
              </w:r>
            </w:ins>
          </w:p>
        </w:tc>
        <w:tc>
          <w:tcPr>
            <w:tcW w:w="3781" w:type="dxa"/>
          </w:tcPr>
          <w:p w:rsidR="0063515B" w:rsidRDefault="0063515B">
            <w:pPr>
              <w:keepNext/>
            </w:pPr>
            <w:ins w:id="2712" w:author="Frederic Dujeux" w:date="2007-10-27T23:46:00Z">
              <w:r>
                <w:t>Not yet</w:t>
              </w:r>
            </w:ins>
          </w:p>
        </w:tc>
      </w:tr>
      <w:tr w:rsidR="0063515B">
        <w:tc>
          <w:tcPr>
            <w:tcW w:w="828" w:type="dxa"/>
          </w:tcPr>
          <w:p w:rsidR="0063515B" w:rsidRDefault="0063515B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63515B" w:rsidRDefault="0063515B">
            <w:pPr>
              <w:keepNext/>
            </w:pPr>
            <w:ins w:id="2713" w:author="Frederic Dujeux" w:date="2007-10-28T00:15:00Z">
              <w:r>
                <w:t>Champ perso 5 mandat. in manual re-keying</w:t>
              </w:r>
            </w:ins>
          </w:p>
        </w:tc>
        <w:tc>
          <w:tcPr>
            <w:tcW w:w="3781" w:type="dxa"/>
          </w:tcPr>
          <w:p w:rsidR="0063515B" w:rsidRDefault="0063515B">
            <w:pPr>
              <w:keepNext/>
            </w:pPr>
          </w:p>
        </w:tc>
        <w:tc>
          <w:tcPr>
            <w:tcW w:w="3781" w:type="dxa"/>
          </w:tcPr>
          <w:p w:rsidR="0063515B" w:rsidRDefault="0063515B">
            <w:pPr>
              <w:keepNext/>
            </w:pPr>
          </w:p>
        </w:tc>
      </w:tr>
    </w:tbl>
    <w:p w:rsidR="00237A6D" w:rsidRDefault="00237A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F18A0" w:rsidRPr="008179D6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F18A0" w:rsidRPr="002F18A0" w:rsidRDefault="002F18A0" w:rsidP="0073314D">
            <w:pPr>
              <w:pStyle w:val="Heading1"/>
              <w:rPr>
                <w:lang w:val="fr-FR"/>
              </w:rPr>
            </w:pPr>
            <w:r w:rsidRPr="002F18A0">
              <w:rPr>
                <w:lang w:val="fr-FR"/>
              </w:rPr>
              <w:lastRenderedPageBreak/>
              <w:t>TRNFLAGS (tables TRANSACS + FEFA objcts)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6118" w:type="dxa"/>
          </w:tcPr>
          <w:p w:rsidR="002F18A0" w:rsidRDefault="002F18A0" w:rsidP="002F18A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781" w:type="dxa"/>
          </w:tcPr>
          <w:p w:rsidR="002F18A0" w:rsidRDefault="002F18A0" w:rsidP="002F18A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 concerned = rem</w:t>
            </w:r>
          </w:p>
        </w:tc>
        <w:tc>
          <w:tcPr>
            <w:tcW w:w="3781" w:type="dxa"/>
          </w:tcPr>
          <w:p w:rsidR="002F18A0" w:rsidRDefault="002F18A0" w:rsidP="002F18A0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F18A0" w:rsidRDefault="002F18A0" w:rsidP="002F18A0">
            <w:pPr>
              <w:keepNext/>
            </w:pPr>
            <w:r>
              <w:t>Alphacard</w:t>
            </w:r>
          </w:p>
        </w:tc>
        <w:tc>
          <w:tcPr>
            <w:tcW w:w="3781" w:type="dxa"/>
            <w:vMerge w:val="restart"/>
            <w:shd w:val="clear" w:color="auto" w:fill="auto"/>
          </w:tcPr>
          <w:p w:rsidR="002F18A0" w:rsidRDefault="002F18A0" w:rsidP="002F18A0">
            <w:pPr>
              <w:keepNext/>
            </w:pPr>
            <w:r>
              <w:t>Alphacard AVS-CVC check overrule</w:t>
            </w:r>
          </w:p>
        </w:tc>
        <w:tc>
          <w:tcPr>
            <w:tcW w:w="3781" w:type="dxa"/>
          </w:tcPr>
          <w:p w:rsidR="002F18A0" w:rsidRPr="00D66E1F" w:rsidRDefault="00D66E1F" w:rsidP="002F18A0">
            <w:pPr>
              <w:keepNext/>
            </w:pPr>
            <w:ins w:id="2714" w:author="Borsu" w:date="2008-09-05T12:16:00Z">
              <w:r w:rsidRPr="00D66E1F">
                <w:t>Cvc (in SEC_CHECK_DECISION in merchantcards too)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F18A0" w:rsidRDefault="002F18A0" w:rsidP="002F18A0">
            <w:pPr>
              <w:keepNext/>
            </w:pPr>
            <w:r>
              <w:t>Alphacard</w:t>
            </w:r>
          </w:p>
        </w:tc>
        <w:tc>
          <w:tcPr>
            <w:tcW w:w="3781" w:type="dxa"/>
            <w:vMerge/>
            <w:shd w:val="clear" w:color="auto" w:fill="auto"/>
          </w:tcPr>
          <w:p w:rsidR="002F18A0" w:rsidRDefault="002F18A0" w:rsidP="002F18A0">
            <w:pPr>
              <w:keepNext/>
            </w:pPr>
          </w:p>
        </w:tc>
        <w:tc>
          <w:tcPr>
            <w:tcW w:w="3781" w:type="dxa"/>
          </w:tcPr>
          <w:p w:rsidR="002F18A0" w:rsidRPr="00D66E1F" w:rsidRDefault="00D66E1F" w:rsidP="002F18A0">
            <w:pPr>
              <w:keepNext/>
            </w:pPr>
            <w:ins w:id="2715" w:author="Borsu" w:date="2008-09-05T12:16:00Z">
              <w:r w:rsidRPr="00D66E1F">
                <w:t>Zip (in SEC_CHECK_DECISION in merchantcards too)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F18A0" w:rsidRDefault="002F18A0" w:rsidP="002F18A0">
            <w:pPr>
              <w:keepNext/>
            </w:pPr>
            <w:r>
              <w:t>Alphacard</w:t>
            </w:r>
          </w:p>
        </w:tc>
        <w:tc>
          <w:tcPr>
            <w:tcW w:w="3781" w:type="dxa"/>
            <w:vMerge/>
            <w:shd w:val="clear" w:color="auto" w:fill="auto"/>
          </w:tcPr>
          <w:p w:rsidR="002F18A0" w:rsidRDefault="002F18A0" w:rsidP="002F18A0">
            <w:pPr>
              <w:keepNext/>
            </w:pPr>
          </w:p>
        </w:tc>
        <w:tc>
          <w:tcPr>
            <w:tcW w:w="3781" w:type="dxa"/>
          </w:tcPr>
          <w:p w:rsidR="002F18A0" w:rsidRPr="00D66E1F" w:rsidRDefault="00D66E1F" w:rsidP="002F18A0">
            <w:pPr>
              <w:keepNext/>
            </w:pPr>
            <w:ins w:id="2716" w:author="Borsu" w:date="2008-09-05T12:18:00Z">
              <w:r w:rsidRPr="00D66E1F">
                <w:t>address(in SEC_CHECK_DECISION in merchantcards too)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F18A0" w:rsidRDefault="002F18A0" w:rsidP="002F18A0">
            <w:pPr>
              <w:keepNext/>
            </w:pPr>
            <w:r>
              <w:t>Partial maintenance</w:t>
            </w:r>
          </w:p>
        </w:tc>
        <w:tc>
          <w:tcPr>
            <w:tcW w:w="3781" w:type="dxa"/>
          </w:tcPr>
          <w:p w:rsidR="002F18A0" w:rsidRDefault="002F18A0" w:rsidP="002F18A0">
            <w:pPr>
              <w:keepNext/>
            </w:pPr>
            <w:r>
              <w:t>Paypal</w:t>
            </w:r>
          </w:p>
        </w:tc>
        <w:tc>
          <w:tcPr>
            <w:tcW w:w="3781" w:type="dxa"/>
          </w:tcPr>
          <w:p w:rsidR="002F18A0" w:rsidRDefault="002F18A0" w:rsidP="002F18A0">
            <w:pPr>
              <w:keepNext/>
            </w:pPr>
            <w:r>
              <w:t>Foreseen but always 8 is sent to BE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F18A0" w:rsidRDefault="00192A79" w:rsidP="002F18A0">
            <w:pPr>
              <w:keepNext/>
            </w:pPr>
            <w:r>
              <w:t>Manual authorisation code input</w:t>
            </w:r>
          </w:p>
        </w:tc>
        <w:tc>
          <w:tcPr>
            <w:tcW w:w="3781" w:type="dxa"/>
          </w:tcPr>
          <w:p w:rsidR="002F18A0" w:rsidRDefault="00192A79" w:rsidP="002F18A0">
            <w:pPr>
              <w:keepNext/>
            </w:pPr>
            <w:r>
              <w:t xml:space="preserve">Any protocol that would need this information </w:t>
            </w:r>
          </w:p>
        </w:tc>
        <w:tc>
          <w:tcPr>
            <w:tcW w:w="3781" w:type="dxa"/>
          </w:tcPr>
          <w:p w:rsidR="002F18A0" w:rsidRDefault="00192A79" w:rsidP="002F18A0">
            <w:pPr>
              <w:keepNext/>
            </w:pPr>
            <w:r>
              <w:t>Often required for certification tests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F18A0" w:rsidRDefault="008702C6" w:rsidP="002F18A0">
            <w:pPr>
              <w:keepNext/>
            </w:pPr>
            <w:ins w:id="2717" w:author="Hubert Vandermeersch" w:date="2008-08-22T14:27:00Z">
              <w:r>
                <w:t>Final Datacapture</w:t>
              </w:r>
            </w:ins>
          </w:p>
        </w:tc>
        <w:tc>
          <w:tcPr>
            <w:tcW w:w="3781" w:type="dxa"/>
          </w:tcPr>
          <w:p w:rsidR="002F18A0" w:rsidRDefault="008702C6" w:rsidP="002F18A0">
            <w:pPr>
              <w:keepNext/>
            </w:pPr>
            <w:ins w:id="2718" w:author="Hubert Vandermeersch" w:date="2008-08-22T14:27:00Z">
              <w:r>
                <w:t>paysafecard</w:t>
              </w:r>
            </w:ins>
          </w:p>
        </w:tc>
        <w:tc>
          <w:tcPr>
            <w:tcW w:w="3781" w:type="dxa"/>
          </w:tcPr>
          <w:p w:rsidR="002F18A0" w:rsidRDefault="002F18A0" w:rsidP="002F18A0">
            <w:pPr>
              <w:keepNext/>
            </w:pP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F18A0" w:rsidRPr="00C97AEA" w:rsidRDefault="00C97AEA" w:rsidP="002F18A0">
            <w:pPr>
              <w:keepNext/>
            </w:pPr>
            <w:ins w:id="2719" w:author="ronald" w:date="2009-08-24T15:47:00Z">
              <w:r>
                <w:t>Alias card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20" w:author="ronald" w:date="2009-08-24T15:47:00Z">
              <w:r>
                <w:t>Internal to backend</w:t>
              </w:r>
            </w:ins>
            <w:ins w:id="2721" w:author="ronald" w:date="2009-08-24T15:48:00Z">
              <w:r>
                <w:t xml:space="preserve"> to memorize the alias case for paypal recurring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22" w:author="ronald" w:date="2009-08-24T15:48:00Z">
              <w:r>
                <w:t>This bit is set automatically at backend input if the cardid was fetched from an alias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F18A0" w:rsidRDefault="00C97AEA" w:rsidP="002F18A0">
            <w:pPr>
              <w:keepNext/>
            </w:pPr>
            <w:ins w:id="2723" w:author="ronald" w:date="2009-08-24T15:49:00Z">
              <w:r>
                <w:t>Card captured by Ogone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24" w:author="ronald" w:date="2009-08-24T15:49:00Z">
              <w:r>
                <w:t>Europabank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25" w:author="ronald" w:date="2009-08-24T15:49:00Z">
              <w:r>
                <w:t>This will indicate whether the card was captured by ogone</w:t>
              </w:r>
            </w:ins>
            <w:ins w:id="2726" w:author="ronald" w:date="2009-08-24T15:51:00Z">
              <w:r>
                <w:t xml:space="preserve"> (1)</w:t>
              </w:r>
            </w:ins>
            <w:ins w:id="2727" w:author="ronald" w:date="2009-08-24T15:49:00Z">
              <w:r>
                <w:t xml:space="preserve"> or by the merchant</w:t>
              </w:r>
            </w:ins>
            <w:ins w:id="2728" w:author="ronald" w:date="2009-08-24T15:51:00Z">
              <w:r>
                <w:t xml:space="preserve"> (0)</w:t>
              </w:r>
            </w:ins>
            <w:ins w:id="2729" w:author="ronald" w:date="2009-08-24T15:49:00Z">
              <w:r>
                <w:t>, to populate this info on Europabank protocol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F18A0" w:rsidRDefault="00C97AEA" w:rsidP="002F18A0">
            <w:pPr>
              <w:keepNext/>
            </w:pPr>
            <w:ins w:id="2730" w:author="ronald" w:date="2009-08-24T15:50:00Z">
              <w:r>
                <w:t>CVC Mandate exception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31" w:author="ronald" w:date="2009-08-24T15:51:00Z">
              <w:r>
                <w:t>Backend validation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32" w:author="ronald" w:date="2009-08-24T15:52:00Z">
              <w:r>
                <w:t>CVC mandatory validations will be skipped if this bit is set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F18A0" w:rsidRDefault="00C97AEA" w:rsidP="002F18A0">
            <w:pPr>
              <w:keepNext/>
            </w:pPr>
            <w:ins w:id="2733" w:author="ronald" w:date="2009-08-24T15:52:00Z">
              <w:r>
                <w:t>Payment simulation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34" w:author="ronald" w:date="2009-08-24T15:53:00Z">
              <w:r>
                <w:t>Backend test environment</w:t>
              </w:r>
            </w:ins>
          </w:p>
        </w:tc>
        <w:tc>
          <w:tcPr>
            <w:tcW w:w="3781" w:type="dxa"/>
          </w:tcPr>
          <w:p w:rsidR="002F18A0" w:rsidRDefault="00C97AEA" w:rsidP="002F18A0">
            <w:pPr>
              <w:keepNext/>
            </w:pPr>
            <w:ins w:id="2735" w:author="ronald" w:date="2009-08-24T15:53:00Z">
              <w:r>
                <w:t xml:space="preserve">If this bit is set, payment will be simumated by backend instead of cleared with acquirer.  BE validation will not allow this bit to be used on real </w:t>
              </w:r>
            </w:ins>
            <w:ins w:id="2736" w:author="ronald" w:date="2009-08-24T15:54:00Z">
              <w:r>
                <w:t xml:space="preserve">protocols in </w:t>
              </w:r>
            </w:ins>
            <w:ins w:id="2737" w:author="ronald" w:date="2009-08-24T15:53:00Z">
              <w:r>
                <w:t>production.</w:t>
              </w:r>
            </w:ins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F18A0" w:rsidRDefault="002F18A0" w:rsidP="002F18A0">
            <w:pPr>
              <w:keepNext/>
            </w:pPr>
          </w:p>
        </w:tc>
        <w:tc>
          <w:tcPr>
            <w:tcW w:w="3781" w:type="dxa"/>
          </w:tcPr>
          <w:p w:rsidR="002F18A0" w:rsidRDefault="002C54FB" w:rsidP="002F18A0">
            <w:pPr>
              <w:keepNext/>
            </w:pPr>
            <w:r>
              <w:t>BE</w:t>
            </w:r>
          </w:p>
        </w:tc>
        <w:tc>
          <w:tcPr>
            <w:tcW w:w="3781" w:type="dxa"/>
          </w:tcPr>
          <w:p w:rsidR="002F18A0" w:rsidRDefault="002C54FB" w:rsidP="002F18A0">
            <w:pPr>
              <w:keepNext/>
            </w:pPr>
            <w:r w:rsidRPr="002C54FB">
              <w:t>indicates that a transaction was completed from a CVC Alias.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2F18A0" w:rsidRDefault="002C54FB" w:rsidP="002F18A0">
            <w:pPr>
              <w:keepNext/>
            </w:pPr>
            <w:r w:rsidRPr="002C54FB">
              <w:t>TRNFLAG_DCC_ADDENTRY</w:t>
            </w:r>
          </w:p>
        </w:tc>
        <w:tc>
          <w:tcPr>
            <w:tcW w:w="3781" w:type="dxa"/>
          </w:tcPr>
          <w:p w:rsidR="002F18A0" w:rsidRDefault="002C54FB" w:rsidP="002F18A0">
            <w:pPr>
              <w:keepNext/>
            </w:pPr>
            <w:r>
              <w:t>BE</w:t>
            </w:r>
          </w:p>
        </w:tc>
        <w:tc>
          <w:tcPr>
            <w:tcW w:w="3781" w:type="dxa"/>
          </w:tcPr>
          <w:p w:rsidR="002C54FB" w:rsidRDefault="002C54FB" w:rsidP="00886A33">
            <w:pPr>
              <w:keepNext/>
            </w:pPr>
            <w:r>
              <w:t xml:space="preserve">Indicates that </w:t>
            </w:r>
            <w:r w:rsidR="00886A33">
              <w:t>a</w:t>
            </w:r>
            <w:r>
              <w:t xml:space="preserve"> new entry</w:t>
            </w:r>
            <w:r w:rsidR="00886A33">
              <w:t xml:space="preserve"> in </w:t>
            </w:r>
            <w:r>
              <w:t>transacs is needed</w:t>
            </w:r>
            <w:r w:rsidR="00886A33">
              <w:t>. Used with DCC where a transaction need to be sent to the DCC provider.</w:t>
            </w:r>
            <w:r>
              <w:t xml:space="preserve"> 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2F18A0" w:rsidRDefault="002C54FB" w:rsidP="002F18A0">
            <w:pPr>
              <w:keepNext/>
            </w:pPr>
            <w:r w:rsidRPr="002C54FB">
              <w:t>TRNFLAG_DOWNGRADED_TO_SCHEDULED</w:t>
            </w:r>
          </w:p>
        </w:tc>
        <w:tc>
          <w:tcPr>
            <w:tcW w:w="3781" w:type="dxa"/>
          </w:tcPr>
          <w:p w:rsidR="002F18A0" w:rsidRDefault="002C54FB" w:rsidP="002F18A0">
            <w:pPr>
              <w:keepNext/>
            </w:pPr>
            <w:r>
              <w:t>BE process</w:t>
            </w:r>
          </w:p>
        </w:tc>
        <w:tc>
          <w:tcPr>
            <w:tcW w:w="3781" w:type="dxa"/>
          </w:tcPr>
          <w:p w:rsidR="002F18A0" w:rsidRDefault="00886A33" w:rsidP="002F18A0">
            <w:pPr>
              <w:keepNext/>
            </w:pPr>
            <w:r>
              <w:t>I</w:t>
            </w:r>
            <w:r w:rsidR="002C54FB" w:rsidRPr="002C54FB">
              <w:t>ndicates that a transaction has downgraded to scheduled.</w:t>
            </w:r>
          </w:p>
        </w:tc>
      </w:tr>
      <w:tr w:rsidR="002F18A0">
        <w:tc>
          <w:tcPr>
            <w:tcW w:w="828" w:type="dxa"/>
          </w:tcPr>
          <w:p w:rsidR="002F18A0" w:rsidRDefault="002F18A0" w:rsidP="002F18A0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2F18A0" w:rsidRDefault="002F18A0" w:rsidP="002F18A0">
            <w:pPr>
              <w:keepNext/>
            </w:pPr>
          </w:p>
        </w:tc>
        <w:tc>
          <w:tcPr>
            <w:tcW w:w="3781" w:type="dxa"/>
          </w:tcPr>
          <w:p w:rsidR="002F18A0" w:rsidRDefault="002F18A0" w:rsidP="002F18A0">
            <w:pPr>
              <w:keepNext/>
            </w:pPr>
          </w:p>
        </w:tc>
        <w:tc>
          <w:tcPr>
            <w:tcW w:w="3781" w:type="dxa"/>
          </w:tcPr>
          <w:p w:rsidR="002F18A0" w:rsidRDefault="002F18A0" w:rsidP="002F18A0">
            <w:pPr>
              <w:keepNext/>
            </w:pPr>
          </w:p>
        </w:tc>
      </w:tr>
    </w:tbl>
    <w:p w:rsidR="00237A6D" w:rsidRDefault="00237A6D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37A6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37A6D" w:rsidRDefault="00237A6D" w:rsidP="0073314D">
            <w:pPr>
              <w:pStyle w:val="Heading1"/>
            </w:pPr>
            <w:r>
              <w:lastRenderedPageBreak/>
              <w:t>INVTYPE</w:t>
            </w:r>
            <w:r w:rsidR="000C56AA">
              <w:t xml:space="preserve"> (transacs)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6118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 concerned = rem</w:t>
            </w:r>
          </w:p>
        </w:tc>
        <w:tc>
          <w:tcPr>
            <w:tcW w:w="3781" w:type="dxa"/>
          </w:tcPr>
          <w:p w:rsidR="00237A6D" w:rsidRDefault="00237A6D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37A6D" w:rsidRDefault="00237A6D">
            <w:pPr>
              <w:keepNext/>
              <w:rPr>
                <w:lang w:val="fr-BE"/>
              </w:rPr>
            </w:pPr>
            <w:r>
              <w:rPr>
                <w:lang w:val="fr-BE"/>
              </w:rPr>
              <w:t xml:space="preserve">Facture électronique </w:t>
            </w: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BE"/>
              </w:rPr>
            </w:pPr>
          </w:p>
        </w:tc>
        <w:tc>
          <w:tcPr>
            <w:tcW w:w="3781" w:type="dxa"/>
          </w:tcPr>
          <w:p w:rsidR="00237A6D" w:rsidRDefault="00237A6D">
            <w:pPr>
              <w:keepNext/>
              <w:rPr>
                <w:lang w:val="fr-BE"/>
              </w:rPr>
            </w:pPr>
            <w:r>
              <w:rPr>
                <w:lang w:val="fr-BE"/>
              </w:rP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Prod démat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Test démat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VAT calculated at Invoice level instead of Line-Item Level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NIL instead of NLL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Yes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Line-item level totals amounts are Gross amounts (Gross=WithVAT)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used because Barclays do not support it but still reserved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UnitPrice Net of Discount (Post discount)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Demat before (public sector)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  <w:r>
              <w:t>No Tax (NON)</w:t>
            </w: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  <w:r>
              <w:t>Not yet</w:t>
            </w: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  <w:tr w:rsidR="00237A6D">
        <w:tc>
          <w:tcPr>
            <w:tcW w:w="828" w:type="dxa"/>
          </w:tcPr>
          <w:p w:rsidR="00237A6D" w:rsidRDefault="00237A6D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  <w:tc>
          <w:tcPr>
            <w:tcW w:w="3781" w:type="dxa"/>
          </w:tcPr>
          <w:p w:rsidR="00237A6D" w:rsidRDefault="00237A6D">
            <w:pPr>
              <w:keepNext/>
            </w:pPr>
          </w:p>
        </w:tc>
      </w:tr>
    </w:tbl>
    <w:p w:rsidR="00237A6D" w:rsidRDefault="00237A6D">
      <w:pPr>
        <w:numPr>
          <w:ins w:id="2738" w:author="jpe" w:date="2006-12-28T14:23:00Z"/>
        </w:numPr>
        <w:rPr>
          <w:ins w:id="2739" w:author="jpe" w:date="2006-12-28T14:23:00Z"/>
        </w:rPr>
      </w:pPr>
    </w:p>
    <w:p w:rsidR="00851938" w:rsidRDefault="00851938">
      <w:pPr>
        <w:numPr>
          <w:ins w:id="2740" w:author="jpe" w:date="2006-12-28T14:23:00Z"/>
        </w:numPr>
        <w:rPr>
          <w:ins w:id="2741" w:author="jpe" w:date="2006-12-28T14:23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  <w:tblGridChange w:id="2742">
          <w:tblGrid>
            <w:gridCol w:w="828"/>
            <w:gridCol w:w="6118"/>
            <w:gridCol w:w="3781"/>
            <w:gridCol w:w="3781"/>
          </w:tblGrid>
        </w:tblGridChange>
      </w:tblGrid>
      <w:tr w:rsidR="00851938">
        <w:trPr>
          <w:cantSplit/>
          <w:ins w:id="2743" w:author="jpe" w:date="2006-12-28T14:23:00Z"/>
        </w:trPr>
        <w:tc>
          <w:tcPr>
            <w:tcW w:w="14508" w:type="dxa"/>
            <w:gridSpan w:val="4"/>
            <w:shd w:val="clear" w:color="auto" w:fill="000000"/>
          </w:tcPr>
          <w:p w:rsidR="00851938" w:rsidRDefault="001A70F3" w:rsidP="0073314D">
            <w:pPr>
              <w:pStyle w:val="Heading1"/>
              <w:numPr>
                <w:ins w:id="2744" w:author="jpe" w:date="2006-12-28T14:23:00Z"/>
              </w:numPr>
              <w:rPr>
                <w:ins w:id="2745" w:author="jpe" w:date="2006-12-28T14:23:00Z"/>
              </w:rPr>
            </w:pPr>
            <w:ins w:id="2746" w:author="jpe" w:date="2006-12-28T14:23:00Z">
              <w:r w:rsidRPr="001A70F3">
                <w:rPr>
                  <w:color w:val="000000"/>
                  <w:rPrChange w:id="2747" w:author="jpe" w:date="2006-12-28T14:26:00Z">
                    <w:rPr/>
                  </w:rPrChange>
                </w:rPr>
                <w:lastRenderedPageBreak/>
                <w:t>UserConfig</w:t>
              </w:r>
              <w:r w:rsidR="00851938">
                <w:t xml:space="preserve"> (table PROFILES)</w:t>
              </w:r>
            </w:ins>
          </w:p>
        </w:tc>
      </w:tr>
      <w:tr w:rsidR="00851938">
        <w:trPr>
          <w:ins w:id="2748" w:author="jpe" w:date="2006-12-28T14:23:00Z"/>
        </w:trPr>
        <w:tc>
          <w:tcPr>
            <w:tcW w:w="828" w:type="dxa"/>
          </w:tcPr>
          <w:p w:rsidR="00851938" w:rsidRDefault="00851938" w:rsidP="00851938">
            <w:pPr>
              <w:pStyle w:val="NormalHead"/>
              <w:numPr>
                <w:ins w:id="2749" w:author="jpe" w:date="2006-12-28T14:23:00Z"/>
              </w:numPr>
              <w:rPr>
                <w:ins w:id="2750" w:author="jpe" w:date="2006-12-28T14:23:00Z"/>
              </w:rPr>
            </w:pPr>
            <w:ins w:id="2751" w:author="jpe" w:date="2006-12-28T14:23:00Z">
              <w:r>
                <w:t>Bit</w:t>
              </w:r>
            </w:ins>
          </w:p>
        </w:tc>
        <w:tc>
          <w:tcPr>
            <w:tcW w:w="6118" w:type="dxa"/>
          </w:tcPr>
          <w:p w:rsidR="00851938" w:rsidRDefault="00851938" w:rsidP="00851938">
            <w:pPr>
              <w:pStyle w:val="NormalHead"/>
              <w:numPr>
                <w:ins w:id="2752" w:author="jpe" w:date="2006-12-28T14:23:00Z"/>
              </w:numPr>
              <w:rPr>
                <w:ins w:id="2753" w:author="jpe" w:date="2006-12-28T14:23:00Z"/>
              </w:rPr>
            </w:pPr>
            <w:ins w:id="2754" w:author="jpe" w:date="2006-12-28T14:23:00Z">
              <w:r>
                <w:t>Description</w:t>
              </w:r>
            </w:ins>
          </w:p>
        </w:tc>
        <w:tc>
          <w:tcPr>
            <w:tcW w:w="3781" w:type="dxa"/>
          </w:tcPr>
          <w:p w:rsidR="00851938" w:rsidRDefault="00851938" w:rsidP="00851938">
            <w:pPr>
              <w:pStyle w:val="NormalHead"/>
              <w:numPr>
                <w:ins w:id="2755" w:author="jpe" w:date="2006-12-28T14:23:00Z"/>
              </w:numPr>
              <w:rPr>
                <w:ins w:id="2756" w:author="jpe" w:date="2006-12-28T14:23:00Z"/>
              </w:rPr>
            </w:pPr>
            <w:ins w:id="2757" w:author="jpe" w:date="2006-12-28T14:23:00Z">
              <w:r>
                <w:t>Main process concerned = rem</w:t>
              </w:r>
            </w:ins>
          </w:p>
        </w:tc>
        <w:tc>
          <w:tcPr>
            <w:tcW w:w="3781" w:type="dxa"/>
          </w:tcPr>
          <w:p w:rsidR="00851938" w:rsidRDefault="00851938" w:rsidP="00851938">
            <w:pPr>
              <w:pStyle w:val="NormalHead"/>
              <w:numPr>
                <w:ins w:id="2758" w:author="jpe" w:date="2006-12-28T14:23:00Z"/>
              </w:numPr>
              <w:rPr>
                <w:ins w:id="2759" w:author="jpe" w:date="2006-12-28T14:23:00Z"/>
              </w:rPr>
            </w:pPr>
            <w:ins w:id="2760" w:author="jpe" w:date="2006-12-28T14:23:00Z">
              <w:r>
                <w:t>FE cfgable</w:t>
              </w:r>
            </w:ins>
          </w:p>
        </w:tc>
      </w:tr>
      <w:tr w:rsidR="00851938" w:rsidRPr="00506B33">
        <w:trPr>
          <w:ins w:id="2761" w:author="jpe" w:date="2006-12-28T14:23:00Z"/>
        </w:trPr>
        <w:tc>
          <w:tcPr>
            <w:tcW w:w="828" w:type="dxa"/>
          </w:tcPr>
          <w:p w:rsidR="00851938" w:rsidRPr="00506B33" w:rsidRDefault="001A70F3" w:rsidP="00851938">
            <w:pPr>
              <w:keepNext/>
              <w:numPr>
                <w:ins w:id="2762" w:author="jpe" w:date="2006-12-28T14:23:00Z"/>
              </w:numPr>
              <w:spacing w:after="120" w:line="480" w:lineRule="auto"/>
              <w:rPr>
                <w:ins w:id="2763" w:author="jpe" w:date="2006-12-28T14:23:00Z"/>
                <w:color w:val="000000"/>
                <w:rPrChange w:id="2764" w:author="jpe" w:date="2006-12-28T14:30:00Z">
                  <w:rPr>
                    <w:ins w:id="2765" w:author="jpe" w:date="2006-12-28T14:23:00Z"/>
                  </w:rPr>
                </w:rPrChange>
              </w:rPr>
            </w:pPr>
            <w:ins w:id="2766" w:author="jpe" w:date="2006-12-28T14:23:00Z">
              <w:r w:rsidRPr="001A70F3">
                <w:rPr>
                  <w:color w:val="000000"/>
                  <w:rPrChange w:id="2767" w:author="jpe" w:date="2006-12-28T14:30:00Z">
                    <w:rPr/>
                  </w:rPrChange>
                </w:rPr>
                <w:t>1</w:t>
              </w:r>
            </w:ins>
          </w:p>
        </w:tc>
        <w:tc>
          <w:tcPr>
            <w:tcW w:w="6118" w:type="dxa"/>
          </w:tcPr>
          <w:p w:rsidR="00851938" w:rsidRPr="00506B33" w:rsidRDefault="001A70F3" w:rsidP="00851938">
            <w:pPr>
              <w:keepNext/>
              <w:numPr>
                <w:ins w:id="2768" w:author="jpe" w:date="2006-12-28T14:23:00Z"/>
              </w:numPr>
              <w:spacing w:after="120" w:line="480" w:lineRule="auto"/>
              <w:rPr>
                <w:ins w:id="2769" w:author="jpe" w:date="2006-12-28T14:23:00Z"/>
                <w:color w:val="000000"/>
                <w:rPrChange w:id="2770" w:author="jpe" w:date="2006-12-28T14:30:00Z">
                  <w:rPr>
                    <w:ins w:id="2771" w:author="jpe" w:date="2006-12-28T14:23:00Z"/>
                  </w:rPr>
                </w:rPrChange>
              </w:rPr>
            </w:pPr>
            <w:ins w:id="2772" w:author="jpe" w:date="2006-12-28T14:25:00Z">
              <w:r w:rsidRPr="001A70F3">
                <w:rPr>
                  <w:color w:val="000000"/>
                  <w:rPrChange w:id="2773" w:author="jpe" w:date="2006-12-28T14:30:00Z">
                    <w:rPr/>
                  </w:rPrChange>
                </w:rPr>
                <w:t>Reconciliation</w:t>
              </w:r>
            </w:ins>
          </w:p>
        </w:tc>
        <w:tc>
          <w:tcPr>
            <w:tcW w:w="3781" w:type="dxa"/>
          </w:tcPr>
          <w:p w:rsidR="00851938" w:rsidRPr="00506B33" w:rsidRDefault="00851938" w:rsidP="00851938">
            <w:pPr>
              <w:keepNext/>
              <w:numPr>
                <w:ins w:id="2774" w:author="jpe" w:date="2006-12-28T14:23:00Z"/>
              </w:numPr>
              <w:rPr>
                <w:ins w:id="2775" w:author="jpe" w:date="2006-12-28T14:23:00Z"/>
                <w:color w:val="000000"/>
                <w:rPrChange w:id="2776" w:author="jpe" w:date="2006-12-28T14:30:00Z">
                  <w:rPr>
                    <w:ins w:id="2777" w:author="jpe" w:date="2006-12-28T14:23:00Z"/>
                  </w:rPr>
                </w:rPrChange>
              </w:rPr>
            </w:pPr>
          </w:p>
        </w:tc>
        <w:tc>
          <w:tcPr>
            <w:tcW w:w="3781" w:type="dxa"/>
          </w:tcPr>
          <w:p w:rsidR="00851938" w:rsidRPr="00506B33" w:rsidRDefault="00E87D5A" w:rsidP="00851938">
            <w:pPr>
              <w:keepNext/>
              <w:numPr>
                <w:ins w:id="2778" w:author="jpe" w:date="2006-12-28T14:23:00Z"/>
              </w:numPr>
              <w:rPr>
                <w:ins w:id="2779" w:author="jpe" w:date="2006-12-28T14:23:00Z"/>
                <w:color w:val="000000"/>
                <w:rPrChange w:id="2780" w:author="jpe" w:date="2006-12-28T14:30:00Z">
                  <w:rPr>
                    <w:ins w:id="2781" w:author="jpe" w:date="2006-12-28T14:23:00Z"/>
                  </w:rPr>
                </w:rPrChange>
              </w:rPr>
            </w:pPr>
            <w:ins w:id="2782" w:author="Frédéric Dehin" w:date="2009-06-26T12:27:00Z">
              <w:r>
                <w:rPr>
                  <w:color w:val="000000"/>
                </w:rPr>
                <w:t>N</w:t>
              </w:r>
              <w:r w:rsidR="00494424">
                <w:rPr>
                  <w:color w:val="000000"/>
                </w:rPr>
                <w:t>o</w:t>
              </w:r>
              <w:r>
                <w:rPr>
                  <w:color w:val="000000"/>
                </w:rPr>
                <w:t xml:space="preserve"> (profile 18 in test)</w:t>
              </w:r>
            </w:ins>
          </w:p>
        </w:tc>
      </w:tr>
      <w:tr w:rsidR="00851938">
        <w:trPr>
          <w:ins w:id="2783" w:author="jpe" w:date="2006-12-28T14:23:00Z"/>
        </w:trPr>
        <w:tc>
          <w:tcPr>
            <w:tcW w:w="828" w:type="dxa"/>
          </w:tcPr>
          <w:p w:rsidR="00851938" w:rsidRDefault="00851938" w:rsidP="00851938">
            <w:pPr>
              <w:keepNext/>
              <w:numPr>
                <w:ins w:id="2784" w:author="jpe" w:date="2006-12-28T14:23:00Z"/>
              </w:numPr>
              <w:rPr>
                <w:ins w:id="2785" w:author="jpe" w:date="2006-12-28T14:23:00Z"/>
              </w:rPr>
            </w:pPr>
            <w:ins w:id="2786" w:author="jpe" w:date="2006-12-28T14:23:00Z">
              <w:r>
                <w:t>2</w:t>
              </w:r>
            </w:ins>
          </w:p>
        </w:tc>
        <w:tc>
          <w:tcPr>
            <w:tcW w:w="6118" w:type="dxa"/>
          </w:tcPr>
          <w:p w:rsidR="00851938" w:rsidRPr="00506B33" w:rsidRDefault="001A70F3" w:rsidP="00851938">
            <w:pPr>
              <w:keepNext/>
              <w:numPr>
                <w:ins w:id="2787" w:author="jpe" w:date="2006-12-28T14:23:00Z"/>
              </w:numPr>
              <w:rPr>
                <w:ins w:id="2788" w:author="jpe" w:date="2006-12-28T14:23:00Z"/>
                <w:color w:val="000000"/>
                <w:rPrChange w:id="2789" w:author="jpe" w:date="2006-12-28T14:30:00Z">
                  <w:rPr>
                    <w:ins w:id="2790" w:author="jpe" w:date="2006-12-28T14:23:00Z"/>
                  </w:rPr>
                </w:rPrChange>
              </w:rPr>
            </w:pPr>
            <w:ins w:id="2791" w:author="jpe" w:date="2006-12-28T14:25:00Z">
              <w:r w:rsidRPr="001A70F3">
                <w:rPr>
                  <w:color w:val="000000"/>
                  <w:rPrChange w:id="2792" w:author="jpe" w:date="2006-12-28T14:30:00Z">
                    <w:rPr/>
                  </w:rPrChange>
                </w:rPr>
                <w:t>File upload</w:t>
              </w:r>
            </w:ins>
          </w:p>
        </w:tc>
        <w:tc>
          <w:tcPr>
            <w:tcW w:w="3781" w:type="dxa"/>
          </w:tcPr>
          <w:p w:rsidR="00851938" w:rsidRDefault="00851938" w:rsidP="00851938">
            <w:pPr>
              <w:keepNext/>
              <w:numPr>
                <w:ins w:id="2793" w:author="jpe" w:date="2006-12-28T14:23:00Z"/>
              </w:numPr>
              <w:rPr>
                <w:ins w:id="2794" w:author="jpe" w:date="2006-12-28T14:23:00Z"/>
              </w:rPr>
            </w:pPr>
          </w:p>
        </w:tc>
        <w:tc>
          <w:tcPr>
            <w:tcW w:w="3781" w:type="dxa"/>
          </w:tcPr>
          <w:p w:rsidR="00851938" w:rsidRDefault="00851938" w:rsidP="00851938">
            <w:pPr>
              <w:keepNext/>
              <w:numPr>
                <w:ins w:id="2795" w:author="jpe" w:date="2006-12-28T14:23:00Z"/>
              </w:numPr>
              <w:rPr>
                <w:ins w:id="2796" w:author="jpe" w:date="2006-12-28T14:23:00Z"/>
              </w:rPr>
            </w:pPr>
          </w:p>
        </w:tc>
      </w:tr>
      <w:tr w:rsidR="00851938">
        <w:trPr>
          <w:ins w:id="2797" w:author="jpe" w:date="2006-12-28T14:23:00Z"/>
        </w:trPr>
        <w:tc>
          <w:tcPr>
            <w:tcW w:w="828" w:type="dxa"/>
          </w:tcPr>
          <w:p w:rsidR="00851938" w:rsidRDefault="00851938" w:rsidP="00851938">
            <w:pPr>
              <w:keepNext/>
              <w:numPr>
                <w:ins w:id="2798" w:author="jpe" w:date="2006-12-28T14:23:00Z"/>
              </w:numPr>
              <w:rPr>
                <w:ins w:id="2799" w:author="jpe" w:date="2006-12-28T14:23:00Z"/>
              </w:rPr>
            </w:pPr>
            <w:ins w:id="2800" w:author="jpe" w:date="2006-12-28T14:23:00Z">
              <w:r>
                <w:t>4</w:t>
              </w:r>
            </w:ins>
          </w:p>
        </w:tc>
        <w:tc>
          <w:tcPr>
            <w:tcW w:w="6118" w:type="dxa"/>
          </w:tcPr>
          <w:p w:rsidR="00851938" w:rsidRDefault="00506B33" w:rsidP="00851938">
            <w:pPr>
              <w:keepNext/>
              <w:numPr>
                <w:ins w:id="2801" w:author="jpe" w:date="2006-12-28T14:23:00Z"/>
              </w:numPr>
              <w:rPr>
                <w:ins w:id="2802" w:author="jpe" w:date="2006-12-28T14:23:00Z"/>
              </w:rPr>
            </w:pPr>
            <w:ins w:id="2803" w:author="jpe" w:date="2006-12-28T14:36:00Z">
              <w:r>
                <w:t>PM</w:t>
              </w:r>
            </w:ins>
          </w:p>
        </w:tc>
        <w:tc>
          <w:tcPr>
            <w:tcW w:w="3781" w:type="dxa"/>
          </w:tcPr>
          <w:p w:rsidR="00851938" w:rsidRDefault="00506B33" w:rsidP="00851938">
            <w:pPr>
              <w:keepNext/>
              <w:numPr>
                <w:ins w:id="2804" w:author="jpe" w:date="2006-12-28T14:23:00Z"/>
              </w:numPr>
              <w:rPr>
                <w:ins w:id="2805" w:author="jpe" w:date="2006-12-28T14:23:00Z"/>
              </w:rPr>
            </w:pPr>
            <w:ins w:id="2806" w:author="jpe" w:date="2006-12-28T14:36:00Z">
              <w:r>
                <w:t>Access to Payment method</w:t>
              </w:r>
            </w:ins>
          </w:p>
        </w:tc>
        <w:tc>
          <w:tcPr>
            <w:tcW w:w="3781" w:type="dxa"/>
          </w:tcPr>
          <w:p w:rsidR="00851938" w:rsidRDefault="00851938" w:rsidP="00851938">
            <w:pPr>
              <w:keepNext/>
              <w:numPr>
                <w:ins w:id="2807" w:author="jpe" w:date="2006-12-28T14:23:00Z"/>
              </w:numPr>
              <w:rPr>
                <w:ins w:id="2808" w:author="jpe" w:date="2006-12-28T14:23:00Z"/>
              </w:rPr>
            </w:pPr>
          </w:p>
        </w:tc>
      </w:tr>
      <w:tr w:rsidR="00851938">
        <w:trPr>
          <w:ins w:id="2809" w:author="jpe" w:date="2006-12-28T14:23:00Z"/>
        </w:trPr>
        <w:tc>
          <w:tcPr>
            <w:tcW w:w="828" w:type="dxa"/>
          </w:tcPr>
          <w:p w:rsidR="00851938" w:rsidRDefault="00851938" w:rsidP="00851938">
            <w:pPr>
              <w:keepNext/>
              <w:numPr>
                <w:ins w:id="2810" w:author="jpe" w:date="2006-12-28T14:23:00Z"/>
              </w:numPr>
              <w:rPr>
                <w:ins w:id="2811" w:author="jpe" w:date="2006-12-28T14:23:00Z"/>
              </w:rPr>
            </w:pPr>
            <w:ins w:id="2812" w:author="jpe" w:date="2006-12-28T14:23:00Z">
              <w:r>
                <w:t>8</w:t>
              </w:r>
            </w:ins>
          </w:p>
        </w:tc>
        <w:tc>
          <w:tcPr>
            <w:tcW w:w="6118" w:type="dxa"/>
          </w:tcPr>
          <w:p w:rsidR="00851938" w:rsidRDefault="00506B33" w:rsidP="00851938">
            <w:pPr>
              <w:keepNext/>
              <w:numPr>
                <w:ins w:id="2813" w:author="jpe" w:date="2006-12-28T14:23:00Z"/>
              </w:numPr>
              <w:rPr>
                <w:ins w:id="2814" w:author="jpe" w:date="2006-12-28T14:23:00Z"/>
              </w:rPr>
            </w:pPr>
            <w:ins w:id="2815" w:author="jpe" w:date="2006-12-28T14:36:00Z">
              <w:r>
                <w:t>Tech info</w:t>
              </w:r>
            </w:ins>
          </w:p>
        </w:tc>
        <w:tc>
          <w:tcPr>
            <w:tcW w:w="3781" w:type="dxa"/>
          </w:tcPr>
          <w:p w:rsidR="00851938" w:rsidRDefault="00506B33" w:rsidP="00851938">
            <w:pPr>
              <w:keepNext/>
              <w:numPr>
                <w:ins w:id="2816" w:author="jpe" w:date="2006-12-28T14:23:00Z"/>
              </w:numPr>
              <w:rPr>
                <w:ins w:id="2817" w:author="jpe" w:date="2006-12-28T14:23:00Z"/>
              </w:rPr>
            </w:pPr>
            <w:ins w:id="2818" w:author="jpe" w:date="2006-12-28T14:37:00Z">
              <w:r>
                <w:t>Access to tech info</w:t>
              </w:r>
            </w:ins>
          </w:p>
        </w:tc>
        <w:tc>
          <w:tcPr>
            <w:tcW w:w="3781" w:type="dxa"/>
          </w:tcPr>
          <w:p w:rsidR="00851938" w:rsidRDefault="00851938" w:rsidP="00851938">
            <w:pPr>
              <w:keepNext/>
              <w:numPr>
                <w:ins w:id="2819" w:author="jpe" w:date="2006-12-28T14:23:00Z"/>
              </w:numPr>
              <w:rPr>
                <w:ins w:id="2820" w:author="jpe" w:date="2006-12-28T14:23:00Z"/>
              </w:rPr>
            </w:pPr>
          </w:p>
        </w:tc>
      </w:tr>
      <w:tr w:rsidR="00851938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  <w:tblPrExChange w:id="2821" w:author="jpe" w:date="2006-12-28T14:25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Ex>
          </w:tblPrExChange>
        </w:tblPrEx>
        <w:trPr>
          <w:trHeight w:val="70"/>
          <w:ins w:id="2822" w:author="jpe" w:date="2006-12-28T14:23:00Z"/>
        </w:trPr>
        <w:tc>
          <w:tcPr>
            <w:tcW w:w="828" w:type="dxa"/>
            <w:tcPrChange w:id="2823" w:author="jpe" w:date="2006-12-28T14:25:00Z">
              <w:tcPr>
                <w:tcW w:w="828" w:type="dxa"/>
              </w:tcPr>
            </w:tcPrChange>
          </w:tcPr>
          <w:p w:rsidR="00851938" w:rsidRDefault="00851938" w:rsidP="00851938">
            <w:pPr>
              <w:keepNext/>
              <w:numPr>
                <w:ins w:id="2824" w:author="jpe" w:date="2006-12-28T14:23:00Z"/>
              </w:numPr>
              <w:rPr>
                <w:ins w:id="2825" w:author="jpe" w:date="2006-12-28T14:23:00Z"/>
              </w:rPr>
            </w:pPr>
            <w:ins w:id="2826" w:author="jpe" w:date="2006-12-28T14:23:00Z">
              <w:r>
                <w:t>16</w:t>
              </w:r>
            </w:ins>
          </w:p>
        </w:tc>
        <w:tc>
          <w:tcPr>
            <w:tcW w:w="6118" w:type="dxa"/>
            <w:tcPrChange w:id="2827" w:author="jpe" w:date="2006-12-28T14:25:00Z">
              <w:tcPr>
                <w:tcW w:w="6118" w:type="dxa"/>
              </w:tcPr>
            </w:tcPrChange>
          </w:tcPr>
          <w:p w:rsidR="00851938" w:rsidRDefault="00506B33" w:rsidP="00851938">
            <w:pPr>
              <w:keepNext/>
              <w:numPr>
                <w:ins w:id="2828" w:author="jpe" w:date="2006-12-28T14:23:00Z"/>
              </w:numPr>
              <w:rPr>
                <w:ins w:id="2829" w:author="jpe" w:date="2006-12-28T14:23:00Z"/>
              </w:rPr>
            </w:pPr>
            <w:ins w:id="2830" w:author="jpe" w:date="2006-12-28T14:37:00Z">
              <w:r>
                <w:t>FDM</w:t>
              </w:r>
            </w:ins>
          </w:p>
        </w:tc>
        <w:tc>
          <w:tcPr>
            <w:tcW w:w="3781" w:type="dxa"/>
            <w:tcPrChange w:id="2831" w:author="jpe" w:date="2006-12-28T14:25:00Z">
              <w:tcPr>
                <w:tcW w:w="3781" w:type="dxa"/>
              </w:tcPr>
            </w:tcPrChange>
          </w:tcPr>
          <w:p w:rsidR="00851938" w:rsidRDefault="00506B33" w:rsidP="00851938">
            <w:pPr>
              <w:keepNext/>
              <w:numPr>
                <w:ins w:id="2832" w:author="jpe" w:date="2006-12-28T14:23:00Z"/>
              </w:numPr>
              <w:rPr>
                <w:ins w:id="2833" w:author="jpe" w:date="2006-12-28T14:23:00Z"/>
              </w:rPr>
            </w:pPr>
            <w:ins w:id="2834" w:author="jpe" w:date="2006-12-28T14:37:00Z">
              <w:r>
                <w:t>Access to fraud detection module</w:t>
              </w:r>
            </w:ins>
          </w:p>
        </w:tc>
        <w:tc>
          <w:tcPr>
            <w:tcW w:w="3781" w:type="dxa"/>
            <w:tcPrChange w:id="2835" w:author="jpe" w:date="2006-12-28T14:25:00Z">
              <w:tcPr>
                <w:tcW w:w="3781" w:type="dxa"/>
              </w:tcPr>
            </w:tcPrChange>
          </w:tcPr>
          <w:p w:rsidR="00851938" w:rsidRDefault="00851938" w:rsidP="00851938">
            <w:pPr>
              <w:keepNext/>
              <w:numPr>
                <w:ins w:id="2836" w:author="jpe" w:date="2006-12-28T14:23:00Z"/>
              </w:numPr>
              <w:rPr>
                <w:ins w:id="2837" w:author="jpe" w:date="2006-12-28T14:23:00Z"/>
              </w:rPr>
            </w:pPr>
          </w:p>
        </w:tc>
      </w:tr>
      <w:tr w:rsidR="005F2B93">
        <w:trPr>
          <w:trHeight w:val="70"/>
        </w:trPr>
        <w:tc>
          <w:tcPr>
            <w:tcW w:w="828" w:type="dxa"/>
          </w:tcPr>
          <w:p w:rsidR="005F2B93" w:rsidRDefault="005F2B93" w:rsidP="00851938">
            <w:pPr>
              <w:keepNext/>
              <w:numPr>
                <w:ins w:id="2838" w:author="jpe" w:date="2006-12-28T14:23:00Z"/>
              </w:numPr>
            </w:pPr>
            <w:r>
              <w:t>32</w:t>
            </w:r>
          </w:p>
        </w:tc>
        <w:tc>
          <w:tcPr>
            <w:tcW w:w="6118" w:type="dxa"/>
          </w:tcPr>
          <w:p w:rsidR="005F2B93" w:rsidRDefault="005F2B93" w:rsidP="00851938">
            <w:pPr>
              <w:keepNext/>
              <w:numPr>
                <w:ins w:id="2839" w:author="jpe" w:date="2006-12-28T14:23:00Z"/>
              </w:numPr>
            </w:pPr>
            <w:r>
              <w:t>SAML multi users</w:t>
            </w:r>
          </w:p>
        </w:tc>
        <w:tc>
          <w:tcPr>
            <w:tcW w:w="3781" w:type="dxa"/>
          </w:tcPr>
          <w:p w:rsidR="005F2B93" w:rsidRDefault="005F2B93" w:rsidP="00851938">
            <w:pPr>
              <w:keepNext/>
              <w:numPr>
                <w:ins w:id="2840" w:author="jpe" w:date="2006-12-28T14:23:00Z"/>
              </w:numPr>
            </w:pPr>
            <w:r>
              <w:t>Access to changeusers page</w:t>
            </w:r>
          </w:p>
        </w:tc>
        <w:tc>
          <w:tcPr>
            <w:tcW w:w="3781" w:type="dxa"/>
          </w:tcPr>
          <w:p w:rsidR="005F2B93" w:rsidRDefault="005F2B93" w:rsidP="00851938">
            <w:pPr>
              <w:keepNext/>
              <w:numPr>
                <w:ins w:id="2841" w:author="jpe" w:date="2006-12-28T14:23:00Z"/>
              </w:numPr>
            </w:pPr>
            <w:r>
              <w:t>Virtual parameter (set only in session variable not in DB)</w:t>
            </w:r>
          </w:p>
        </w:tc>
      </w:tr>
      <w:tr w:rsidR="00921283">
        <w:trPr>
          <w:trHeight w:val="70"/>
          <w:ins w:id="2842" w:author="Laurent Postiaux" w:date="2008-12-09T14:29:00Z"/>
        </w:trPr>
        <w:tc>
          <w:tcPr>
            <w:tcW w:w="828" w:type="dxa"/>
          </w:tcPr>
          <w:p w:rsidR="00921283" w:rsidRDefault="00921283" w:rsidP="00851938">
            <w:pPr>
              <w:keepNext/>
              <w:numPr>
                <w:ins w:id="2843" w:author="jpe" w:date="2006-12-28T14:23:00Z"/>
              </w:numPr>
              <w:rPr>
                <w:ins w:id="2844" w:author="Laurent Postiaux" w:date="2008-12-09T14:29:00Z"/>
              </w:rPr>
            </w:pPr>
            <w:ins w:id="2845" w:author="Laurent Postiaux" w:date="2008-12-09T14:29:00Z">
              <w:r>
                <w:t>64</w:t>
              </w:r>
            </w:ins>
          </w:p>
        </w:tc>
        <w:tc>
          <w:tcPr>
            <w:tcW w:w="6118" w:type="dxa"/>
          </w:tcPr>
          <w:p w:rsidR="00921283" w:rsidRDefault="00921283" w:rsidP="00851938">
            <w:pPr>
              <w:keepNext/>
              <w:numPr>
                <w:ins w:id="2846" w:author="jpe" w:date="2006-12-28T14:23:00Z"/>
              </w:numPr>
              <w:rPr>
                <w:ins w:id="2847" w:author="Laurent Postiaux" w:date="2008-12-09T14:29:00Z"/>
              </w:rPr>
            </w:pPr>
            <w:ins w:id="2848" w:author="Laurent Postiaux" w:date="2008-12-09T14:29:00Z">
              <w:r>
                <w:t>Direct Report full access (user rights)</w:t>
              </w:r>
            </w:ins>
          </w:p>
        </w:tc>
        <w:tc>
          <w:tcPr>
            <w:tcW w:w="3781" w:type="dxa"/>
          </w:tcPr>
          <w:p w:rsidR="00921283" w:rsidRDefault="00921283" w:rsidP="00851938">
            <w:pPr>
              <w:keepNext/>
              <w:numPr>
                <w:ins w:id="2849" w:author="jpe" w:date="2006-12-28T14:23:00Z"/>
              </w:numPr>
              <w:rPr>
                <w:ins w:id="2850" w:author="Laurent Postiaux" w:date="2008-12-09T14:29:00Z"/>
              </w:rPr>
            </w:pPr>
            <w:ins w:id="2851" w:author="Laurent Postiaux" w:date="2008-12-09T14:29:00Z">
              <w:r>
                <w:t>Access to Ads / Adss</w:t>
              </w:r>
            </w:ins>
          </w:p>
        </w:tc>
        <w:tc>
          <w:tcPr>
            <w:tcW w:w="3781" w:type="dxa"/>
          </w:tcPr>
          <w:p w:rsidR="00921283" w:rsidRDefault="00921283" w:rsidP="00851938">
            <w:pPr>
              <w:keepNext/>
              <w:numPr>
                <w:ins w:id="2852" w:author="jpe" w:date="2006-12-28T14:23:00Z"/>
              </w:numPr>
              <w:rPr>
                <w:ins w:id="2853" w:author="Laurent Postiaux" w:date="2008-12-09T14:29:00Z"/>
              </w:rPr>
            </w:pPr>
          </w:p>
        </w:tc>
      </w:tr>
      <w:tr w:rsidR="00921283">
        <w:trPr>
          <w:trHeight w:val="70"/>
          <w:ins w:id="2854" w:author="Laurent Postiaux" w:date="2008-12-09T14:29:00Z"/>
        </w:trPr>
        <w:tc>
          <w:tcPr>
            <w:tcW w:w="828" w:type="dxa"/>
          </w:tcPr>
          <w:p w:rsidR="00921283" w:rsidRDefault="00921283" w:rsidP="00851938">
            <w:pPr>
              <w:keepNext/>
              <w:numPr>
                <w:ins w:id="2855" w:author="jpe" w:date="2006-12-28T14:23:00Z"/>
              </w:numPr>
              <w:rPr>
                <w:ins w:id="2856" w:author="Laurent Postiaux" w:date="2008-12-09T14:29:00Z"/>
              </w:rPr>
            </w:pPr>
            <w:ins w:id="2857" w:author="Laurent Postiaux" w:date="2008-12-09T14:29:00Z">
              <w:r>
                <w:t>128</w:t>
              </w:r>
            </w:ins>
          </w:p>
        </w:tc>
        <w:tc>
          <w:tcPr>
            <w:tcW w:w="6118" w:type="dxa"/>
          </w:tcPr>
          <w:p w:rsidR="00921283" w:rsidRDefault="00921283" w:rsidP="00851938">
            <w:pPr>
              <w:keepNext/>
              <w:numPr>
                <w:ins w:id="2858" w:author="jpe" w:date="2006-12-28T14:23:00Z"/>
              </w:numPr>
              <w:rPr>
                <w:ins w:id="2859" w:author="Laurent Postiaux" w:date="2008-12-09T14:29:00Z"/>
              </w:rPr>
            </w:pPr>
            <w:ins w:id="2860" w:author="Laurent Postiaux" w:date="2008-12-09T14:29:00Z">
              <w:r>
                <w:t>Project – Todo List (user rights)</w:t>
              </w:r>
            </w:ins>
          </w:p>
        </w:tc>
        <w:tc>
          <w:tcPr>
            <w:tcW w:w="3781" w:type="dxa"/>
          </w:tcPr>
          <w:p w:rsidR="00921283" w:rsidRDefault="00921283" w:rsidP="00851938">
            <w:pPr>
              <w:keepNext/>
              <w:numPr>
                <w:ins w:id="2861" w:author="jpe" w:date="2006-12-28T14:23:00Z"/>
              </w:numPr>
              <w:rPr>
                <w:ins w:id="2862" w:author="Laurent Postiaux" w:date="2008-12-09T14:29:00Z"/>
              </w:rPr>
            </w:pPr>
            <w:ins w:id="2863" w:author="Laurent Postiaux" w:date="2008-12-09T14:29:00Z">
              <w:r>
                <w:t>Access to Project pages (+ToDo, +Bundles)</w:t>
              </w:r>
            </w:ins>
          </w:p>
        </w:tc>
        <w:tc>
          <w:tcPr>
            <w:tcW w:w="3781" w:type="dxa"/>
          </w:tcPr>
          <w:p w:rsidR="00921283" w:rsidRDefault="00921283" w:rsidP="00851938">
            <w:pPr>
              <w:keepNext/>
              <w:numPr>
                <w:ins w:id="2864" w:author="jpe" w:date="2006-12-28T14:23:00Z"/>
              </w:numPr>
              <w:rPr>
                <w:ins w:id="2865" w:author="Laurent Postiaux" w:date="2008-12-09T14:29:00Z"/>
              </w:rPr>
            </w:pPr>
          </w:p>
        </w:tc>
      </w:tr>
      <w:tr w:rsidR="00921283">
        <w:trPr>
          <w:trHeight w:val="70"/>
          <w:ins w:id="2866" w:author="Laurent Postiaux" w:date="2008-12-09T14:29:00Z"/>
        </w:trPr>
        <w:tc>
          <w:tcPr>
            <w:tcW w:w="828" w:type="dxa"/>
          </w:tcPr>
          <w:p w:rsidR="00921283" w:rsidRDefault="00921283" w:rsidP="00851938">
            <w:pPr>
              <w:keepNext/>
              <w:numPr>
                <w:ins w:id="2867" w:author="jpe" w:date="2006-12-28T14:23:00Z"/>
              </w:numPr>
              <w:rPr>
                <w:ins w:id="2868" w:author="Laurent Postiaux" w:date="2008-12-09T14:29:00Z"/>
              </w:rPr>
            </w:pPr>
            <w:ins w:id="2869" w:author="Laurent Postiaux" w:date="2008-12-09T14:29:00Z">
              <w:r>
                <w:t>256</w:t>
              </w:r>
            </w:ins>
          </w:p>
        </w:tc>
        <w:tc>
          <w:tcPr>
            <w:tcW w:w="6118" w:type="dxa"/>
          </w:tcPr>
          <w:p w:rsidR="00921283" w:rsidRDefault="00921283" w:rsidP="00851938">
            <w:pPr>
              <w:keepNext/>
              <w:numPr>
                <w:ins w:id="2870" w:author="jpe" w:date="2006-12-28T14:23:00Z"/>
              </w:numPr>
              <w:rPr>
                <w:ins w:id="2871" w:author="Laurent Postiaux" w:date="2008-12-09T14:29:00Z"/>
              </w:rPr>
            </w:pPr>
            <w:ins w:id="2872" w:author="Laurent Postiaux" w:date="2008-12-09T14:29:00Z">
              <w:r>
                <w:t>Billing</w:t>
              </w:r>
            </w:ins>
          </w:p>
        </w:tc>
        <w:tc>
          <w:tcPr>
            <w:tcW w:w="3781" w:type="dxa"/>
          </w:tcPr>
          <w:p w:rsidR="00921283" w:rsidRDefault="00921283" w:rsidP="00851938">
            <w:pPr>
              <w:keepNext/>
              <w:numPr>
                <w:ins w:id="2873" w:author="jpe" w:date="2006-12-28T14:23:00Z"/>
              </w:numPr>
              <w:rPr>
                <w:ins w:id="2874" w:author="Laurent Postiaux" w:date="2008-12-09T14:29:00Z"/>
              </w:rPr>
            </w:pPr>
            <w:ins w:id="2875" w:author="Laurent Postiaux" w:date="2008-12-09T14:29:00Z">
              <w:r>
                <w:t>Billing</w:t>
              </w:r>
            </w:ins>
          </w:p>
        </w:tc>
        <w:tc>
          <w:tcPr>
            <w:tcW w:w="3781" w:type="dxa"/>
          </w:tcPr>
          <w:p w:rsidR="00921283" w:rsidRDefault="00921283" w:rsidP="00851938">
            <w:pPr>
              <w:keepNext/>
              <w:numPr>
                <w:ins w:id="2876" w:author="jpe" w:date="2006-12-28T14:23:00Z"/>
              </w:numPr>
              <w:rPr>
                <w:ins w:id="2877" w:author="Laurent Postiaux" w:date="2008-12-09T14:29:00Z"/>
              </w:rPr>
            </w:pPr>
          </w:p>
        </w:tc>
      </w:tr>
      <w:tr w:rsidR="00694F64">
        <w:trPr>
          <w:trHeight w:val="70"/>
          <w:ins w:id="2878" w:author="jcg" w:date="2011-02-04T14:37:00Z"/>
        </w:trPr>
        <w:tc>
          <w:tcPr>
            <w:tcW w:w="828" w:type="dxa"/>
          </w:tcPr>
          <w:p w:rsidR="00694F64" w:rsidRDefault="00694F64" w:rsidP="00851938">
            <w:pPr>
              <w:keepNext/>
              <w:rPr>
                <w:ins w:id="2879" w:author="jcg" w:date="2011-02-04T14:37:00Z"/>
              </w:rPr>
            </w:pPr>
            <w:ins w:id="2880" w:author="jcg" w:date="2011-02-04T14:38:00Z">
              <w:r>
                <w:t>512</w:t>
              </w:r>
            </w:ins>
          </w:p>
        </w:tc>
        <w:tc>
          <w:tcPr>
            <w:tcW w:w="6118" w:type="dxa"/>
          </w:tcPr>
          <w:p w:rsidR="00694F64" w:rsidRDefault="00694F64" w:rsidP="00851938">
            <w:pPr>
              <w:keepNext/>
              <w:rPr>
                <w:ins w:id="2881" w:author="jcg" w:date="2011-02-04T14:37:00Z"/>
              </w:rPr>
            </w:pPr>
          </w:p>
        </w:tc>
        <w:tc>
          <w:tcPr>
            <w:tcW w:w="3781" w:type="dxa"/>
          </w:tcPr>
          <w:p w:rsidR="00694F64" w:rsidRDefault="00694F64" w:rsidP="00851938">
            <w:pPr>
              <w:keepNext/>
              <w:rPr>
                <w:ins w:id="2882" w:author="jcg" w:date="2011-02-04T14:37:00Z"/>
              </w:rPr>
            </w:pPr>
          </w:p>
        </w:tc>
        <w:tc>
          <w:tcPr>
            <w:tcW w:w="3781" w:type="dxa"/>
          </w:tcPr>
          <w:p w:rsidR="00694F64" w:rsidRDefault="00694F64" w:rsidP="00851938">
            <w:pPr>
              <w:keepNext/>
              <w:rPr>
                <w:ins w:id="2883" w:author="jcg" w:date="2011-02-04T14:37:00Z"/>
              </w:rPr>
            </w:pPr>
          </w:p>
        </w:tc>
      </w:tr>
      <w:tr w:rsidR="00694F64">
        <w:trPr>
          <w:trHeight w:val="70"/>
          <w:ins w:id="2884" w:author="jcg" w:date="2011-02-04T14:37:00Z"/>
        </w:trPr>
        <w:tc>
          <w:tcPr>
            <w:tcW w:w="828" w:type="dxa"/>
          </w:tcPr>
          <w:p w:rsidR="00694F64" w:rsidRDefault="00694F64" w:rsidP="00851938">
            <w:pPr>
              <w:keepNext/>
              <w:rPr>
                <w:ins w:id="2885" w:author="jcg" w:date="2011-02-04T14:37:00Z"/>
              </w:rPr>
            </w:pPr>
            <w:ins w:id="2886" w:author="jcg" w:date="2011-02-04T14:37:00Z">
              <w:r>
                <w:t>1024</w:t>
              </w:r>
            </w:ins>
          </w:p>
        </w:tc>
        <w:tc>
          <w:tcPr>
            <w:tcW w:w="6118" w:type="dxa"/>
          </w:tcPr>
          <w:p w:rsidR="00694F64" w:rsidRDefault="008270A7" w:rsidP="00851938">
            <w:pPr>
              <w:keepNext/>
              <w:rPr>
                <w:ins w:id="2887" w:author="jcg" w:date="2011-02-04T14:37:00Z"/>
              </w:rPr>
            </w:pPr>
            <w:ins w:id="2888" w:author="jcg" w:date="2011-02-04T15:48:00Z">
              <w:r>
                <w:t>Create/</w:t>
              </w:r>
            </w:ins>
            <w:ins w:id="2889" w:author="jcg" w:date="2011-02-04T14:38:00Z">
              <w:r w:rsidR="00694F64">
                <w:t>Change on Abssys user</w:t>
              </w:r>
            </w:ins>
          </w:p>
        </w:tc>
        <w:tc>
          <w:tcPr>
            <w:tcW w:w="3781" w:type="dxa"/>
          </w:tcPr>
          <w:p w:rsidR="00694F64" w:rsidRDefault="00694F64" w:rsidP="00851938">
            <w:pPr>
              <w:keepNext/>
              <w:rPr>
                <w:ins w:id="2890" w:author="jcg" w:date="2011-02-04T14:37:00Z"/>
              </w:rPr>
            </w:pPr>
          </w:p>
        </w:tc>
        <w:tc>
          <w:tcPr>
            <w:tcW w:w="3781" w:type="dxa"/>
          </w:tcPr>
          <w:p w:rsidR="00694F64" w:rsidRDefault="00694F64" w:rsidP="00851938">
            <w:pPr>
              <w:keepNext/>
              <w:rPr>
                <w:ins w:id="2891" w:author="jcg" w:date="2011-02-04T14:37:00Z"/>
              </w:rPr>
            </w:pPr>
          </w:p>
        </w:tc>
      </w:tr>
    </w:tbl>
    <w:p w:rsidR="00851938" w:rsidRDefault="00694F64">
      <w:pPr>
        <w:numPr>
          <w:ins w:id="2892" w:author="jpe" w:date="2007-01-05T11:31:00Z"/>
        </w:numPr>
        <w:rPr>
          <w:ins w:id="2893" w:author="jpe" w:date="2007-01-05T11:31:00Z"/>
        </w:rPr>
      </w:pPr>
      <w:ins w:id="2894" w:author="jcg" w:date="2011-02-04T14:31:00Z">
        <w:r>
          <w:t>+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F47A56">
        <w:trPr>
          <w:cantSplit/>
          <w:ins w:id="2895" w:author="jpe" w:date="2007-01-05T11:31:00Z"/>
        </w:trPr>
        <w:tc>
          <w:tcPr>
            <w:tcW w:w="14508" w:type="dxa"/>
            <w:gridSpan w:val="4"/>
            <w:shd w:val="clear" w:color="auto" w:fill="000000"/>
          </w:tcPr>
          <w:p w:rsidR="00F47A56" w:rsidRDefault="00F47A56" w:rsidP="0073314D">
            <w:pPr>
              <w:pStyle w:val="Heading1"/>
              <w:numPr>
                <w:ins w:id="2896" w:author="jpe" w:date="2007-01-05T11:31:00Z"/>
              </w:numPr>
              <w:rPr>
                <w:ins w:id="2897" w:author="jpe" w:date="2007-01-05T11:31:00Z"/>
              </w:rPr>
            </w:pPr>
            <w:ins w:id="2898" w:author="jpe" w:date="2007-01-05T11:31:00Z">
              <w:r>
                <w:rPr>
                  <w:color w:val="000000"/>
                </w:rPr>
                <w:t>This</w:t>
              </w:r>
              <w:r w:rsidRPr="00851938">
                <w:rPr>
                  <w:color w:val="000000"/>
                </w:rPr>
                <w:t>UserConfig</w:t>
              </w:r>
              <w:r>
                <w:t xml:space="preserve"> (table USERS)</w:t>
              </w:r>
            </w:ins>
          </w:p>
        </w:tc>
      </w:tr>
      <w:tr w:rsidR="00F47A56">
        <w:trPr>
          <w:ins w:id="2899" w:author="jpe" w:date="2007-01-05T11:31:00Z"/>
        </w:trPr>
        <w:tc>
          <w:tcPr>
            <w:tcW w:w="828" w:type="dxa"/>
          </w:tcPr>
          <w:p w:rsidR="00F47A56" w:rsidRDefault="00F47A56" w:rsidP="00F47A56">
            <w:pPr>
              <w:pStyle w:val="NormalHead"/>
              <w:numPr>
                <w:ins w:id="2900" w:author="jpe" w:date="2007-01-05T11:31:00Z"/>
              </w:numPr>
              <w:rPr>
                <w:ins w:id="2901" w:author="jpe" w:date="2007-01-05T11:31:00Z"/>
              </w:rPr>
            </w:pPr>
            <w:ins w:id="2902" w:author="jpe" w:date="2007-01-05T11:31:00Z">
              <w:r>
                <w:t>Bit</w:t>
              </w:r>
            </w:ins>
          </w:p>
        </w:tc>
        <w:tc>
          <w:tcPr>
            <w:tcW w:w="6118" w:type="dxa"/>
          </w:tcPr>
          <w:p w:rsidR="00F47A56" w:rsidRDefault="00F47A56" w:rsidP="00F47A56">
            <w:pPr>
              <w:pStyle w:val="NormalHead"/>
              <w:numPr>
                <w:ins w:id="2903" w:author="jpe" w:date="2007-01-05T11:31:00Z"/>
              </w:numPr>
              <w:rPr>
                <w:ins w:id="2904" w:author="jpe" w:date="2007-01-05T11:31:00Z"/>
              </w:rPr>
            </w:pPr>
            <w:ins w:id="2905" w:author="jpe" w:date="2007-01-05T11:31:00Z">
              <w:r>
                <w:t>Description</w:t>
              </w:r>
            </w:ins>
          </w:p>
        </w:tc>
        <w:tc>
          <w:tcPr>
            <w:tcW w:w="3781" w:type="dxa"/>
          </w:tcPr>
          <w:p w:rsidR="00F47A56" w:rsidRDefault="00F47A56" w:rsidP="00F47A56">
            <w:pPr>
              <w:pStyle w:val="NormalHead"/>
              <w:numPr>
                <w:ins w:id="2906" w:author="jpe" w:date="2007-01-05T11:31:00Z"/>
              </w:numPr>
              <w:rPr>
                <w:ins w:id="2907" w:author="jpe" w:date="2007-01-05T11:31:00Z"/>
              </w:rPr>
            </w:pPr>
            <w:ins w:id="2908" w:author="jpe" w:date="2007-01-05T11:31:00Z">
              <w:r>
                <w:t>Main process concerned = rem</w:t>
              </w:r>
            </w:ins>
          </w:p>
        </w:tc>
        <w:tc>
          <w:tcPr>
            <w:tcW w:w="3781" w:type="dxa"/>
          </w:tcPr>
          <w:p w:rsidR="00F47A56" w:rsidRDefault="00F47A56" w:rsidP="00F47A56">
            <w:pPr>
              <w:pStyle w:val="NormalHead"/>
              <w:numPr>
                <w:ins w:id="2909" w:author="jpe" w:date="2007-01-05T11:31:00Z"/>
              </w:numPr>
              <w:rPr>
                <w:ins w:id="2910" w:author="jpe" w:date="2007-01-05T11:31:00Z"/>
              </w:rPr>
            </w:pPr>
            <w:ins w:id="2911" w:author="jpe" w:date="2007-01-05T11:31:00Z">
              <w:r>
                <w:t>FE cfgable</w:t>
              </w:r>
            </w:ins>
          </w:p>
        </w:tc>
      </w:tr>
      <w:tr w:rsidR="00F47A56" w:rsidRPr="00506B33">
        <w:trPr>
          <w:ins w:id="2912" w:author="jpe" w:date="2007-01-05T11:31:00Z"/>
        </w:trPr>
        <w:tc>
          <w:tcPr>
            <w:tcW w:w="828" w:type="dxa"/>
          </w:tcPr>
          <w:p w:rsidR="00F47A56" w:rsidRPr="00506B33" w:rsidRDefault="00F47A56" w:rsidP="00F47A56">
            <w:pPr>
              <w:keepNext/>
              <w:numPr>
                <w:ins w:id="2913" w:author="jpe" w:date="2007-01-05T11:31:00Z"/>
              </w:numPr>
              <w:rPr>
                <w:ins w:id="2914" w:author="jpe" w:date="2007-01-05T11:31:00Z"/>
                <w:color w:val="000000"/>
              </w:rPr>
            </w:pPr>
            <w:ins w:id="2915" w:author="jpe" w:date="2007-01-05T11:31:00Z">
              <w:r w:rsidRPr="00506B33">
                <w:rPr>
                  <w:color w:val="000000"/>
                </w:rPr>
                <w:t>1</w:t>
              </w:r>
            </w:ins>
          </w:p>
        </w:tc>
        <w:tc>
          <w:tcPr>
            <w:tcW w:w="6118" w:type="dxa"/>
          </w:tcPr>
          <w:p w:rsidR="00F47A56" w:rsidRPr="00506B33" w:rsidRDefault="0074279B" w:rsidP="00F47A56">
            <w:pPr>
              <w:keepNext/>
              <w:numPr>
                <w:ins w:id="2916" w:author="jpe" w:date="2007-01-05T11:31:00Z"/>
              </w:numPr>
              <w:rPr>
                <w:ins w:id="2917" w:author="jpe" w:date="2007-01-05T11:31:00Z"/>
                <w:color w:val="000000"/>
              </w:rPr>
            </w:pPr>
            <w:ins w:id="2918" w:author="Laurent Postiaux" w:date="2008-01-04T11:14:00Z">
              <w:r>
                <w:rPr>
                  <w:color w:val="000000"/>
                </w:rPr>
                <w:t>Reconciliation</w:t>
              </w:r>
            </w:ins>
          </w:p>
        </w:tc>
        <w:tc>
          <w:tcPr>
            <w:tcW w:w="3781" w:type="dxa"/>
          </w:tcPr>
          <w:p w:rsidR="00F47A56" w:rsidRPr="00506B33" w:rsidRDefault="00F47A56" w:rsidP="00F47A56">
            <w:pPr>
              <w:keepNext/>
              <w:numPr>
                <w:ins w:id="2919" w:author="jpe" w:date="2007-01-05T11:31:00Z"/>
              </w:numPr>
              <w:rPr>
                <w:ins w:id="2920" w:author="jpe" w:date="2007-01-05T11:31:00Z"/>
                <w:color w:val="000000"/>
              </w:rPr>
            </w:pPr>
          </w:p>
        </w:tc>
        <w:tc>
          <w:tcPr>
            <w:tcW w:w="3781" w:type="dxa"/>
          </w:tcPr>
          <w:p w:rsidR="00F47A56" w:rsidRPr="00506B33" w:rsidRDefault="00B92157" w:rsidP="00F47A56">
            <w:pPr>
              <w:keepNext/>
              <w:numPr>
                <w:ins w:id="2921" w:author="jpe" w:date="2007-01-05T11:31:00Z"/>
              </w:numPr>
              <w:rPr>
                <w:ins w:id="2922" w:author="jpe" w:date="2007-01-05T11:31:00Z"/>
                <w:color w:val="000000"/>
              </w:rPr>
            </w:pPr>
            <w:ins w:id="2923" w:author="Laurent Postiaux" w:date="2008-01-04T11:14:00Z">
              <w:r>
                <w:rPr>
                  <w:color w:val="000000"/>
                </w:rPr>
                <w:t>No</w:t>
              </w:r>
            </w:ins>
          </w:p>
        </w:tc>
      </w:tr>
      <w:tr w:rsidR="00F47A56">
        <w:trPr>
          <w:ins w:id="2924" w:author="jpe" w:date="2007-01-05T11:31:00Z"/>
        </w:trPr>
        <w:tc>
          <w:tcPr>
            <w:tcW w:w="828" w:type="dxa"/>
          </w:tcPr>
          <w:p w:rsidR="00F47A56" w:rsidRDefault="00F47A56" w:rsidP="00F47A56">
            <w:pPr>
              <w:keepNext/>
              <w:numPr>
                <w:ins w:id="2925" w:author="jpe" w:date="2007-01-05T11:31:00Z"/>
              </w:numPr>
              <w:rPr>
                <w:ins w:id="2926" w:author="jpe" w:date="2007-01-05T11:31:00Z"/>
              </w:rPr>
            </w:pPr>
            <w:ins w:id="2927" w:author="jpe" w:date="2007-01-05T11:31:00Z">
              <w:r>
                <w:t>2</w:t>
              </w:r>
            </w:ins>
          </w:p>
        </w:tc>
        <w:tc>
          <w:tcPr>
            <w:tcW w:w="6118" w:type="dxa"/>
          </w:tcPr>
          <w:p w:rsidR="00F47A56" w:rsidRPr="00506B33" w:rsidRDefault="0074279B" w:rsidP="00F47A56">
            <w:pPr>
              <w:keepNext/>
              <w:numPr>
                <w:ins w:id="2928" w:author="jpe" w:date="2007-01-05T11:31:00Z"/>
              </w:numPr>
              <w:rPr>
                <w:ins w:id="2929" w:author="jpe" w:date="2007-01-05T11:31:00Z"/>
                <w:color w:val="000000"/>
              </w:rPr>
            </w:pPr>
            <w:ins w:id="2930" w:author="Laurent Postiaux" w:date="2008-01-04T11:13:00Z">
              <w:r>
                <w:rPr>
                  <w:color w:val="000000"/>
                </w:rPr>
                <w:t>File Upload</w:t>
              </w:r>
            </w:ins>
          </w:p>
        </w:tc>
        <w:tc>
          <w:tcPr>
            <w:tcW w:w="3781" w:type="dxa"/>
          </w:tcPr>
          <w:p w:rsidR="00F47A56" w:rsidRDefault="00F47A56" w:rsidP="00F47A56">
            <w:pPr>
              <w:keepNext/>
              <w:numPr>
                <w:ins w:id="2931" w:author="jpe" w:date="2007-01-05T11:31:00Z"/>
              </w:numPr>
              <w:rPr>
                <w:ins w:id="2932" w:author="jpe" w:date="2007-01-05T11:31:00Z"/>
              </w:rPr>
            </w:pPr>
          </w:p>
        </w:tc>
        <w:tc>
          <w:tcPr>
            <w:tcW w:w="3781" w:type="dxa"/>
          </w:tcPr>
          <w:p w:rsidR="00F47A56" w:rsidRDefault="00B92157" w:rsidP="00F47A56">
            <w:pPr>
              <w:keepNext/>
              <w:numPr>
                <w:ins w:id="2933" w:author="jpe" w:date="2007-01-05T11:31:00Z"/>
              </w:numPr>
              <w:rPr>
                <w:ins w:id="2934" w:author="jpe" w:date="2007-01-05T11:31:00Z"/>
              </w:rPr>
            </w:pPr>
            <w:ins w:id="2935" w:author="Laurent Postiaux" w:date="2008-01-04T11:14:00Z">
              <w:r>
                <w:t>No</w:t>
              </w:r>
            </w:ins>
          </w:p>
        </w:tc>
      </w:tr>
      <w:tr w:rsidR="00F47A56">
        <w:trPr>
          <w:ins w:id="2936" w:author="jpe" w:date="2007-01-05T11:31:00Z"/>
        </w:trPr>
        <w:tc>
          <w:tcPr>
            <w:tcW w:w="828" w:type="dxa"/>
          </w:tcPr>
          <w:p w:rsidR="00F47A56" w:rsidRDefault="00F47A56" w:rsidP="00F47A56">
            <w:pPr>
              <w:keepNext/>
              <w:numPr>
                <w:ins w:id="2937" w:author="jpe" w:date="2007-01-05T11:31:00Z"/>
              </w:numPr>
              <w:rPr>
                <w:ins w:id="2938" w:author="jpe" w:date="2007-01-05T11:31:00Z"/>
              </w:rPr>
            </w:pPr>
            <w:ins w:id="2939" w:author="jpe" w:date="2007-01-05T11:31:00Z">
              <w:r>
                <w:t>4</w:t>
              </w:r>
            </w:ins>
          </w:p>
        </w:tc>
        <w:tc>
          <w:tcPr>
            <w:tcW w:w="6118" w:type="dxa"/>
          </w:tcPr>
          <w:p w:rsidR="00F47A56" w:rsidRDefault="00F47A56" w:rsidP="00F47A56">
            <w:pPr>
              <w:keepNext/>
              <w:numPr>
                <w:ins w:id="2940" w:author="jpe" w:date="2007-01-05T11:31:00Z"/>
              </w:numPr>
              <w:rPr>
                <w:ins w:id="2941" w:author="jpe" w:date="2007-01-05T11:31:00Z"/>
              </w:rPr>
            </w:pPr>
            <w:ins w:id="2942" w:author="jpe" w:date="2007-01-05T11:31:00Z">
              <w:r>
                <w:t>PM</w:t>
              </w:r>
            </w:ins>
          </w:p>
        </w:tc>
        <w:tc>
          <w:tcPr>
            <w:tcW w:w="3781" w:type="dxa"/>
          </w:tcPr>
          <w:p w:rsidR="00F47A56" w:rsidRDefault="00F47A56" w:rsidP="00F47A56">
            <w:pPr>
              <w:keepNext/>
              <w:numPr>
                <w:ins w:id="2943" w:author="jpe" w:date="2007-01-05T11:31:00Z"/>
              </w:numPr>
              <w:rPr>
                <w:ins w:id="2944" w:author="jpe" w:date="2007-01-05T11:31:00Z"/>
              </w:rPr>
            </w:pPr>
            <w:ins w:id="2945" w:author="jpe" w:date="2007-01-05T11:31:00Z">
              <w:r>
                <w:t>Access to Payment method</w:t>
              </w:r>
            </w:ins>
          </w:p>
        </w:tc>
        <w:tc>
          <w:tcPr>
            <w:tcW w:w="3781" w:type="dxa"/>
          </w:tcPr>
          <w:p w:rsidR="00F47A56" w:rsidRDefault="00B92157" w:rsidP="00F47A56">
            <w:pPr>
              <w:keepNext/>
              <w:numPr>
                <w:ins w:id="2946" w:author="jpe" w:date="2007-01-05T11:31:00Z"/>
              </w:numPr>
              <w:rPr>
                <w:ins w:id="2947" w:author="jpe" w:date="2007-01-05T11:31:00Z"/>
              </w:rPr>
            </w:pPr>
            <w:ins w:id="2948" w:author="Laurent Postiaux" w:date="2008-01-04T11:14:00Z">
              <w:r>
                <w:t>Yes</w:t>
              </w:r>
            </w:ins>
          </w:p>
        </w:tc>
      </w:tr>
      <w:tr w:rsidR="00F47A56">
        <w:trPr>
          <w:ins w:id="2949" w:author="jpe" w:date="2007-01-05T11:31:00Z"/>
        </w:trPr>
        <w:tc>
          <w:tcPr>
            <w:tcW w:w="828" w:type="dxa"/>
          </w:tcPr>
          <w:p w:rsidR="00F47A56" w:rsidRDefault="00F47A56" w:rsidP="00F47A56">
            <w:pPr>
              <w:keepNext/>
              <w:numPr>
                <w:ins w:id="2950" w:author="jpe" w:date="2007-01-05T11:31:00Z"/>
              </w:numPr>
              <w:rPr>
                <w:ins w:id="2951" w:author="jpe" w:date="2007-01-05T11:31:00Z"/>
              </w:rPr>
            </w:pPr>
            <w:ins w:id="2952" w:author="jpe" w:date="2007-01-05T11:31:00Z">
              <w:r>
                <w:t>8</w:t>
              </w:r>
            </w:ins>
          </w:p>
        </w:tc>
        <w:tc>
          <w:tcPr>
            <w:tcW w:w="6118" w:type="dxa"/>
          </w:tcPr>
          <w:p w:rsidR="00F47A56" w:rsidRDefault="00F47A56" w:rsidP="00F47A56">
            <w:pPr>
              <w:keepNext/>
              <w:numPr>
                <w:ins w:id="2953" w:author="jpe" w:date="2007-01-05T11:31:00Z"/>
              </w:numPr>
              <w:rPr>
                <w:ins w:id="2954" w:author="jpe" w:date="2007-01-05T11:31:00Z"/>
              </w:rPr>
            </w:pPr>
            <w:ins w:id="2955" w:author="jpe" w:date="2007-01-05T11:31:00Z">
              <w:r>
                <w:t>Tech info</w:t>
              </w:r>
            </w:ins>
          </w:p>
        </w:tc>
        <w:tc>
          <w:tcPr>
            <w:tcW w:w="3781" w:type="dxa"/>
          </w:tcPr>
          <w:p w:rsidR="00F47A56" w:rsidRDefault="00F47A56" w:rsidP="00F47A56">
            <w:pPr>
              <w:keepNext/>
              <w:numPr>
                <w:ins w:id="2956" w:author="jpe" w:date="2007-01-05T11:31:00Z"/>
              </w:numPr>
              <w:rPr>
                <w:ins w:id="2957" w:author="jpe" w:date="2007-01-05T11:31:00Z"/>
              </w:rPr>
            </w:pPr>
            <w:ins w:id="2958" w:author="jpe" w:date="2007-01-05T11:31:00Z">
              <w:r>
                <w:t>Access to tech info</w:t>
              </w:r>
            </w:ins>
          </w:p>
        </w:tc>
        <w:tc>
          <w:tcPr>
            <w:tcW w:w="3781" w:type="dxa"/>
          </w:tcPr>
          <w:p w:rsidR="00F47A56" w:rsidRDefault="00B92157" w:rsidP="00F47A56">
            <w:pPr>
              <w:keepNext/>
              <w:numPr>
                <w:ins w:id="2959" w:author="jpe" w:date="2007-01-05T11:31:00Z"/>
              </w:numPr>
              <w:rPr>
                <w:ins w:id="2960" w:author="jpe" w:date="2007-01-05T11:31:00Z"/>
              </w:rPr>
            </w:pPr>
            <w:ins w:id="2961" w:author="Laurent Postiaux" w:date="2008-01-04T11:14:00Z">
              <w:r>
                <w:t>Yes</w:t>
              </w:r>
            </w:ins>
          </w:p>
        </w:tc>
      </w:tr>
      <w:tr w:rsidR="00F47A56">
        <w:trPr>
          <w:trHeight w:val="70"/>
          <w:ins w:id="2962" w:author="jpe" w:date="2007-01-05T11:31:00Z"/>
        </w:trPr>
        <w:tc>
          <w:tcPr>
            <w:tcW w:w="828" w:type="dxa"/>
          </w:tcPr>
          <w:p w:rsidR="00F47A56" w:rsidRDefault="00F47A56" w:rsidP="00F47A56">
            <w:pPr>
              <w:keepNext/>
              <w:numPr>
                <w:ins w:id="2963" w:author="jpe" w:date="2007-01-05T11:31:00Z"/>
              </w:numPr>
              <w:rPr>
                <w:ins w:id="2964" w:author="jpe" w:date="2007-01-05T11:31:00Z"/>
              </w:rPr>
            </w:pPr>
            <w:ins w:id="2965" w:author="jpe" w:date="2007-01-05T11:31:00Z">
              <w:r>
                <w:t>16</w:t>
              </w:r>
            </w:ins>
          </w:p>
        </w:tc>
        <w:tc>
          <w:tcPr>
            <w:tcW w:w="6118" w:type="dxa"/>
          </w:tcPr>
          <w:p w:rsidR="00F47A56" w:rsidRDefault="00F47A56" w:rsidP="00F47A56">
            <w:pPr>
              <w:keepNext/>
              <w:numPr>
                <w:ins w:id="2966" w:author="jpe" w:date="2007-01-05T11:31:00Z"/>
              </w:numPr>
              <w:rPr>
                <w:ins w:id="2967" w:author="jpe" w:date="2007-01-05T11:31:00Z"/>
              </w:rPr>
            </w:pPr>
            <w:ins w:id="2968" w:author="jpe" w:date="2007-01-05T11:31:00Z">
              <w:r>
                <w:t>FDM</w:t>
              </w:r>
            </w:ins>
          </w:p>
        </w:tc>
        <w:tc>
          <w:tcPr>
            <w:tcW w:w="3781" w:type="dxa"/>
          </w:tcPr>
          <w:p w:rsidR="00F47A56" w:rsidRDefault="00F47A56" w:rsidP="00F47A56">
            <w:pPr>
              <w:keepNext/>
              <w:numPr>
                <w:ins w:id="2969" w:author="jpe" w:date="2007-01-05T11:31:00Z"/>
              </w:numPr>
              <w:rPr>
                <w:ins w:id="2970" w:author="jpe" w:date="2007-01-05T11:31:00Z"/>
              </w:rPr>
            </w:pPr>
            <w:ins w:id="2971" w:author="jpe" w:date="2007-01-05T11:31:00Z">
              <w:r>
                <w:t>Access to fraud detection module</w:t>
              </w:r>
            </w:ins>
          </w:p>
        </w:tc>
        <w:tc>
          <w:tcPr>
            <w:tcW w:w="3781" w:type="dxa"/>
          </w:tcPr>
          <w:p w:rsidR="00F47A56" w:rsidRDefault="00B92157" w:rsidP="00F47A56">
            <w:pPr>
              <w:keepNext/>
              <w:numPr>
                <w:ins w:id="2972" w:author="jpe" w:date="2007-01-05T11:31:00Z"/>
              </w:numPr>
              <w:rPr>
                <w:ins w:id="2973" w:author="jpe" w:date="2007-01-05T11:31:00Z"/>
              </w:rPr>
            </w:pPr>
            <w:ins w:id="2974" w:author="Laurent Postiaux" w:date="2008-01-04T11:14:00Z">
              <w:r>
                <w:t>Yes</w:t>
              </w:r>
            </w:ins>
          </w:p>
        </w:tc>
      </w:tr>
      <w:tr w:rsidR="005F2B93">
        <w:trPr>
          <w:trHeight w:val="70"/>
        </w:trPr>
        <w:tc>
          <w:tcPr>
            <w:tcW w:w="828" w:type="dxa"/>
          </w:tcPr>
          <w:p w:rsidR="005F2B93" w:rsidRDefault="005F2B93" w:rsidP="005C7450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5F2B93" w:rsidRDefault="005F2B93" w:rsidP="005C7450">
            <w:pPr>
              <w:keepNext/>
            </w:pPr>
            <w:r>
              <w:t>SAML multi users</w:t>
            </w:r>
          </w:p>
        </w:tc>
        <w:tc>
          <w:tcPr>
            <w:tcW w:w="3781" w:type="dxa"/>
          </w:tcPr>
          <w:p w:rsidR="005F2B93" w:rsidRDefault="005F2B93" w:rsidP="005C7450">
            <w:pPr>
              <w:keepNext/>
            </w:pPr>
            <w:r>
              <w:t>Access to changeusers page</w:t>
            </w:r>
          </w:p>
        </w:tc>
        <w:tc>
          <w:tcPr>
            <w:tcW w:w="3781" w:type="dxa"/>
          </w:tcPr>
          <w:p w:rsidR="005F2B93" w:rsidRDefault="005F2B93" w:rsidP="005C7450">
            <w:pPr>
              <w:keepNext/>
            </w:pPr>
            <w:r>
              <w:t>Virtual parameter (set only in session variable not in DB)</w:t>
            </w:r>
          </w:p>
        </w:tc>
      </w:tr>
      <w:tr w:rsidR="007008D0">
        <w:trPr>
          <w:trHeight w:val="70"/>
          <w:ins w:id="2975" w:author="Marc Canneson" w:date="2008-06-30T14:39:00Z"/>
        </w:trPr>
        <w:tc>
          <w:tcPr>
            <w:tcW w:w="828" w:type="dxa"/>
          </w:tcPr>
          <w:p w:rsidR="007008D0" w:rsidRDefault="007008D0" w:rsidP="005C7450">
            <w:pPr>
              <w:keepNext/>
              <w:rPr>
                <w:ins w:id="2976" w:author="Marc Canneson" w:date="2008-06-30T14:39:00Z"/>
              </w:rPr>
            </w:pPr>
            <w:ins w:id="2977" w:author="Marc Canneson" w:date="2008-06-30T14:39:00Z">
              <w:r>
                <w:t>64</w:t>
              </w:r>
            </w:ins>
          </w:p>
        </w:tc>
        <w:tc>
          <w:tcPr>
            <w:tcW w:w="6118" w:type="dxa"/>
          </w:tcPr>
          <w:p w:rsidR="007008D0" w:rsidRDefault="00CD5626" w:rsidP="005C7450">
            <w:pPr>
              <w:keepNext/>
              <w:rPr>
                <w:ins w:id="2978" w:author="Marc Canneson" w:date="2008-06-30T14:39:00Z"/>
              </w:rPr>
            </w:pPr>
            <w:ins w:id="2979" w:author="Marc Canneson" w:date="2008-06-30T14:55:00Z">
              <w:r>
                <w:t>Direct Report full access (user rights</w:t>
              </w:r>
            </w:ins>
            <w:ins w:id="2980" w:author="Marc Canneson" w:date="2008-06-30T14:56:00Z">
              <w:r>
                <w:t>)</w:t>
              </w:r>
            </w:ins>
          </w:p>
        </w:tc>
        <w:tc>
          <w:tcPr>
            <w:tcW w:w="3781" w:type="dxa"/>
          </w:tcPr>
          <w:p w:rsidR="007008D0" w:rsidRDefault="00CD5626" w:rsidP="005C7450">
            <w:pPr>
              <w:keepNext/>
              <w:rPr>
                <w:ins w:id="2981" w:author="Marc Canneson" w:date="2008-06-30T14:39:00Z"/>
              </w:rPr>
            </w:pPr>
            <w:ins w:id="2982" w:author="Marc Canneson" w:date="2008-06-30T14:55:00Z">
              <w:r>
                <w:t>Access to Ads / Adss</w:t>
              </w:r>
            </w:ins>
          </w:p>
        </w:tc>
        <w:tc>
          <w:tcPr>
            <w:tcW w:w="3781" w:type="dxa"/>
          </w:tcPr>
          <w:p w:rsidR="007008D0" w:rsidRDefault="00CD5626" w:rsidP="005C7450">
            <w:pPr>
              <w:keepNext/>
              <w:rPr>
                <w:ins w:id="2983" w:author="Marc Canneson" w:date="2008-06-30T14:39:00Z"/>
              </w:rPr>
            </w:pPr>
            <w:ins w:id="2984" w:author="Marc Canneson" w:date="2008-06-30T14:56:00Z">
              <w:r>
                <w:t>NO</w:t>
              </w:r>
            </w:ins>
          </w:p>
        </w:tc>
      </w:tr>
      <w:tr w:rsidR="00CD5626">
        <w:trPr>
          <w:trHeight w:val="70"/>
          <w:ins w:id="2985" w:author="Marc Canneson" w:date="2008-06-30T14:55:00Z"/>
        </w:trPr>
        <w:tc>
          <w:tcPr>
            <w:tcW w:w="828" w:type="dxa"/>
          </w:tcPr>
          <w:p w:rsidR="00CD5626" w:rsidRDefault="00CD5626" w:rsidP="005C7450">
            <w:pPr>
              <w:keepNext/>
              <w:rPr>
                <w:ins w:id="2986" w:author="Marc Canneson" w:date="2008-06-30T14:55:00Z"/>
              </w:rPr>
            </w:pPr>
            <w:ins w:id="2987" w:author="Marc Canneson" w:date="2008-06-30T14:56:00Z">
              <w:r>
                <w:t>128</w:t>
              </w:r>
            </w:ins>
          </w:p>
        </w:tc>
        <w:tc>
          <w:tcPr>
            <w:tcW w:w="6118" w:type="dxa"/>
          </w:tcPr>
          <w:p w:rsidR="00CD5626" w:rsidRDefault="00CD5626" w:rsidP="005C7450">
            <w:pPr>
              <w:keepNext/>
              <w:rPr>
                <w:ins w:id="2988" w:author="Marc Canneson" w:date="2008-06-30T14:55:00Z"/>
              </w:rPr>
            </w:pPr>
            <w:ins w:id="2989" w:author="Marc Canneson" w:date="2008-06-30T14:56:00Z">
              <w:r>
                <w:t>Project – Todo List (user rights)</w:t>
              </w:r>
            </w:ins>
          </w:p>
        </w:tc>
        <w:tc>
          <w:tcPr>
            <w:tcW w:w="3781" w:type="dxa"/>
          </w:tcPr>
          <w:p w:rsidR="00CD5626" w:rsidRDefault="00CD5626" w:rsidP="005C7450">
            <w:pPr>
              <w:keepNext/>
              <w:rPr>
                <w:ins w:id="2990" w:author="Marc Canneson" w:date="2008-06-30T14:55:00Z"/>
              </w:rPr>
            </w:pPr>
            <w:ins w:id="2991" w:author="Marc Canneson" w:date="2008-06-30T14:56:00Z">
              <w:r>
                <w:t xml:space="preserve">Access to </w:t>
              </w:r>
            </w:ins>
            <w:ins w:id="2992" w:author="Marc Canneson" w:date="2008-07-02T08:14:00Z">
              <w:r w:rsidR="009673D7">
                <w:t>Project pages (+ToDo, +Bu</w:t>
              </w:r>
            </w:ins>
            <w:ins w:id="2993" w:author="Marc Canneson" w:date="2008-07-02T08:15:00Z">
              <w:r w:rsidR="009673D7">
                <w:t>ndles)</w:t>
              </w:r>
            </w:ins>
          </w:p>
        </w:tc>
        <w:tc>
          <w:tcPr>
            <w:tcW w:w="3781" w:type="dxa"/>
          </w:tcPr>
          <w:p w:rsidR="00CD5626" w:rsidRDefault="00CD5626" w:rsidP="005C7450">
            <w:pPr>
              <w:keepNext/>
              <w:rPr>
                <w:ins w:id="2994" w:author="Marc Canneson" w:date="2008-06-30T14:55:00Z"/>
              </w:rPr>
            </w:pPr>
            <w:ins w:id="2995" w:author="Marc Canneson" w:date="2008-06-30T14:57:00Z">
              <w:r>
                <w:t>NO</w:t>
              </w:r>
            </w:ins>
          </w:p>
        </w:tc>
      </w:tr>
      <w:tr w:rsidR="0096531C">
        <w:trPr>
          <w:trHeight w:val="70"/>
          <w:ins w:id="2996" w:author="Laurent Postiaux" w:date="2008-12-01T12:58:00Z"/>
        </w:trPr>
        <w:tc>
          <w:tcPr>
            <w:tcW w:w="828" w:type="dxa"/>
          </w:tcPr>
          <w:p w:rsidR="0096531C" w:rsidRDefault="0096531C" w:rsidP="005C7450">
            <w:pPr>
              <w:keepNext/>
              <w:rPr>
                <w:ins w:id="2997" w:author="Laurent Postiaux" w:date="2008-12-01T12:58:00Z"/>
              </w:rPr>
            </w:pPr>
            <w:ins w:id="2998" w:author="Laurent Postiaux" w:date="2008-12-01T12:58:00Z">
              <w:r>
                <w:t>256</w:t>
              </w:r>
            </w:ins>
          </w:p>
        </w:tc>
        <w:tc>
          <w:tcPr>
            <w:tcW w:w="6118" w:type="dxa"/>
          </w:tcPr>
          <w:p w:rsidR="0096531C" w:rsidRDefault="0096531C" w:rsidP="005C7450">
            <w:pPr>
              <w:keepNext/>
              <w:rPr>
                <w:ins w:id="2999" w:author="Laurent Postiaux" w:date="2008-12-01T12:58:00Z"/>
              </w:rPr>
            </w:pPr>
            <w:ins w:id="3000" w:author="Laurent Postiaux" w:date="2008-12-01T12:58:00Z">
              <w:r>
                <w:t>Billing</w:t>
              </w:r>
            </w:ins>
          </w:p>
        </w:tc>
        <w:tc>
          <w:tcPr>
            <w:tcW w:w="3781" w:type="dxa"/>
          </w:tcPr>
          <w:p w:rsidR="0096531C" w:rsidRDefault="0096531C" w:rsidP="005C7450">
            <w:pPr>
              <w:keepNext/>
              <w:rPr>
                <w:ins w:id="3001" w:author="Laurent Postiaux" w:date="2008-12-01T12:58:00Z"/>
              </w:rPr>
            </w:pPr>
            <w:ins w:id="3002" w:author="Laurent Postiaux" w:date="2008-12-01T12:58:00Z">
              <w:r>
                <w:t>Billing</w:t>
              </w:r>
            </w:ins>
          </w:p>
        </w:tc>
        <w:tc>
          <w:tcPr>
            <w:tcW w:w="3781" w:type="dxa"/>
          </w:tcPr>
          <w:p w:rsidR="0096531C" w:rsidRDefault="0096531C" w:rsidP="005C7450">
            <w:pPr>
              <w:keepNext/>
              <w:rPr>
                <w:ins w:id="3003" w:author="Laurent Postiaux" w:date="2008-12-01T12:58:00Z"/>
              </w:rPr>
            </w:pPr>
            <w:ins w:id="3004" w:author="Laurent Postiaux" w:date="2008-12-01T12:58:00Z">
              <w:r>
                <w:t>Yes</w:t>
              </w:r>
            </w:ins>
          </w:p>
        </w:tc>
      </w:tr>
      <w:tr w:rsidR="0042553C">
        <w:trPr>
          <w:trHeight w:val="70"/>
          <w:ins w:id="3005" w:author="atu" w:date="2011-02-03T10:36:00Z"/>
        </w:trPr>
        <w:tc>
          <w:tcPr>
            <w:tcW w:w="828" w:type="dxa"/>
          </w:tcPr>
          <w:p w:rsidR="0042553C" w:rsidRDefault="0042553C" w:rsidP="005C7450">
            <w:pPr>
              <w:keepNext/>
              <w:rPr>
                <w:ins w:id="3006" w:author="atu" w:date="2011-02-03T10:36:00Z"/>
              </w:rPr>
            </w:pPr>
            <w:ins w:id="3007" w:author="atu" w:date="2011-02-03T10:36:00Z">
              <w:r>
                <w:t>512</w:t>
              </w:r>
            </w:ins>
          </w:p>
        </w:tc>
        <w:tc>
          <w:tcPr>
            <w:tcW w:w="6118" w:type="dxa"/>
          </w:tcPr>
          <w:p w:rsidR="0042553C" w:rsidRDefault="0042553C" w:rsidP="005C7450">
            <w:pPr>
              <w:keepNext/>
              <w:rPr>
                <w:ins w:id="3008" w:author="atu" w:date="2011-02-03T10:36:00Z"/>
              </w:rPr>
            </w:pPr>
            <w:ins w:id="3009" w:author="atu" w:date="2011-02-03T10:36:00Z">
              <w:r>
                <w:t>Snooze Alert</w:t>
              </w:r>
            </w:ins>
          </w:p>
        </w:tc>
        <w:tc>
          <w:tcPr>
            <w:tcW w:w="3781" w:type="dxa"/>
          </w:tcPr>
          <w:p w:rsidR="0042553C" w:rsidRDefault="0042553C" w:rsidP="005C7450">
            <w:pPr>
              <w:keepNext/>
              <w:rPr>
                <w:ins w:id="3010" w:author="atu" w:date="2011-02-03T10:36:00Z"/>
              </w:rPr>
            </w:pPr>
          </w:p>
        </w:tc>
        <w:tc>
          <w:tcPr>
            <w:tcW w:w="3781" w:type="dxa"/>
          </w:tcPr>
          <w:p w:rsidR="0042553C" w:rsidRDefault="0042553C" w:rsidP="005C7450">
            <w:pPr>
              <w:keepNext/>
              <w:rPr>
                <w:ins w:id="3011" w:author="atu" w:date="2011-02-03T10:36:00Z"/>
              </w:rPr>
            </w:pPr>
          </w:p>
        </w:tc>
      </w:tr>
      <w:tr w:rsidR="00694F64">
        <w:trPr>
          <w:trHeight w:val="70"/>
          <w:ins w:id="3012" w:author="jcg" w:date="2011-02-04T14:37:00Z"/>
        </w:trPr>
        <w:tc>
          <w:tcPr>
            <w:tcW w:w="828" w:type="dxa"/>
          </w:tcPr>
          <w:p w:rsidR="00694F64" w:rsidRDefault="00694F64" w:rsidP="005C7450">
            <w:pPr>
              <w:keepNext/>
              <w:rPr>
                <w:ins w:id="3013" w:author="jcg" w:date="2011-02-04T14:37:00Z"/>
              </w:rPr>
            </w:pPr>
            <w:ins w:id="3014" w:author="jcg" w:date="2011-02-04T14:37:00Z">
              <w:r>
                <w:t>1024</w:t>
              </w:r>
            </w:ins>
          </w:p>
        </w:tc>
        <w:tc>
          <w:tcPr>
            <w:tcW w:w="6118" w:type="dxa"/>
          </w:tcPr>
          <w:p w:rsidR="00694F64" w:rsidRDefault="008270A7" w:rsidP="005C7450">
            <w:pPr>
              <w:keepNext/>
              <w:rPr>
                <w:ins w:id="3015" w:author="jcg" w:date="2011-02-04T14:37:00Z"/>
              </w:rPr>
            </w:pPr>
            <w:ins w:id="3016" w:author="jcg" w:date="2011-02-04T15:48:00Z">
              <w:r>
                <w:t>Create/</w:t>
              </w:r>
            </w:ins>
            <w:ins w:id="3017" w:author="jcg" w:date="2011-02-04T14:38:00Z">
              <w:r w:rsidR="00694F64">
                <w:t>Change on Abssys user</w:t>
              </w:r>
            </w:ins>
          </w:p>
        </w:tc>
        <w:tc>
          <w:tcPr>
            <w:tcW w:w="3781" w:type="dxa"/>
          </w:tcPr>
          <w:p w:rsidR="00694F64" w:rsidRDefault="00694F64" w:rsidP="005C7450">
            <w:pPr>
              <w:keepNext/>
              <w:rPr>
                <w:ins w:id="3018" w:author="jcg" w:date="2011-02-04T14:37:00Z"/>
              </w:rPr>
            </w:pPr>
          </w:p>
        </w:tc>
        <w:tc>
          <w:tcPr>
            <w:tcW w:w="3781" w:type="dxa"/>
          </w:tcPr>
          <w:p w:rsidR="00694F64" w:rsidRDefault="00694F64" w:rsidP="005C7450">
            <w:pPr>
              <w:keepNext/>
              <w:rPr>
                <w:ins w:id="3019" w:author="jcg" w:date="2011-02-04T14:37:00Z"/>
              </w:rPr>
            </w:pPr>
          </w:p>
        </w:tc>
      </w:tr>
    </w:tbl>
    <w:p w:rsidR="00F47A56" w:rsidRDefault="00F47A56">
      <w:pPr>
        <w:numPr>
          <w:ins w:id="3020" w:author="Laurent Postiaux" w:date="2007-10-12T14:25:00Z"/>
        </w:numPr>
        <w:rPr>
          <w:ins w:id="3021" w:author="Laurent Postiaux" w:date="2007-10-12T14:25:00Z"/>
        </w:rPr>
      </w:pPr>
    </w:p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  <w:tblPrChange w:id="3022" w:author="Laurent Postiaux" w:date="2007-10-12T14:28:00Z"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/>
          </w:tblPr>
        </w:tblPrChange>
      </w:tblPr>
      <w:tblGrid>
        <w:gridCol w:w="1547"/>
        <w:gridCol w:w="3171"/>
        <w:gridCol w:w="9789"/>
        <w:tblGridChange w:id="3023">
          <w:tblGrid>
            <w:gridCol w:w="1546"/>
            <w:gridCol w:w="3171"/>
            <w:gridCol w:w="7774"/>
            <w:gridCol w:w="2204"/>
          </w:tblGrid>
        </w:tblGridChange>
      </w:tblGrid>
      <w:tr w:rsidR="0025320B">
        <w:trPr>
          <w:cantSplit/>
          <w:ins w:id="3024" w:author="Laurent Postiaux" w:date="2007-10-12T14:25:00Z"/>
          <w:trPrChange w:id="3025" w:author="Laurent Postiaux" w:date="2007-10-12T14:28:00Z">
            <w:trPr>
              <w:cantSplit/>
            </w:trPr>
          </w:trPrChange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000000"/>
            <w:tcPrChange w:id="3026" w:author="Laurent Postiaux" w:date="2007-10-12T14:28:00Z">
              <w:tcPr>
                <w:tcW w:w="5000" w:type="pct"/>
                <w:gridSpan w:val="4"/>
                <w:tcBorders>
                  <w:bottom w:val="single" w:sz="4" w:space="0" w:color="auto"/>
                </w:tcBorders>
                <w:shd w:val="clear" w:color="auto" w:fill="000000"/>
              </w:tcPr>
            </w:tcPrChange>
          </w:tcPr>
          <w:p w:rsidR="001A70F3" w:rsidRDefault="0025320B" w:rsidP="001A70F3">
            <w:pPr>
              <w:pStyle w:val="Heading1"/>
              <w:numPr>
                <w:ins w:id="3027" w:author="Laurent Postiaux" w:date="2007-10-12T14:25:00Z"/>
              </w:numPr>
              <w:rPr>
                <w:ins w:id="3028" w:author="Laurent Postiaux" w:date="2007-10-12T14:25:00Z"/>
              </w:rPr>
              <w:pPrChange w:id="3029" w:author="Laurent Postiaux" w:date="2007-10-12T14:25:00Z">
                <w:pPr>
                  <w:pStyle w:val="BodyText"/>
                  <w:spacing w:line="480" w:lineRule="auto"/>
                  <w:jc w:val="center"/>
                </w:pPr>
              </w:pPrChange>
            </w:pPr>
            <w:ins w:id="3030" w:author="Laurent Postiaux" w:date="2007-10-12T14:25:00Z">
              <w:r w:rsidRPr="0025320B">
                <w:t xml:space="preserve">ticket_email_priority (max </w:t>
              </w:r>
              <w:r w:rsidR="001A70F3" w:rsidRPr="001A70F3">
                <w:rPr>
                  <w:rPrChange w:id="3031" w:author="Laurent Postiaux" w:date="2007-10-12T14:25:00Z">
                    <w:rPr>
                      <w:b/>
                      <w:bCs/>
                      <w:sz w:val="16"/>
                      <w:szCs w:val="16"/>
                    </w:rPr>
                  </w:rPrChange>
                </w:rPr>
                <w:t>32,767</w:t>
              </w:r>
              <w:r w:rsidRPr="0025320B">
                <w:t>) (table USERS)</w:t>
              </w:r>
            </w:ins>
          </w:p>
        </w:tc>
      </w:tr>
      <w:tr w:rsidR="0025320B" w:rsidRPr="0012354F">
        <w:trPr>
          <w:ins w:id="3032" w:author="Laurent Postiaux" w:date="2007-10-12T14:25:00Z"/>
        </w:trPr>
        <w:tc>
          <w:tcPr>
            <w:tcW w:w="5000" w:type="pct"/>
            <w:gridSpan w:val="3"/>
            <w:tcBorders>
              <w:bottom w:val="single" w:sz="12" w:space="0" w:color="auto"/>
            </w:tcBorders>
            <w:tcPrChange w:id="3033" w:author="Laurent Postiaux" w:date="2007-10-12T14:28:00Z">
              <w:tcPr>
                <w:tcW w:w="5000" w:type="pct"/>
                <w:gridSpan w:val="4"/>
                <w:tcBorders>
                  <w:bottom w:val="single" w:sz="12" w:space="0" w:color="auto"/>
                </w:tcBorders>
              </w:tcPr>
            </w:tcPrChange>
          </w:tcPr>
          <w:p w:rsidR="0025320B" w:rsidRPr="0025320B" w:rsidRDefault="0025320B" w:rsidP="0025320B">
            <w:pPr>
              <w:pStyle w:val="BodyText"/>
              <w:numPr>
                <w:ins w:id="3034" w:author="Laurent Postiaux" w:date="2007-10-12T14:25:00Z"/>
              </w:numPr>
              <w:rPr>
                <w:ins w:id="3035" w:author="Laurent Postiaux" w:date="2007-10-12T14:28:00Z"/>
              </w:rPr>
            </w:pPr>
            <w:ins w:id="3036" w:author="Laurent Postiaux" w:date="2007-10-12T14:28:00Z">
              <w:r w:rsidRPr="0025320B">
                <w:t>! This field wa</w:t>
              </w:r>
            </w:ins>
            <w:ins w:id="3037" w:author="Laurent Postiaux" w:date="2007-10-23T11:04:00Z">
              <w:r w:rsidR="00161B98">
                <w:t>s</w:t>
              </w:r>
            </w:ins>
            <w:ins w:id="3038" w:author="Laurent Postiaux" w:date="2007-10-12T14:28:00Z">
              <w:r w:rsidRPr="0025320B">
                <w:t>n’t a bitfield before 2007-10-17 !</w:t>
              </w:r>
            </w:ins>
          </w:p>
          <w:p w:rsidR="0025320B" w:rsidRPr="0012354F" w:rsidRDefault="0025320B" w:rsidP="0025320B">
            <w:pPr>
              <w:pStyle w:val="BodyText"/>
              <w:numPr>
                <w:ins w:id="3039" w:author="Laurent Postiaux" w:date="2007-10-12T14:28:00Z"/>
              </w:numPr>
              <w:rPr>
                <w:ins w:id="3040" w:author="Laurent Postiaux" w:date="2007-10-12T14:25:00Z"/>
              </w:rPr>
            </w:pPr>
            <w:ins w:id="3041" w:author="Laurent Postiaux" w:date="2007-10-12T14:25:00Z">
              <w:r w:rsidRPr="0025320B">
                <w:lastRenderedPageBreak/>
                <w:t>If field is null, we don’t send any email.</w:t>
              </w:r>
            </w:ins>
          </w:p>
        </w:tc>
      </w:tr>
      <w:tr w:rsidR="0025320B" w:rsidRPr="005F7862">
        <w:trPr>
          <w:ins w:id="3042" w:author="Laurent Postiaux" w:date="2007-10-12T14:25:00Z"/>
          <w:trPrChange w:id="3043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Borders>
              <w:bottom w:val="single" w:sz="12" w:space="0" w:color="auto"/>
            </w:tcBorders>
            <w:tcPrChange w:id="3044" w:author="Laurent Postiaux" w:date="2007-10-12T14:28:00Z">
              <w:tcPr>
                <w:tcW w:w="526" w:type="pct"/>
                <w:tcBorders>
                  <w:bottom w:val="single" w:sz="12" w:space="0" w:color="auto"/>
                </w:tcBorders>
              </w:tcPr>
            </w:tcPrChange>
          </w:tcPr>
          <w:p w:rsidR="0025320B" w:rsidRPr="005F7862" w:rsidRDefault="0025320B" w:rsidP="0025320B">
            <w:pPr>
              <w:pStyle w:val="BodyText"/>
              <w:numPr>
                <w:ins w:id="3045" w:author="Laurent Postiaux" w:date="2007-10-12T14:25:00Z"/>
              </w:numPr>
              <w:rPr>
                <w:ins w:id="3046" w:author="Laurent Postiaux" w:date="2007-10-12T14:25:00Z"/>
                <w:b/>
              </w:rPr>
            </w:pPr>
            <w:ins w:id="3047" w:author="Laurent Postiaux" w:date="2007-10-12T14:25:00Z">
              <w:r w:rsidRPr="005F7862">
                <w:rPr>
                  <w:b/>
                </w:rPr>
                <w:lastRenderedPageBreak/>
                <w:t>Bit</w:t>
              </w:r>
            </w:ins>
          </w:p>
        </w:tc>
        <w:tc>
          <w:tcPr>
            <w:tcW w:w="1093" w:type="pct"/>
            <w:tcBorders>
              <w:bottom w:val="single" w:sz="12" w:space="0" w:color="auto"/>
            </w:tcBorders>
            <w:tcPrChange w:id="3048" w:author="Laurent Postiaux" w:date="2007-10-12T14:28:00Z">
              <w:tcPr>
                <w:tcW w:w="1079" w:type="pct"/>
                <w:tcBorders>
                  <w:bottom w:val="single" w:sz="12" w:space="0" w:color="auto"/>
                </w:tcBorders>
              </w:tcPr>
            </w:tcPrChange>
          </w:tcPr>
          <w:p w:rsidR="0025320B" w:rsidRPr="005F7862" w:rsidRDefault="0025320B" w:rsidP="0025320B">
            <w:pPr>
              <w:pStyle w:val="BodyText"/>
              <w:numPr>
                <w:ins w:id="3049" w:author="Laurent Postiaux" w:date="2007-10-12T14:25:00Z"/>
              </w:numPr>
              <w:rPr>
                <w:ins w:id="3050" w:author="Laurent Postiaux" w:date="2007-10-12T14:25:00Z"/>
                <w:b/>
              </w:rPr>
            </w:pPr>
            <w:ins w:id="3051" w:author="Laurent Postiaux" w:date="2007-10-12T14:26:00Z">
              <w:r>
                <w:rPr>
                  <w:b/>
                </w:rPr>
                <w:t>Main process concerned</w:t>
              </w:r>
            </w:ins>
          </w:p>
        </w:tc>
        <w:tc>
          <w:tcPr>
            <w:tcW w:w="3374" w:type="pct"/>
            <w:tcBorders>
              <w:bottom w:val="single" w:sz="12" w:space="0" w:color="auto"/>
            </w:tcBorders>
            <w:tcPrChange w:id="3052" w:author="Laurent Postiaux" w:date="2007-10-12T14:28:00Z">
              <w:tcPr>
                <w:tcW w:w="2645" w:type="pct"/>
                <w:tcBorders>
                  <w:bottom w:val="single" w:sz="12" w:space="0" w:color="auto"/>
                </w:tcBorders>
              </w:tcPr>
            </w:tcPrChange>
          </w:tcPr>
          <w:p w:rsidR="0025320B" w:rsidRPr="005F7862" w:rsidRDefault="0025320B" w:rsidP="0025320B">
            <w:pPr>
              <w:pStyle w:val="BodyText"/>
              <w:numPr>
                <w:ins w:id="3053" w:author="Laurent Postiaux" w:date="2007-10-12T14:25:00Z"/>
              </w:numPr>
              <w:rPr>
                <w:ins w:id="3054" w:author="Laurent Postiaux" w:date="2007-10-12T14:25:00Z"/>
                <w:b/>
              </w:rPr>
            </w:pPr>
            <w:ins w:id="3055" w:author="Laurent Postiaux" w:date="2007-10-12T14:25:00Z">
              <w:r w:rsidRPr="005F7862">
                <w:rPr>
                  <w:b/>
                </w:rPr>
                <w:t>Description</w:t>
              </w:r>
            </w:ins>
          </w:p>
        </w:tc>
      </w:tr>
      <w:tr w:rsidR="0025320B" w:rsidRPr="005F7862">
        <w:trPr>
          <w:trHeight w:val="411"/>
          <w:ins w:id="3056" w:author="Laurent Postiaux" w:date="2007-10-12T14:25:00Z"/>
          <w:trPrChange w:id="3057" w:author="Laurent Postiaux" w:date="2007-10-12T14:28:00Z">
            <w:trPr>
              <w:gridAfter w:val="0"/>
              <w:wAfter w:w="750" w:type="pct"/>
              <w:trHeight w:val="411"/>
            </w:trPr>
          </w:trPrChange>
        </w:trPr>
        <w:tc>
          <w:tcPr>
            <w:tcW w:w="533" w:type="pct"/>
            <w:tcBorders>
              <w:top w:val="single" w:sz="12" w:space="0" w:color="auto"/>
            </w:tcBorders>
            <w:tcPrChange w:id="3058" w:author="Laurent Postiaux" w:date="2007-10-12T14:28:00Z">
              <w:tcPr>
                <w:tcW w:w="526" w:type="pct"/>
                <w:tcBorders>
                  <w:top w:val="single" w:sz="12" w:space="0" w:color="auto"/>
                </w:tcBorders>
              </w:tcPr>
            </w:tcPrChange>
          </w:tcPr>
          <w:p w:rsidR="0025320B" w:rsidRPr="005F7862" w:rsidRDefault="0025320B" w:rsidP="0025320B">
            <w:pPr>
              <w:pStyle w:val="BodyText"/>
              <w:numPr>
                <w:ins w:id="3059" w:author="Laurent Postiaux" w:date="2007-10-12T14:25:00Z"/>
              </w:numPr>
              <w:rPr>
                <w:ins w:id="3060" w:author="Laurent Postiaux" w:date="2007-10-12T14:25:00Z"/>
              </w:rPr>
            </w:pPr>
            <w:ins w:id="3061" w:author="Laurent Postiaux" w:date="2007-10-12T14:27:00Z">
              <w:r>
                <w:t>1</w:t>
              </w:r>
            </w:ins>
          </w:p>
        </w:tc>
        <w:tc>
          <w:tcPr>
            <w:tcW w:w="1093" w:type="pct"/>
            <w:tcBorders>
              <w:top w:val="single" w:sz="12" w:space="0" w:color="auto"/>
            </w:tcBorders>
            <w:tcPrChange w:id="3062" w:author="Laurent Postiaux" w:date="2007-10-12T14:28:00Z">
              <w:tcPr>
                <w:tcW w:w="1079" w:type="pct"/>
                <w:tcBorders>
                  <w:top w:val="single" w:sz="12" w:space="0" w:color="auto"/>
                </w:tcBorders>
              </w:tcPr>
            </w:tcPrChange>
          </w:tcPr>
          <w:p w:rsidR="0025320B" w:rsidRPr="005F7862" w:rsidRDefault="00070EBA" w:rsidP="0025320B">
            <w:pPr>
              <w:pStyle w:val="BodyText"/>
              <w:numPr>
                <w:ins w:id="3063" w:author="Laurent Postiaux" w:date="2007-10-12T14:25:00Z"/>
              </w:numPr>
              <w:rPr>
                <w:ins w:id="3064" w:author="Laurent Postiaux" w:date="2007-10-12T14:25:00Z"/>
              </w:rPr>
            </w:pPr>
            <w:ins w:id="3065" w:author="Laurent Postiaux" w:date="2007-10-23T20:47:00Z">
              <w:r>
                <w:t>Incident</w:t>
              </w:r>
            </w:ins>
          </w:p>
        </w:tc>
        <w:tc>
          <w:tcPr>
            <w:tcW w:w="3374" w:type="pct"/>
            <w:tcBorders>
              <w:top w:val="single" w:sz="12" w:space="0" w:color="auto"/>
            </w:tcBorders>
            <w:shd w:val="clear" w:color="auto" w:fill="auto"/>
            <w:tcPrChange w:id="3066" w:author="Laurent Postiaux" w:date="2007-10-12T14:28:00Z">
              <w:tcPr>
                <w:tcW w:w="2645" w:type="pct"/>
                <w:tcBorders>
                  <w:top w:val="single" w:sz="12" w:space="0" w:color="auto"/>
                </w:tcBorders>
                <w:shd w:val="clear" w:color="auto" w:fill="auto"/>
              </w:tcPr>
            </w:tcPrChange>
          </w:tcPr>
          <w:p w:rsidR="0025320B" w:rsidRPr="005F7862" w:rsidRDefault="00070EBA" w:rsidP="0025320B">
            <w:pPr>
              <w:pStyle w:val="BodyText"/>
              <w:numPr>
                <w:ins w:id="3067" w:author="Laurent Postiaux" w:date="2007-10-12T14:25:00Z"/>
              </w:numPr>
              <w:rPr>
                <w:ins w:id="3068" w:author="Laurent Postiaux" w:date="2007-10-12T14:25:00Z"/>
              </w:rPr>
            </w:pPr>
            <w:ins w:id="3069" w:author="Laurent Postiaux" w:date="2007-10-23T20:47:00Z">
              <w:r>
                <w:t>Send mail for new incident to treat</w:t>
              </w:r>
            </w:ins>
          </w:p>
        </w:tc>
      </w:tr>
      <w:tr w:rsidR="00070EBA" w:rsidRPr="005F7862">
        <w:trPr>
          <w:trHeight w:val="412"/>
          <w:ins w:id="3070" w:author="Laurent Postiaux" w:date="2007-10-12T14:25:00Z"/>
          <w:trPrChange w:id="3071" w:author="Laurent Postiaux" w:date="2007-10-12T14:28:00Z">
            <w:trPr>
              <w:gridAfter w:val="0"/>
              <w:wAfter w:w="750" w:type="pct"/>
              <w:trHeight w:val="412"/>
            </w:trPr>
          </w:trPrChange>
        </w:trPr>
        <w:tc>
          <w:tcPr>
            <w:tcW w:w="533" w:type="pct"/>
            <w:tcPrChange w:id="3072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73" w:author="Laurent Postiaux" w:date="2007-10-12T14:25:00Z"/>
              </w:numPr>
              <w:rPr>
                <w:ins w:id="3074" w:author="Laurent Postiaux" w:date="2007-10-12T14:25:00Z"/>
              </w:rPr>
            </w:pPr>
            <w:ins w:id="3075" w:author="Laurent Postiaux" w:date="2007-10-12T14:27:00Z">
              <w:r>
                <w:t>2</w:t>
              </w:r>
            </w:ins>
          </w:p>
        </w:tc>
        <w:tc>
          <w:tcPr>
            <w:tcW w:w="1093" w:type="pct"/>
            <w:tcPrChange w:id="3076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77" w:author="Laurent Postiaux" w:date="2007-10-12T14:25:00Z"/>
              </w:numPr>
              <w:rPr>
                <w:ins w:id="3078" w:author="Laurent Postiaux" w:date="2007-10-12T14:25:00Z"/>
              </w:rPr>
            </w:pPr>
            <w:ins w:id="3079" w:author="Laurent Postiaux" w:date="2007-10-23T20:48:00Z">
              <w:r>
                <w:t>e-filing</w:t>
              </w:r>
            </w:ins>
          </w:p>
        </w:tc>
        <w:tc>
          <w:tcPr>
            <w:tcW w:w="3374" w:type="pct"/>
            <w:shd w:val="clear" w:color="auto" w:fill="auto"/>
            <w:tcPrChange w:id="3080" w:author="Laurent Postiaux" w:date="2007-10-12T14:28:00Z">
              <w:tcPr>
                <w:tcW w:w="2645" w:type="pct"/>
                <w:shd w:val="clear" w:color="auto" w:fill="auto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81" w:author="Laurent Postiaux" w:date="2007-10-12T14:25:00Z"/>
              </w:numPr>
              <w:rPr>
                <w:ins w:id="3082" w:author="Laurent Postiaux" w:date="2007-10-12T14:25:00Z"/>
              </w:rPr>
            </w:pPr>
            <w:ins w:id="3083" w:author="Laurent Postiaux" w:date="2007-10-23T20:48:00Z">
              <w:r>
                <w:t>Send mail for new document to treat</w:t>
              </w:r>
            </w:ins>
          </w:p>
        </w:tc>
      </w:tr>
      <w:tr w:rsidR="00070EBA" w:rsidRPr="005F7862">
        <w:trPr>
          <w:ins w:id="3084" w:author="Laurent Postiaux" w:date="2007-10-12T14:25:00Z"/>
          <w:trPrChange w:id="3085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086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87" w:author="Laurent Postiaux" w:date="2007-10-12T14:25:00Z"/>
              </w:numPr>
              <w:rPr>
                <w:ins w:id="3088" w:author="Laurent Postiaux" w:date="2007-10-12T14:25:00Z"/>
              </w:rPr>
            </w:pPr>
            <w:ins w:id="3089" w:author="Laurent Postiaux" w:date="2007-10-12T14:27:00Z">
              <w:r>
                <w:t>4</w:t>
              </w:r>
            </w:ins>
          </w:p>
        </w:tc>
        <w:tc>
          <w:tcPr>
            <w:tcW w:w="1093" w:type="pct"/>
            <w:tcPrChange w:id="3090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91" w:author="Laurent Postiaux" w:date="2007-10-12T14:25:00Z"/>
              </w:numPr>
              <w:rPr>
                <w:ins w:id="3092" w:author="Laurent Postiaux" w:date="2007-10-12T14:25:00Z"/>
              </w:rPr>
            </w:pPr>
          </w:p>
        </w:tc>
        <w:tc>
          <w:tcPr>
            <w:tcW w:w="3374" w:type="pct"/>
            <w:tcPrChange w:id="3093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94" w:author="Laurent Postiaux" w:date="2007-10-12T14:25:00Z"/>
              </w:numPr>
              <w:rPr>
                <w:ins w:id="3095" w:author="Laurent Postiaux" w:date="2007-10-12T14:25:00Z"/>
              </w:rPr>
            </w:pPr>
          </w:p>
        </w:tc>
      </w:tr>
      <w:tr w:rsidR="00070EBA" w:rsidRPr="005F7862">
        <w:trPr>
          <w:ins w:id="3096" w:author="Laurent Postiaux" w:date="2007-10-12T14:25:00Z"/>
          <w:trPrChange w:id="3097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098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099" w:author="Laurent Postiaux" w:date="2007-10-12T14:25:00Z"/>
              </w:numPr>
              <w:rPr>
                <w:ins w:id="3100" w:author="Laurent Postiaux" w:date="2007-10-12T14:25:00Z"/>
              </w:rPr>
            </w:pPr>
            <w:ins w:id="3101" w:author="Laurent Postiaux" w:date="2007-10-12T14:27:00Z">
              <w:r>
                <w:t>8</w:t>
              </w:r>
            </w:ins>
          </w:p>
        </w:tc>
        <w:tc>
          <w:tcPr>
            <w:tcW w:w="1093" w:type="pct"/>
            <w:tcPrChange w:id="3102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03" w:author="Laurent Postiaux" w:date="2007-10-12T14:25:00Z"/>
              </w:numPr>
              <w:rPr>
                <w:ins w:id="3104" w:author="Laurent Postiaux" w:date="2007-10-12T14:25:00Z"/>
              </w:rPr>
            </w:pPr>
          </w:p>
        </w:tc>
        <w:tc>
          <w:tcPr>
            <w:tcW w:w="3374" w:type="pct"/>
            <w:tcPrChange w:id="3105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06" w:author="Laurent Postiaux" w:date="2007-10-12T14:25:00Z"/>
              </w:numPr>
              <w:rPr>
                <w:ins w:id="3107" w:author="Laurent Postiaux" w:date="2007-10-12T14:25:00Z"/>
              </w:rPr>
            </w:pPr>
          </w:p>
        </w:tc>
      </w:tr>
      <w:tr w:rsidR="00070EBA" w:rsidRPr="005F7862">
        <w:trPr>
          <w:ins w:id="3108" w:author="Laurent Postiaux" w:date="2007-10-12T14:25:00Z"/>
          <w:trPrChange w:id="3109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10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11" w:author="Laurent Postiaux" w:date="2007-10-12T14:25:00Z"/>
              </w:numPr>
              <w:rPr>
                <w:ins w:id="3112" w:author="Laurent Postiaux" w:date="2007-10-12T14:25:00Z"/>
              </w:rPr>
            </w:pPr>
            <w:ins w:id="3113" w:author="Laurent Postiaux" w:date="2007-10-12T14:27:00Z">
              <w:r>
                <w:t>16</w:t>
              </w:r>
            </w:ins>
          </w:p>
        </w:tc>
        <w:tc>
          <w:tcPr>
            <w:tcW w:w="1093" w:type="pct"/>
            <w:tcPrChange w:id="3114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15" w:author="Laurent Postiaux" w:date="2007-10-12T14:25:00Z"/>
              </w:numPr>
              <w:rPr>
                <w:ins w:id="3116" w:author="Laurent Postiaux" w:date="2007-10-12T14:25:00Z"/>
              </w:rPr>
            </w:pPr>
          </w:p>
        </w:tc>
        <w:tc>
          <w:tcPr>
            <w:tcW w:w="3374" w:type="pct"/>
            <w:tcPrChange w:id="3117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18" w:author="Laurent Postiaux" w:date="2007-10-12T14:25:00Z"/>
              </w:numPr>
              <w:rPr>
                <w:ins w:id="3119" w:author="Laurent Postiaux" w:date="2007-10-12T14:25:00Z"/>
              </w:rPr>
            </w:pPr>
          </w:p>
        </w:tc>
      </w:tr>
      <w:tr w:rsidR="00070EBA" w:rsidRPr="005F7862">
        <w:trPr>
          <w:ins w:id="3120" w:author="Laurent Postiaux" w:date="2007-10-12T14:25:00Z"/>
          <w:trPrChange w:id="3121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22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23" w:author="Laurent Postiaux" w:date="2007-10-12T14:25:00Z"/>
              </w:numPr>
              <w:rPr>
                <w:ins w:id="3124" w:author="Laurent Postiaux" w:date="2007-10-12T14:25:00Z"/>
              </w:rPr>
            </w:pPr>
            <w:ins w:id="3125" w:author="Laurent Postiaux" w:date="2007-10-12T14:27:00Z">
              <w:r>
                <w:t>32</w:t>
              </w:r>
            </w:ins>
          </w:p>
        </w:tc>
        <w:tc>
          <w:tcPr>
            <w:tcW w:w="1093" w:type="pct"/>
            <w:tcPrChange w:id="3126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27" w:author="Laurent Postiaux" w:date="2007-10-12T14:25:00Z"/>
              </w:numPr>
              <w:rPr>
                <w:ins w:id="3128" w:author="Laurent Postiaux" w:date="2007-10-12T14:25:00Z"/>
              </w:rPr>
            </w:pPr>
          </w:p>
        </w:tc>
        <w:tc>
          <w:tcPr>
            <w:tcW w:w="3374" w:type="pct"/>
            <w:tcPrChange w:id="3129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30" w:author="Laurent Postiaux" w:date="2007-10-12T14:25:00Z"/>
              </w:numPr>
              <w:rPr>
                <w:ins w:id="3131" w:author="Laurent Postiaux" w:date="2007-10-12T14:25:00Z"/>
              </w:rPr>
            </w:pPr>
          </w:p>
        </w:tc>
      </w:tr>
      <w:tr w:rsidR="00070EBA" w:rsidRPr="005F7862">
        <w:trPr>
          <w:ins w:id="3132" w:author="Laurent Postiaux" w:date="2007-10-12T14:25:00Z"/>
          <w:trPrChange w:id="3133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34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35" w:author="Laurent Postiaux" w:date="2007-10-12T14:25:00Z"/>
              </w:numPr>
              <w:rPr>
                <w:ins w:id="3136" w:author="Laurent Postiaux" w:date="2007-10-12T14:25:00Z"/>
              </w:rPr>
            </w:pPr>
            <w:ins w:id="3137" w:author="Laurent Postiaux" w:date="2007-10-12T14:27:00Z">
              <w:r>
                <w:t>64</w:t>
              </w:r>
            </w:ins>
          </w:p>
        </w:tc>
        <w:tc>
          <w:tcPr>
            <w:tcW w:w="1093" w:type="pct"/>
            <w:tcPrChange w:id="3138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39" w:author="Laurent Postiaux" w:date="2007-10-12T14:25:00Z"/>
              </w:numPr>
              <w:rPr>
                <w:ins w:id="3140" w:author="Laurent Postiaux" w:date="2007-10-12T14:25:00Z"/>
              </w:rPr>
            </w:pPr>
          </w:p>
        </w:tc>
        <w:tc>
          <w:tcPr>
            <w:tcW w:w="3374" w:type="pct"/>
            <w:tcPrChange w:id="3141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42" w:author="Laurent Postiaux" w:date="2007-10-12T14:25:00Z"/>
              </w:numPr>
              <w:rPr>
                <w:ins w:id="3143" w:author="Laurent Postiaux" w:date="2007-10-12T14:25:00Z"/>
              </w:rPr>
            </w:pPr>
          </w:p>
        </w:tc>
      </w:tr>
      <w:tr w:rsidR="00070EBA" w:rsidRPr="005F7862">
        <w:trPr>
          <w:ins w:id="3144" w:author="Laurent Postiaux" w:date="2007-10-12T14:25:00Z"/>
          <w:trPrChange w:id="3145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46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47" w:author="Laurent Postiaux" w:date="2007-10-12T14:25:00Z"/>
              </w:numPr>
              <w:rPr>
                <w:ins w:id="3148" w:author="Laurent Postiaux" w:date="2007-10-12T14:25:00Z"/>
              </w:rPr>
            </w:pPr>
            <w:ins w:id="3149" w:author="Laurent Postiaux" w:date="2007-10-12T14:27:00Z">
              <w:r>
                <w:t>128</w:t>
              </w:r>
            </w:ins>
          </w:p>
        </w:tc>
        <w:tc>
          <w:tcPr>
            <w:tcW w:w="1093" w:type="pct"/>
            <w:tcPrChange w:id="3150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51" w:author="Laurent Postiaux" w:date="2007-10-12T14:25:00Z"/>
              </w:numPr>
              <w:rPr>
                <w:ins w:id="3152" w:author="Laurent Postiaux" w:date="2007-10-12T14:25:00Z"/>
              </w:rPr>
            </w:pPr>
          </w:p>
        </w:tc>
        <w:tc>
          <w:tcPr>
            <w:tcW w:w="3374" w:type="pct"/>
            <w:tcPrChange w:id="3153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54" w:author="Laurent Postiaux" w:date="2007-10-12T14:25:00Z"/>
              </w:numPr>
              <w:rPr>
                <w:ins w:id="3155" w:author="Laurent Postiaux" w:date="2007-10-12T14:25:00Z"/>
              </w:rPr>
            </w:pPr>
          </w:p>
        </w:tc>
      </w:tr>
      <w:tr w:rsidR="00070EBA" w:rsidRPr="005F7862">
        <w:trPr>
          <w:ins w:id="3156" w:author="Laurent Postiaux" w:date="2007-10-12T14:25:00Z"/>
          <w:trPrChange w:id="3157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58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59" w:author="Laurent Postiaux" w:date="2007-10-12T14:25:00Z"/>
              </w:numPr>
              <w:rPr>
                <w:ins w:id="3160" w:author="Laurent Postiaux" w:date="2007-10-12T14:25:00Z"/>
              </w:rPr>
            </w:pPr>
            <w:ins w:id="3161" w:author="Laurent Postiaux" w:date="2007-10-12T14:27:00Z">
              <w:r>
                <w:t>256</w:t>
              </w:r>
            </w:ins>
          </w:p>
        </w:tc>
        <w:tc>
          <w:tcPr>
            <w:tcW w:w="1093" w:type="pct"/>
            <w:tcPrChange w:id="3162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63" w:author="Laurent Postiaux" w:date="2007-10-12T14:25:00Z"/>
              </w:numPr>
              <w:rPr>
                <w:ins w:id="3164" w:author="Laurent Postiaux" w:date="2007-10-12T14:25:00Z"/>
              </w:rPr>
            </w:pPr>
          </w:p>
        </w:tc>
        <w:tc>
          <w:tcPr>
            <w:tcW w:w="3374" w:type="pct"/>
            <w:tcPrChange w:id="3165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66" w:author="Laurent Postiaux" w:date="2007-10-12T14:25:00Z"/>
              </w:numPr>
              <w:rPr>
                <w:ins w:id="3167" w:author="Laurent Postiaux" w:date="2007-10-12T14:25:00Z"/>
              </w:rPr>
            </w:pPr>
          </w:p>
        </w:tc>
      </w:tr>
      <w:tr w:rsidR="00070EBA" w:rsidRPr="005F7862">
        <w:trPr>
          <w:ins w:id="3168" w:author="Laurent Postiaux" w:date="2007-10-12T14:25:00Z"/>
          <w:trPrChange w:id="3169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70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71" w:author="Laurent Postiaux" w:date="2007-10-12T14:25:00Z"/>
              </w:numPr>
              <w:rPr>
                <w:ins w:id="3172" w:author="Laurent Postiaux" w:date="2007-10-12T14:25:00Z"/>
              </w:rPr>
            </w:pPr>
            <w:ins w:id="3173" w:author="Laurent Postiaux" w:date="2007-10-12T14:27:00Z">
              <w:r>
                <w:t>512</w:t>
              </w:r>
            </w:ins>
          </w:p>
        </w:tc>
        <w:tc>
          <w:tcPr>
            <w:tcW w:w="1093" w:type="pct"/>
            <w:tcPrChange w:id="3174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75" w:author="Laurent Postiaux" w:date="2007-10-12T14:25:00Z"/>
              </w:numPr>
              <w:rPr>
                <w:ins w:id="3176" w:author="Laurent Postiaux" w:date="2007-10-12T14:25:00Z"/>
              </w:rPr>
            </w:pPr>
          </w:p>
        </w:tc>
        <w:tc>
          <w:tcPr>
            <w:tcW w:w="3374" w:type="pct"/>
            <w:tcPrChange w:id="3177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78" w:author="Laurent Postiaux" w:date="2007-10-12T14:25:00Z"/>
              </w:numPr>
              <w:rPr>
                <w:ins w:id="3179" w:author="Laurent Postiaux" w:date="2007-10-12T14:25:00Z"/>
              </w:rPr>
            </w:pPr>
          </w:p>
        </w:tc>
      </w:tr>
      <w:tr w:rsidR="00070EBA" w:rsidRPr="005F7862">
        <w:trPr>
          <w:ins w:id="3180" w:author="Laurent Postiaux" w:date="2007-10-12T14:25:00Z"/>
          <w:trPrChange w:id="3181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82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83" w:author="Laurent Postiaux" w:date="2007-10-12T14:25:00Z"/>
              </w:numPr>
              <w:rPr>
                <w:ins w:id="3184" w:author="Laurent Postiaux" w:date="2007-10-12T14:25:00Z"/>
                <w:lang w:val="fr-FR"/>
              </w:rPr>
            </w:pPr>
            <w:ins w:id="3185" w:author="Laurent Postiaux" w:date="2007-10-12T14:27:00Z">
              <w:r>
                <w:rPr>
                  <w:lang w:val="fr-FR"/>
                </w:rPr>
                <w:t>1024</w:t>
              </w:r>
            </w:ins>
          </w:p>
        </w:tc>
        <w:tc>
          <w:tcPr>
            <w:tcW w:w="1093" w:type="pct"/>
            <w:tcPrChange w:id="3186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87" w:author="Laurent Postiaux" w:date="2007-10-12T14:25:00Z"/>
              </w:numPr>
              <w:rPr>
                <w:ins w:id="3188" w:author="Laurent Postiaux" w:date="2007-10-12T14:25:00Z"/>
                <w:lang w:val="fr-FR"/>
              </w:rPr>
            </w:pPr>
          </w:p>
        </w:tc>
        <w:tc>
          <w:tcPr>
            <w:tcW w:w="3374" w:type="pct"/>
            <w:tcPrChange w:id="3189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90" w:author="Laurent Postiaux" w:date="2007-10-12T14:25:00Z"/>
              </w:numPr>
              <w:rPr>
                <w:ins w:id="3191" w:author="Laurent Postiaux" w:date="2007-10-12T14:25:00Z"/>
              </w:rPr>
            </w:pPr>
          </w:p>
        </w:tc>
      </w:tr>
      <w:tr w:rsidR="00070EBA" w:rsidRPr="005F7862">
        <w:trPr>
          <w:ins w:id="3192" w:author="Laurent Postiaux" w:date="2007-10-12T14:25:00Z"/>
          <w:trPrChange w:id="3193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194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95" w:author="Laurent Postiaux" w:date="2007-10-12T14:25:00Z"/>
              </w:numPr>
              <w:rPr>
                <w:ins w:id="3196" w:author="Laurent Postiaux" w:date="2007-10-12T14:25:00Z"/>
              </w:rPr>
            </w:pPr>
            <w:ins w:id="3197" w:author="Laurent Postiaux" w:date="2007-10-12T14:27:00Z">
              <w:r>
                <w:t>2048</w:t>
              </w:r>
            </w:ins>
          </w:p>
        </w:tc>
        <w:tc>
          <w:tcPr>
            <w:tcW w:w="1093" w:type="pct"/>
            <w:tcPrChange w:id="3198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199" w:author="Laurent Postiaux" w:date="2007-10-12T14:25:00Z"/>
              </w:numPr>
              <w:rPr>
                <w:ins w:id="3200" w:author="Laurent Postiaux" w:date="2007-10-12T14:25:00Z"/>
              </w:rPr>
            </w:pPr>
          </w:p>
        </w:tc>
        <w:tc>
          <w:tcPr>
            <w:tcW w:w="3374" w:type="pct"/>
            <w:tcPrChange w:id="3201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02" w:author="Laurent Postiaux" w:date="2007-10-12T14:25:00Z"/>
              </w:numPr>
              <w:rPr>
                <w:ins w:id="3203" w:author="Laurent Postiaux" w:date="2007-10-12T14:25:00Z"/>
              </w:rPr>
            </w:pPr>
          </w:p>
        </w:tc>
      </w:tr>
      <w:tr w:rsidR="00070EBA" w:rsidRPr="005F7862">
        <w:trPr>
          <w:ins w:id="3204" w:author="Laurent Postiaux" w:date="2007-10-12T14:25:00Z"/>
          <w:trPrChange w:id="3205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206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07" w:author="Laurent Postiaux" w:date="2007-10-12T14:25:00Z"/>
              </w:numPr>
              <w:rPr>
                <w:ins w:id="3208" w:author="Laurent Postiaux" w:date="2007-10-12T14:25:00Z"/>
              </w:rPr>
            </w:pPr>
            <w:ins w:id="3209" w:author="Laurent Postiaux" w:date="2007-10-12T14:27:00Z">
              <w:r>
                <w:t>4096</w:t>
              </w:r>
            </w:ins>
          </w:p>
        </w:tc>
        <w:tc>
          <w:tcPr>
            <w:tcW w:w="1093" w:type="pct"/>
            <w:tcPrChange w:id="3210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11" w:author="Laurent Postiaux" w:date="2007-10-12T14:25:00Z"/>
              </w:numPr>
              <w:rPr>
                <w:ins w:id="3212" w:author="Laurent Postiaux" w:date="2007-10-12T14:25:00Z"/>
              </w:rPr>
            </w:pPr>
          </w:p>
        </w:tc>
        <w:tc>
          <w:tcPr>
            <w:tcW w:w="3374" w:type="pct"/>
            <w:tcPrChange w:id="3213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14" w:author="Laurent Postiaux" w:date="2007-10-12T14:25:00Z"/>
              </w:numPr>
              <w:rPr>
                <w:ins w:id="3215" w:author="Laurent Postiaux" w:date="2007-10-12T14:25:00Z"/>
              </w:rPr>
            </w:pPr>
          </w:p>
        </w:tc>
      </w:tr>
      <w:tr w:rsidR="00070EBA" w:rsidRPr="005F7862">
        <w:trPr>
          <w:ins w:id="3216" w:author="Laurent Postiaux" w:date="2007-10-12T14:25:00Z"/>
          <w:trPrChange w:id="3217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218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19" w:author="Laurent Postiaux" w:date="2007-10-12T14:25:00Z"/>
              </w:numPr>
              <w:rPr>
                <w:ins w:id="3220" w:author="Laurent Postiaux" w:date="2007-10-12T14:25:00Z"/>
              </w:rPr>
            </w:pPr>
            <w:ins w:id="3221" w:author="Laurent Postiaux" w:date="2007-10-12T14:27:00Z">
              <w:r>
                <w:t>8192</w:t>
              </w:r>
            </w:ins>
          </w:p>
        </w:tc>
        <w:tc>
          <w:tcPr>
            <w:tcW w:w="1093" w:type="pct"/>
            <w:tcPrChange w:id="3222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23" w:author="Laurent Postiaux" w:date="2007-10-12T14:25:00Z"/>
              </w:numPr>
              <w:rPr>
                <w:ins w:id="3224" w:author="Laurent Postiaux" w:date="2007-10-12T14:25:00Z"/>
              </w:rPr>
            </w:pPr>
          </w:p>
        </w:tc>
        <w:tc>
          <w:tcPr>
            <w:tcW w:w="3374" w:type="pct"/>
            <w:tcPrChange w:id="3225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26" w:author="Laurent Postiaux" w:date="2007-10-12T14:25:00Z"/>
              </w:numPr>
              <w:rPr>
                <w:ins w:id="3227" w:author="Laurent Postiaux" w:date="2007-10-12T14:25:00Z"/>
              </w:rPr>
            </w:pPr>
          </w:p>
        </w:tc>
      </w:tr>
      <w:tr w:rsidR="00070EBA" w:rsidRPr="005F7862">
        <w:trPr>
          <w:ins w:id="3228" w:author="Laurent Postiaux" w:date="2007-10-12T14:25:00Z"/>
          <w:trPrChange w:id="3229" w:author="Laurent Postiaux" w:date="2007-10-12T14:28:00Z">
            <w:trPr>
              <w:gridAfter w:val="0"/>
              <w:wAfter w:w="750" w:type="pct"/>
            </w:trPr>
          </w:trPrChange>
        </w:trPr>
        <w:tc>
          <w:tcPr>
            <w:tcW w:w="533" w:type="pct"/>
            <w:tcPrChange w:id="3230" w:author="Laurent Postiaux" w:date="2007-10-12T14:28:00Z">
              <w:tcPr>
                <w:tcW w:w="526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31" w:author="Laurent Postiaux" w:date="2007-10-12T14:25:00Z"/>
              </w:numPr>
              <w:rPr>
                <w:ins w:id="3232" w:author="Laurent Postiaux" w:date="2007-10-12T14:25:00Z"/>
              </w:rPr>
            </w:pPr>
            <w:ins w:id="3233" w:author="Laurent Postiaux" w:date="2007-10-12T14:27:00Z">
              <w:r>
                <w:t>16384</w:t>
              </w:r>
            </w:ins>
          </w:p>
        </w:tc>
        <w:tc>
          <w:tcPr>
            <w:tcW w:w="1093" w:type="pct"/>
            <w:tcPrChange w:id="3234" w:author="Laurent Postiaux" w:date="2007-10-12T14:28:00Z">
              <w:tcPr>
                <w:tcW w:w="1079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35" w:author="Laurent Postiaux" w:date="2007-10-12T14:25:00Z"/>
              </w:numPr>
              <w:rPr>
                <w:ins w:id="3236" w:author="Laurent Postiaux" w:date="2007-10-12T14:25:00Z"/>
              </w:rPr>
            </w:pPr>
          </w:p>
        </w:tc>
        <w:tc>
          <w:tcPr>
            <w:tcW w:w="3374" w:type="pct"/>
            <w:tcPrChange w:id="3237" w:author="Laurent Postiaux" w:date="2007-10-12T14:28:00Z">
              <w:tcPr>
                <w:tcW w:w="2645" w:type="pct"/>
              </w:tcPr>
            </w:tcPrChange>
          </w:tcPr>
          <w:p w:rsidR="00070EBA" w:rsidRPr="005F7862" w:rsidRDefault="00070EBA" w:rsidP="0025320B">
            <w:pPr>
              <w:pStyle w:val="BodyText"/>
              <w:numPr>
                <w:ins w:id="3238" w:author="Laurent Postiaux" w:date="2007-10-12T14:25:00Z"/>
              </w:numPr>
              <w:rPr>
                <w:ins w:id="3239" w:author="Laurent Postiaux" w:date="2007-10-12T14:25:00Z"/>
              </w:rPr>
            </w:pPr>
          </w:p>
        </w:tc>
      </w:tr>
    </w:tbl>
    <w:p w:rsidR="0025320B" w:rsidRDefault="0025320B">
      <w:pPr>
        <w:numPr>
          <w:ins w:id="3240" w:author="Laurent Postiaux" w:date="2007-10-12T14:25:00Z"/>
        </w:numPr>
        <w:rPr>
          <w:ins w:id="3241" w:author="Laurent Postiaux" w:date="2007-10-12T14:25:00Z"/>
        </w:rPr>
      </w:pPr>
    </w:p>
    <w:p w:rsidR="0025320B" w:rsidRDefault="002532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B55209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B55209" w:rsidRDefault="00B55209" w:rsidP="0073314D">
            <w:pPr>
              <w:pStyle w:val="Heading1"/>
            </w:pPr>
            <w:r>
              <w:lastRenderedPageBreak/>
              <w:t>Users (table merchantgroups)</w:t>
            </w:r>
          </w:p>
        </w:tc>
      </w:tr>
      <w:tr w:rsidR="00B55209">
        <w:tc>
          <w:tcPr>
            <w:tcW w:w="828" w:type="dxa"/>
          </w:tcPr>
          <w:p w:rsidR="00B55209" w:rsidRDefault="00B55209" w:rsidP="00023BE5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B55209" w:rsidRDefault="00B55209" w:rsidP="00023BE5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B55209" w:rsidRDefault="00B55209" w:rsidP="00023BE5">
            <w:pPr>
              <w:pStyle w:val="NormalHead"/>
            </w:pPr>
            <w:r>
              <w:t>Main process concerned = rem</w:t>
            </w:r>
          </w:p>
        </w:tc>
        <w:tc>
          <w:tcPr>
            <w:tcW w:w="3781" w:type="dxa"/>
          </w:tcPr>
          <w:p w:rsidR="00B55209" w:rsidRDefault="00B55209" w:rsidP="00023BE5">
            <w:pPr>
              <w:pStyle w:val="NormalHead"/>
            </w:pPr>
            <w:r>
              <w:t>FE cfgable</w:t>
            </w:r>
          </w:p>
        </w:tc>
      </w:tr>
      <w:tr w:rsidR="00B55209" w:rsidRPr="00506B33">
        <w:tc>
          <w:tcPr>
            <w:tcW w:w="828" w:type="dxa"/>
          </w:tcPr>
          <w:p w:rsidR="00B55209" w:rsidRPr="00506B33" w:rsidRDefault="00B55209" w:rsidP="00023BE5">
            <w:pPr>
              <w:keepNext/>
              <w:rPr>
                <w:color w:val="000000"/>
              </w:rPr>
            </w:pPr>
            <w:r w:rsidRPr="00506B33">
              <w:rPr>
                <w:color w:val="000000"/>
              </w:rPr>
              <w:t>1</w:t>
            </w:r>
          </w:p>
        </w:tc>
        <w:tc>
          <w:tcPr>
            <w:tcW w:w="6118" w:type="dxa"/>
          </w:tcPr>
          <w:p w:rsidR="00B55209" w:rsidRPr="00506B33" w:rsidRDefault="00B55209" w:rsidP="00023BE5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>Max Users Allowed in Group 2</w:t>
            </w:r>
          </w:p>
        </w:tc>
        <w:tc>
          <w:tcPr>
            <w:tcW w:w="3781" w:type="dxa"/>
          </w:tcPr>
          <w:p w:rsidR="00B55209" w:rsidRPr="00506B33" w:rsidRDefault="00B55209" w:rsidP="00023BE5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</w:tcPr>
          <w:p w:rsidR="00B55209" w:rsidRPr="00506B33" w:rsidRDefault="00B55209" w:rsidP="00023BE5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</w:tr>
      <w:tr w:rsidR="00B55209">
        <w:tc>
          <w:tcPr>
            <w:tcW w:w="828" w:type="dxa"/>
          </w:tcPr>
          <w:p w:rsidR="00B55209" w:rsidRDefault="00B55209" w:rsidP="00023BE5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B55209" w:rsidRPr="00506B33" w:rsidRDefault="00B55209" w:rsidP="00023BE5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>Max Users Allowed in Group 5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NO</w:t>
            </w:r>
          </w:p>
        </w:tc>
      </w:tr>
      <w:tr w:rsidR="00B55209">
        <w:tc>
          <w:tcPr>
            <w:tcW w:w="828" w:type="dxa"/>
          </w:tcPr>
          <w:p w:rsidR="00B55209" w:rsidRDefault="00B55209" w:rsidP="00023BE5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Max Users Allowed in Group 10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NO</w:t>
            </w:r>
          </w:p>
        </w:tc>
      </w:tr>
      <w:tr w:rsidR="00B55209">
        <w:tc>
          <w:tcPr>
            <w:tcW w:w="828" w:type="dxa"/>
          </w:tcPr>
          <w:p w:rsidR="00B55209" w:rsidRDefault="00B55209" w:rsidP="00023BE5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Max Users Allowed in Group 20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NO</w:t>
            </w:r>
          </w:p>
        </w:tc>
      </w:tr>
      <w:tr w:rsidR="00B55209">
        <w:trPr>
          <w:trHeight w:val="70"/>
        </w:trPr>
        <w:tc>
          <w:tcPr>
            <w:tcW w:w="828" w:type="dxa"/>
          </w:tcPr>
          <w:p w:rsidR="00B55209" w:rsidRDefault="00B55209" w:rsidP="00023BE5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Max Users Allowed in Group 50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NO</w:t>
            </w:r>
          </w:p>
        </w:tc>
      </w:tr>
      <w:tr w:rsidR="00B55209">
        <w:trPr>
          <w:trHeight w:val="70"/>
        </w:trPr>
        <w:tc>
          <w:tcPr>
            <w:tcW w:w="828" w:type="dxa"/>
          </w:tcPr>
          <w:p w:rsidR="00B55209" w:rsidRDefault="00B55209" w:rsidP="00023BE5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Max Users Allowed in Group 100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NO</w:t>
            </w:r>
          </w:p>
        </w:tc>
      </w:tr>
      <w:tr w:rsidR="00B55209">
        <w:trPr>
          <w:trHeight w:val="70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09" w:rsidRDefault="00B55209" w:rsidP="00023BE5">
            <w:pPr>
              <w:keepNext/>
            </w:pPr>
            <w:r>
              <w:t>64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Max Users Allowed in Group 200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Gest Users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209" w:rsidRDefault="00B55209" w:rsidP="00023BE5">
            <w:pPr>
              <w:keepNext/>
            </w:pPr>
            <w:r>
              <w:rPr>
                <w:color w:val="000000"/>
              </w:rPr>
              <w:t>NO</w:t>
            </w:r>
          </w:p>
        </w:tc>
      </w:tr>
    </w:tbl>
    <w:p w:rsidR="00B55209" w:rsidRDefault="00B552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2"/>
        <w:gridCol w:w="3780"/>
      </w:tblGrid>
      <w:tr w:rsidR="00DF0C12">
        <w:tc>
          <w:tcPr>
            <w:tcW w:w="14508" w:type="dxa"/>
            <w:gridSpan w:val="4"/>
            <w:shd w:val="clear" w:color="auto" w:fill="000000"/>
          </w:tcPr>
          <w:p w:rsidR="00DF0C12" w:rsidRDefault="00DF0C12" w:rsidP="0073314D">
            <w:pPr>
              <w:pStyle w:val="Heading1"/>
            </w:pPr>
            <w:r>
              <w:t>OPTFLAGS (accountabonoptions)</w:t>
            </w:r>
          </w:p>
        </w:tc>
      </w:tr>
      <w:tr w:rsidR="00DF0C12">
        <w:trPr>
          <w:cantSplit/>
        </w:trPr>
        <w:tc>
          <w:tcPr>
            <w:tcW w:w="828" w:type="dxa"/>
          </w:tcPr>
          <w:p w:rsidR="00DF0C12" w:rsidRDefault="00DF0C12" w:rsidP="00DF0C12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DF0C12" w:rsidRDefault="00DF0C12" w:rsidP="00DF0C12">
            <w:pPr>
              <w:pStyle w:val="NormalHead"/>
            </w:pPr>
            <w:r>
              <w:t>Description</w:t>
            </w:r>
          </w:p>
        </w:tc>
        <w:tc>
          <w:tcPr>
            <w:tcW w:w="3782" w:type="dxa"/>
          </w:tcPr>
          <w:p w:rsidR="00DF0C12" w:rsidRDefault="00DF0C12" w:rsidP="00DF0C12">
            <w:pPr>
              <w:pStyle w:val="NormalHead"/>
            </w:pPr>
            <w:r>
              <w:t>Main process concerned = rem</w:t>
            </w:r>
          </w:p>
        </w:tc>
        <w:tc>
          <w:tcPr>
            <w:tcW w:w="3780" w:type="dxa"/>
          </w:tcPr>
          <w:p w:rsidR="00DF0C12" w:rsidRDefault="00DF0C12" w:rsidP="00DF0C12">
            <w:pPr>
              <w:pStyle w:val="NormalHead"/>
            </w:pPr>
            <w:r>
              <w:t>FE cfgable</w:t>
            </w:r>
          </w:p>
        </w:tc>
      </w:tr>
      <w:tr w:rsidR="00DF0C12">
        <w:tc>
          <w:tcPr>
            <w:tcW w:w="828" w:type="dxa"/>
          </w:tcPr>
          <w:p w:rsidR="00DF0C12" w:rsidRDefault="00DF0C12" w:rsidP="00DF0C12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DF0C12" w:rsidRDefault="00DF0C12" w:rsidP="00DF0C12">
            <w:pPr>
              <w:keepNext/>
            </w:pPr>
            <w:r>
              <w:t>Free trns should not be deduc</w:t>
            </w:r>
            <w:r w:rsidR="00163449">
              <w:t>t</w:t>
            </w:r>
            <w:r>
              <w:t>ed for option trn fee</w:t>
            </w:r>
          </w:p>
        </w:tc>
        <w:tc>
          <w:tcPr>
            <w:tcW w:w="3782" w:type="dxa"/>
          </w:tcPr>
          <w:p w:rsidR="00DF0C12" w:rsidRDefault="00DF0C12" w:rsidP="00DF0C12">
            <w:pPr>
              <w:keepNext/>
            </w:pPr>
            <w:r>
              <w:t>Billing and option price</w:t>
            </w:r>
          </w:p>
        </w:tc>
        <w:tc>
          <w:tcPr>
            <w:tcW w:w="3780" w:type="dxa"/>
          </w:tcPr>
          <w:p w:rsidR="00DF0C12" w:rsidRDefault="00DF0C12" w:rsidP="00DF0C12">
            <w:pPr>
              <w:keepNext/>
            </w:pPr>
            <w:del w:id="3242" w:author="Laurent Postiaux" w:date="2009-08-28T10:19:00Z">
              <w:r w:rsidDel="00F07C35">
                <w:delText xml:space="preserve">Not yet (will be </w:delText>
              </w:r>
            </w:del>
            <w:r>
              <w:t>reg_account4.Asp</w:t>
            </w:r>
            <w:del w:id="3243" w:author="Laurent Postiaux" w:date="2009-08-28T10:19:00Z">
              <w:r w:rsidDel="00F07C35">
                <w:delText>)</w:delText>
              </w:r>
            </w:del>
          </w:p>
        </w:tc>
      </w:tr>
      <w:tr w:rsidR="00DF0C12">
        <w:tc>
          <w:tcPr>
            <w:tcW w:w="828" w:type="dxa"/>
          </w:tcPr>
          <w:p w:rsidR="00DF0C12" w:rsidRDefault="00DF0C12" w:rsidP="00DF0C12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DF0C12" w:rsidRDefault="00E15E09" w:rsidP="00DF0C12">
            <w:pPr>
              <w:keepNext/>
            </w:pPr>
            <w:ins w:id="3244" w:author="Frederic Dujeux" w:date="2008-01-07T18:13:00Z">
              <w:r>
                <w:t>Count CAP trn fee for 3D on top of FDMA min fee</w:t>
              </w:r>
            </w:ins>
          </w:p>
        </w:tc>
        <w:tc>
          <w:tcPr>
            <w:tcW w:w="3782" w:type="dxa"/>
          </w:tcPr>
          <w:p w:rsidR="00DF0C12" w:rsidRDefault="00E15E09" w:rsidP="00DF0C12">
            <w:pPr>
              <w:keepNext/>
            </w:pPr>
            <w:ins w:id="3245" w:author="Frederic Dujeux" w:date="2008-01-07T18:13:00Z">
              <w:r>
                <w:t>Billing and option price</w:t>
              </w:r>
            </w:ins>
          </w:p>
        </w:tc>
        <w:tc>
          <w:tcPr>
            <w:tcW w:w="3780" w:type="dxa"/>
          </w:tcPr>
          <w:p w:rsidR="00DF0C12" w:rsidRDefault="00F07C35" w:rsidP="00DF0C12">
            <w:pPr>
              <w:keepNext/>
            </w:pPr>
            <w:ins w:id="3246" w:author="Laurent Postiaux" w:date="2009-08-28T10:19:00Z">
              <w:r>
                <w:t>reg_account4.Asp</w:t>
              </w:r>
              <w:r w:rsidDel="00F07C35">
                <w:t xml:space="preserve"> </w:t>
              </w:r>
            </w:ins>
            <w:ins w:id="3247" w:author="Frederic Dujeux" w:date="2008-01-07T18:13:00Z">
              <w:del w:id="3248" w:author="Laurent Postiaux" w:date="2009-08-28T10:19:00Z">
                <w:r w:rsidR="00E15E09" w:rsidDel="00F07C35">
                  <w:delText>Not yet</w:delText>
                </w:r>
              </w:del>
            </w:ins>
          </w:p>
        </w:tc>
      </w:tr>
      <w:tr w:rsidR="00DF0C12">
        <w:tc>
          <w:tcPr>
            <w:tcW w:w="828" w:type="dxa"/>
          </w:tcPr>
          <w:p w:rsidR="00DF0C12" w:rsidRDefault="00DF0C12" w:rsidP="00DF0C12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DF0C12" w:rsidRPr="005E35AB" w:rsidRDefault="005E35AB" w:rsidP="00DF0C12">
            <w:pPr>
              <w:keepNext/>
            </w:pPr>
            <w:ins w:id="3249" w:author="jcg" w:date="2012-06-07T09:00:00Z">
              <w:r w:rsidRPr="005E35AB">
                <w:t>Expert MerchantRMS active</w:t>
              </w:r>
            </w:ins>
            <w:ins w:id="3250" w:author="jcg" w:date="2012-06-07T09:02:00Z">
              <w:r>
                <w:t xml:space="preserve"> (within CAP1  or CAP2)</w:t>
              </w:r>
            </w:ins>
          </w:p>
        </w:tc>
        <w:tc>
          <w:tcPr>
            <w:tcW w:w="3782" w:type="dxa"/>
          </w:tcPr>
          <w:p w:rsidR="005E35AB" w:rsidRDefault="005E35AB" w:rsidP="00DF0C12">
            <w:pPr>
              <w:keepNext/>
            </w:pPr>
            <w:ins w:id="3251" w:author="jcg" w:date="2012-06-07T09:02:00Z">
              <w:r>
                <w:t>External scoring</w:t>
              </w:r>
            </w:ins>
          </w:p>
        </w:tc>
        <w:tc>
          <w:tcPr>
            <w:tcW w:w="3780" w:type="dxa"/>
          </w:tcPr>
          <w:p w:rsidR="005E35AB" w:rsidRDefault="00C730EE" w:rsidP="00DF0C12">
            <w:pPr>
              <w:keepNext/>
            </w:pPr>
            <w:ins w:id="3252" w:author="jcg" w:date="2012-06-14T11:20:00Z">
              <w:r>
                <w:t>No : manually set for pilots at the beginning then systematically active for CAP1 and CAP2</w:t>
              </w:r>
            </w:ins>
          </w:p>
        </w:tc>
      </w:tr>
      <w:tr w:rsidR="00C730EE">
        <w:tc>
          <w:tcPr>
            <w:tcW w:w="828" w:type="dxa"/>
          </w:tcPr>
          <w:p w:rsidR="00C730EE" w:rsidRDefault="00C730EE" w:rsidP="00DF0C12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C730EE" w:rsidRPr="003F08B0" w:rsidRDefault="001A70F3" w:rsidP="003F08B0">
            <w:pPr>
              <w:keepNext/>
              <w:rPr>
                <w:lang w:val="en-US"/>
                <w:rPrChange w:id="3253" w:author="jcg" w:date="2012-06-15T13:47:00Z">
                  <w:rPr/>
                </w:rPrChange>
              </w:rPr>
            </w:pPr>
            <w:ins w:id="3254" w:author="jcg" w:date="2012-06-14T11:21:00Z">
              <w:r w:rsidRPr="001A70F3">
                <w:rPr>
                  <w:lang w:val="en-US"/>
                  <w:rPrChange w:id="3255" w:author="jcg" w:date="2012-06-15T13:47:00Z">
                    <w:rPr>
                      <w:lang w:val="fr-FR"/>
                    </w:rPr>
                  </w:rPrChange>
                </w:rPr>
                <w:t xml:space="preserve">Expert MerchantRMS </w:t>
              </w:r>
            </w:ins>
            <w:ins w:id="3256" w:author="jcg" w:date="2012-06-15T13:46:00Z">
              <w:r w:rsidRPr="001A70F3">
                <w:rPr>
                  <w:lang w:val="en-US"/>
                  <w:rPrChange w:id="3257" w:author="jcg" w:date="2012-06-15T13:47:00Z">
                    <w:rPr>
                      <w:lang w:val="fr-FR"/>
                    </w:rPr>
                  </w:rPrChange>
                </w:rPr>
                <w:t>Review</w:t>
              </w:r>
            </w:ins>
            <w:ins w:id="3258" w:author="jcg" w:date="2012-06-14T11:21:00Z">
              <w:r w:rsidRPr="001A70F3">
                <w:rPr>
                  <w:lang w:val="en-US"/>
                  <w:rPrChange w:id="3259" w:author="jcg" w:date="2012-06-15T13:47:00Z">
                    <w:rPr>
                      <w:lang w:val="fr-FR"/>
                    </w:rPr>
                  </w:rPrChange>
                </w:rPr>
                <w:t xml:space="preserve"> active (CAP1 or CAP2)</w:t>
              </w:r>
            </w:ins>
          </w:p>
        </w:tc>
        <w:tc>
          <w:tcPr>
            <w:tcW w:w="3782" w:type="dxa"/>
          </w:tcPr>
          <w:p w:rsidR="00C730EE" w:rsidRDefault="00C730EE" w:rsidP="00DF0C12">
            <w:pPr>
              <w:keepNext/>
            </w:pPr>
            <w:ins w:id="3260" w:author="jcg" w:date="2012-06-07T09:03:00Z">
              <w:r>
                <w:t>External scoring</w:t>
              </w:r>
            </w:ins>
          </w:p>
        </w:tc>
        <w:tc>
          <w:tcPr>
            <w:tcW w:w="3780" w:type="dxa"/>
          </w:tcPr>
          <w:p w:rsidR="00C730EE" w:rsidRDefault="00C730EE" w:rsidP="003F08B0">
            <w:pPr>
              <w:keepNext/>
            </w:pPr>
            <w:ins w:id="3261" w:author="jcg" w:date="2012-06-14T11:21:00Z">
              <w:r>
                <w:t xml:space="preserve">No :manually set for merchant willing </w:t>
              </w:r>
            </w:ins>
            <w:ins w:id="3262" w:author="jcg" w:date="2012-06-15T13:47:00Z">
              <w:r w:rsidR="003F08B0">
                <w:t xml:space="preserve">to be able to </w:t>
              </w:r>
            </w:ins>
            <w:ins w:id="3263" w:author="jcg" w:date="2012-06-15T13:48:00Z">
              <w:r w:rsidR="003F08B0">
                <w:t>configure</w:t>
              </w:r>
            </w:ins>
            <w:ins w:id="3264" w:author="jcg" w:date="2012-06-15T13:47:00Z">
              <w:r w:rsidR="003F08B0">
                <w:t xml:space="preserve"> review for a PM</w:t>
              </w:r>
            </w:ins>
          </w:p>
        </w:tc>
      </w:tr>
      <w:tr w:rsidR="003F08B0" w:rsidRPr="00C730EE">
        <w:tc>
          <w:tcPr>
            <w:tcW w:w="828" w:type="dxa"/>
          </w:tcPr>
          <w:p w:rsidR="003F08B0" w:rsidRDefault="003F08B0" w:rsidP="00DF0C12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3F08B0" w:rsidRDefault="003F08B0" w:rsidP="00273465">
            <w:pPr>
              <w:keepNext/>
              <w:rPr>
                <w:lang w:val="fr-FR"/>
              </w:rPr>
            </w:pPr>
            <w:ins w:id="3265" w:author="jcg" w:date="2012-06-15T13:46:00Z">
              <w:r>
                <w:rPr>
                  <w:lang w:val="fr-FR"/>
                </w:rPr>
                <w:t xml:space="preserve">Expert MerchantRMS </w:t>
              </w:r>
              <w:del w:id="3266" w:author="Tim Van Laere" w:date="2012-06-25T11:35:00Z">
                <w:r w:rsidDel="00273465">
                  <w:rPr>
                    <w:lang w:val="fr-FR"/>
                  </w:rPr>
                  <w:delText>passive</w:delText>
                </w:r>
              </w:del>
            </w:ins>
            <w:ins w:id="3267" w:author="Tim Van Laere" w:date="2012-06-25T11:35:00Z">
              <w:r w:rsidR="00273465">
                <w:rPr>
                  <w:lang w:val="fr-FR"/>
                </w:rPr>
                <w:t xml:space="preserve">LIM </w:t>
              </w:r>
            </w:ins>
            <w:ins w:id="3268" w:author="jcg" w:date="2012-06-15T13:46:00Z">
              <w:r>
                <w:rPr>
                  <w:lang w:val="fr-FR"/>
                </w:rPr>
                <w:t xml:space="preserve"> mode active (CAP1 or CAP2)</w:t>
              </w:r>
            </w:ins>
          </w:p>
        </w:tc>
        <w:tc>
          <w:tcPr>
            <w:tcW w:w="3782" w:type="dxa"/>
          </w:tcPr>
          <w:p w:rsidR="003F08B0" w:rsidRDefault="003F08B0" w:rsidP="00DF0C12">
            <w:pPr>
              <w:keepNext/>
              <w:rPr>
                <w:lang w:val="fr-FR"/>
              </w:rPr>
            </w:pPr>
            <w:ins w:id="3269" w:author="jcg" w:date="2012-06-15T13:46:00Z">
              <w:r>
                <w:t>External scoring</w:t>
              </w:r>
            </w:ins>
          </w:p>
        </w:tc>
        <w:tc>
          <w:tcPr>
            <w:tcW w:w="3780" w:type="dxa"/>
          </w:tcPr>
          <w:p w:rsidR="003F08B0" w:rsidRPr="003F08B0" w:rsidRDefault="003F08B0" w:rsidP="00DF0C12">
            <w:pPr>
              <w:keepNext/>
              <w:rPr>
                <w:lang w:val="en-US"/>
                <w:rPrChange w:id="3270" w:author="jcg" w:date="2012-06-15T13:46:00Z">
                  <w:rPr/>
                </w:rPrChange>
              </w:rPr>
            </w:pPr>
            <w:ins w:id="3271" w:author="jcg" w:date="2012-06-15T13:46:00Z">
              <w:r>
                <w:t>No :manually set for merchant willing to chek how Expert works</w:t>
              </w:r>
            </w:ins>
          </w:p>
        </w:tc>
      </w:tr>
      <w:tr w:rsidR="003F08B0">
        <w:tc>
          <w:tcPr>
            <w:tcW w:w="828" w:type="dxa"/>
          </w:tcPr>
          <w:p w:rsidR="003F08B0" w:rsidRDefault="003F08B0" w:rsidP="00DF0C12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6118" w:type="dxa"/>
          </w:tcPr>
          <w:p w:rsidR="003F08B0" w:rsidRDefault="003F08B0" w:rsidP="00DF0C12">
            <w:pPr>
              <w:keepNext/>
            </w:pPr>
          </w:p>
        </w:tc>
        <w:tc>
          <w:tcPr>
            <w:tcW w:w="3782" w:type="dxa"/>
          </w:tcPr>
          <w:p w:rsidR="003F08B0" w:rsidRDefault="003F08B0" w:rsidP="00DF0C12">
            <w:pPr>
              <w:keepNext/>
            </w:pPr>
          </w:p>
        </w:tc>
        <w:tc>
          <w:tcPr>
            <w:tcW w:w="3780" w:type="dxa"/>
          </w:tcPr>
          <w:p w:rsidR="003F08B0" w:rsidRDefault="003F08B0" w:rsidP="00DF0C12">
            <w:pPr>
              <w:keepNext/>
            </w:pPr>
          </w:p>
        </w:tc>
      </w:tr>
      <w:tr w:rsidR="003F08B0">
        <w:tc>
          <w:tcPr>
            <w:tcW w:w="828" w:type="dxa"/>
          </w:tcPr>
          <w:p w:rsidR="003F08B0" w:rsidRDefault="003F08B0" w:rsidP="00DF0C12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3F08B0" w:rsidRDefault="003F08B0" w:rsidP="00DF0C12">
            <w:pPr>
              <w:keepNext/>
            </w:pPr>
          </w:p>
        </w:tc>
        <w:tc>
          <w:tcPr>
            <w:tcW w:w="3782" w:type="dxa"/>
          </w:tcPr>
          <w:p w:rsidR="003F08B0" w:rsidRDefault="003F08B0" w:rsidP="00DF0C12">
            <w:pPr>
              <w:keepNext/>
            </w:pPr>
          </w:p>
        </w:tc>
        <w:tc>
          <w:tcPr>
            <w:tcW w:w="3780" w:type="dxa"/>
          </w:tcPr>
          <w:p w:rsidR="003F08B0" w:rsidRDefault="003F08B0" w:rsidP="00DF0C12">
            <w:pPr>
              <w:keepNext/>
            </w:pPr>
          </w:p>
        </w:tc>
      </w:tr>
      <w:tr w:rsidR="003F08B0">
        <w:tc>
          <w:tcPr>
            <w:tcW w:w="828" w:type="dxa"/>
          </w:tcPr>
          <w:p w:rsidR="003F08B0" w:rsidRDefault="003F08B0" w:rsidP="00DF0C12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3F08B0" w:rsidRDefault="003F08B0" w:rsidP="00DF0C12">
            <w:pPr>
              <w:keepNext/>
            </w:pPr>
          </w:p>
        </w:tc>
        <w:tc>
          <w:tcPr>
            <w:tcW w:w="3782" w:type="dxa"/>
          </w:tcPr>
          <w:p w:rsidR="003F08B0" w:rsidRDefault="003F08B0" w:rsidP="00DF0C12">
            <w:pPr>
              <w:keepNext/>
            </w:pPr>
          </w:p>
        </w:tc>
        <w:tc>
          <w:tcPr>
            <w:tcW w:w="3780" w:type="dxa"/>
          </w:tcPr>
          <w:p w:rsidR="003F08B0" w:rsidRDefault="003F08B0" w:rsidP="00DF0C12">
            <w:pPr>
              <w:keepNext/>
            </w:pPr>
          </w:p>
        </w:tc>
      </w:tr>
    </w:tbl>
    <w:p w:rsidR="00DF0C12" w:rsidRDefault="00DF0C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2"/>
        <w:gridCol w:w="3780"/>
      </w:tblGrid>
      <w:tr w:rsidR="004619AB">
        <w:tc>
          <w:tcPr>
            <w:tcW w:w="14508" w:type="dxa"/>
            <w:gridSpan w:val="4"/>
            <w:shd w:val="clear" w:color="auto" w:fill="000000"/>
          </w:tcPr>
          <w:p w:rsidR="004619AB" w:rsidRDefault="004619AB" w:rsidP="0073314D">
            <w:pPr>
              <w:pStyle w:val="Heading1"/>
            </w:pPr>
            <w:r>
              <w:lastRenderedPageBreak/>
              <w:t>FLAGS (CardsVisual)</w:t>
            </w:r>
          </w:p>
        </w:tc>
      </w:tr>
      <w:tr w:rsidR="004619AB">
        <w:trPr>
          <w:cantSplit/>
        </w:trPr>
        <w:tc>
          <w:tcPr>
            <w:tcW w:w="828" w:type="dxa"/>
          </w:tcPr>
          <w:p w:rsidR="004619AB" w:rsidRDefault="004619AB" w:rsidP="004619AB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4619AB" w:rsidRDefault="004619AB" w:rsidP="004619AB">
            <w:pPr>
              <w:pStyle w:val="NormalHead"/>
            </w:pPr>
            <w:r>
              <w:t>Description</w:t>
            </w:r>
          </w:p>
        </w:tc>
        <w:tc>
          <w:tcPr>
            <w:tcW w:w="3782" w:type="dxa"/>
          </w:tcPr>
          <w:p w:rsidR="004619AB" w:rsidRDefault="004619AB" w:rsidP="004619AB">
            <w:pPr>
              <w:pStyle w:val="NormalHead"/>
            </w:pPr>
            <w:r>
              <w:t>Main process concerned = rem</w:t>
            </w:r>
          </w:p>
        </w:tc>
        <w:tc>
          <w:tcPr>
            <w:tcW w:w="3780" w:type="dxa"/>
          </w:tcPr>
          <w:p w:rsidR="004619AB" w:rsidRDefault="004619AB" w:rsidP="004619AB">
            <w:pPr>
              <w:pStyle w:val="NormalHead"/>
            </w:pPr>
            <w:r>
              <w:t>FE cfgable</w:t>
            </w: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5E5334" w:rsidRDefault="005E5334" w:rsidP="004619AB">
            <w:pPr>
              <w:keepNext/>
            </w:pPr>
            <w:r>
              <w:t xml:space="preserve">In XML init </w:t>
            </w:r>
            <w:r>
              <w:rPr>
                <w:rStyle w:val="t1"/>
                <w:rFonts w:ascii="Verdana" w:hAnsi="Verdana"/>
                <w:sz w:val="20"/>
                <w:szCs w:val="20"/>
              </w:rPr>
              <w:t>xsi:schemaLocation</w:t>
            </w:r>
          </w:p>
          <w:p w:rsidR="004619AB" w:rsidRDefault="00C41086" w:rsidP="004619AB">
            <w:pPr>
              <w:keepNext/>
            </w:pPr>
            <w:r>
              <w:t>Not set:</w:t>
            </w:r>
            <w:r w:rsidR="004619AB">
              <w:t xml:space="preserve"> accept simple URL</w:t>
            </w:r>
          </w:p>
          <w:p w:rsidR="004619AB" w:rsidRDefault="00C41086" w:rsidP="004619AB">
            <w:pPr>
              <w:keepNext/>
            </w:pPr>
            <w:r>
              <w:t>Set:</w:t>
            </w:r>
            <w:r w:rsidR="004619AB">
              <w:t xml:space="preserve"> accept double URLs</w:t>
            </w: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  <w:r>
              <w:t>EPS</w:t>
            </w: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4619AB" w:rsidRDefault="00691F21" w:rsidP="004619AB">
            <w:pPr>
              <w:keepNext/>
            </w:pPr>
            <w:r>
              <w:t>Set: bank requires a popup</w:t>
            </w: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4619AB" w:rsidRDefault="00E1748A" w:rsidP="004619AB">
            <w:pPr>
              <w:keepNext/>
            </w:pPr>
            <w:ins w:id="3272" w:author="Florence Delubac" w:date="2012-06-22T16:05:00Z">
              <w:r>
                <w:t>To specify which eps method to use (v2.2 or 2.4)</w:t>
              </w:r>
            </w:ins>
          </w:p>
        </w:tc>
        <w:tc>
          <w:tcPr>
            <w:tcW w:w="3782" w:type="dxa"/>
          </w:tcPr>
          <w:p w:rsidR="004619AB" w:rsidRDefault="00E1748A" w:rsidP="004619AB">
            <w:pPr>
              <w:keepNext/>
            </w:pPr>
            <w:ins w:id="3273" w:author="Florence Delubac" w:date="2012-06-22T16:06:00Z">
              <w:r>
                <w:t>eps</w:t>
              </w:r>
            </w:ins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  <w:rPr>
                <w:lang w:val="fr-FR"/>
              </w:rPr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  <w:rPr>
                <w:lang w:val="fr-FR"/>
              </w:rPr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  <w:rPr>
                <w:lang w:val="fr-FR"/>
              </w:rPr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  <w:rPr>
                <w:lang w:val="fr-FR"/>
              </w:rPr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  <w:tr w:rsidR="004619AB">
        <w:tc>
          <w:tcPr>
            <w:tcW w:w="828" w:type="dxa"/>
          </w:tcPr>
          <w:p w:rsidR="004619AB" w:rsidRDefault="004619AB" w:rsidP="004619AB">
            <w:pPr>
              <w:keepNext/>
              <w:rPr>
                <w:lang w:val="fr-FR"/>
              </w:rPr>
            </w:pPr>
            <w:r>
              <w:rPr>
                <w:lang w:val="fr-FR"/>
              </w:rPr>
              <w:t>8192</w:t>
            </w:r>
          </w:p>
        </w:tc>
        <w:tc>
          <w:tcPr>
            <w:tcW w:w="6118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2" w:type="dxa"/>
          </w:tcPr>
          <w:p w:rsidR="004619AB" w:rsidRDefault="004619AB" w:rsidP="004619AB">
            <w:pPr>
              <w:keepNext/>
            </w:pPr>
          </w:p>
        </w:tc>
        <w:tc>
          <w:tcPr>
            <w:tcW w:w="3780" w:type="dxa"/>
          </w:tcPr>
          <w:p w:rsidR="004619AB" w:rsidRDefault="004619AB" w:rsidP="004619AB">
            <w:pPr>
              <w:keepNext/>
            </w:pPr>
          </w:p>
        </w:tc>
      </w:tr>
    </w:tbl>
    <w:p w:rsidR="004619AB" w:rsidRDefault="004619AB">
      <w:pPr>
        <w:numPr>
          <w:ins w:id="3274" w:author="François NOËL" w:date="2008-08-26T17:08:00Z"/>
        </w:numPr>
        <w:rPr>
          <w:ins w:id="3275" w:author="François NOËL" w:date="2008-08-26T17:08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2"/>
        <w:gridCol w:w="3780"/>
      </w:tblGrid>
      <w:tr w:rsidR="005C4D59" w:rsidRPr="008F197A" w:rsidTr="005C4D59">
        <w:trPr>
          <w:ins w:id="3276" w:author="François NOËL" w:date="2008-08-26T17:08:00Z"/>
        </w:trPr>
        <w:tc>
          <w:tcPr>
            <w:tcW w:w="14508" w:type="dxa"/>
            <w:gridSpan w:val="4"/>
            <w:shd w:val="clear" w:color="auto" w:fill="000000"/>
          </w:tcPr>
          <w:p w:rsidR="005C4D59" w:rsidRPr="008F197A" w:rsidRDefault="005C4D59" w:rsidP="0073314D">
            <w:pPr>
              <w:pStyle w:val="Heading1"/>
              <w:numPr>
                <w:ins w:id="3277" w:author="François NOËL" w:date="2008-08-26T17:08:00Z"/>
              </w:numPr>
              <w:rPr>
                <w:ins w:id="3278" w:author="François NOËL" w:date="2008-08-26T17:08:00Z"/>
              </w:rPr>
            </w:pPr>
            <w:ins w:id="3279" w:author="François NOËL" w:date="2008-08-26T17:08:00Z">
              <w:r w:rsidRPr="008F197A">
                <w:lastRenderedPageBreak/>
                <w:t>TpType (PAYMENTLAYOUT)</w:t>
              </w:r>
            </w:ins>
          </w:p>
        </w:tc>
      </w:tr>
      <w:tr w:rsidR="005C4D59" w:rsidRPr="008F197A" w:rsidTr="005C4D59">
        <w:trPr>
          <w:cantSplit/>
          <w:ins w:id="3280" w:author="François NOËL" w:date="2008-08-26T17:08:00Z"/>
        </w:trPr>
        <w:tc>
          <w:tcPr>
            <w:tcW w:w="828" w:type="dxa"/>
          </w:tcPr>
          <w:p w:rsidR="005C4D59" w:rsidRPr="008F197A" w:rsidRDefault="001A70F3" w:rsidP="005C4D59">
            <w:pPr>
              <w:pStyle w:val="NormalHead"/>
              <w:numPr>
                <w:ins w:id="3281" w:author="François NOËL" w:date="2008-08-26T17:08:00Z"/>
              </w:numPr>
              <w:spacing w:after="120" w:line="480" w:lineRule="auto"/>
              <w:rPr>
                <w:ins w:id="3282" w:author="François NOËL" w:date="2008-08-26T17:08:00Z"/>
                <w:lang w:val="en-GB"/>
                <w:rPrChange w:id="3283" w:author="François NOËL" w:date="2008-08-26T17:11:00Z">
                  <w:rPr>
                    <w:ins w:id="3284" w:author="François NOËL" w:date="2008-08-26T17:08:00Z"/>
                  </w:rPr>
                </w:rPrChange>
              </w:rPr>
            </w:pPr>
            <w:ins w:id="3285" w:author="François NOËL" w:date="2008-08-26T17:08:00Z">
              <w:r w:rsidRPr="001A70F3">
                <w:rPr>
                  <w:lang w:val="en-GB"/>
                  <w:rPrChange w:id="3286" w:author="François NOËL" w:date="2008-08-26T17:11:00Z">
                    <w:rPr/>
                  </w:rPrChange>
                </w:rPr>
                <w:t>Bit</w:t>
              </w:r>
            </w:ins>
          </w:p>
        </w:tc>
        <w:tc>
          <w:tcPr>
            <w:tcW w:w="6118" w:type="dxa"/>
          </w:tcPr>
          <w:p w:rsidR="005C4D59" w:rsidRPr="008F197A" w:rsidRDefault="001A70F3" w:rsidP="005C4D59">
            <w:pPr>
              <w:pStyle w:val="NormalHead"/>
              <w:numPr>
                <w:ins w:id="3287" w:author="François NOËL" w:date="2008-08-26T17:08:00Z"/>
              </w:numPr>
              <w:spacing w:after="120" w:line="480" w:lineRule="auto"/>
              <w:rPr>
                <w:ins w:id="3288" w:author="François NOËL" w:date="2008-08-26T17:08:00Z"/>
                <w:lang w:val="en-GB"/>
                <w:rPrChange w:id="3289" w:author="François NOËL" w:date="2008-08-26T17:11:00Z">
                  <w:rPr>
                    <w:ins w:id="3290" w:author="François NOËL" w:date="2008-08-26T17:08:00Z"/>
                  </w:rPr>
                </w:rPrChange>
              </w:rPr>
            </w:pPr>
            <w:ins w:id="3291" w:author="François NOËL" w:date="2008-08-26T17:08:00Z">
              <w:r w:rsidRPr="001A70F3">
                <w:rPr>
                  <w:lang w:val="en-GB"/>
                  <w:rPrChange w:id="3292" w:author="François NOËL" w:date="2008-08-26T17:11:00Z">
                    <w:rPr/>
                  </w:rPrChange>
                </w:rPr>
                <w:t>Description</w:t>
              </w:r>
            </w:ins>
          </w:p>
        </w:tc>
        <w:tc>
          <w:tcPr>
            <w:tcW w:w="3782" w:type="dxa"/>
          </w:tcPr>
          <w:p w:rsidR="005C4D59" w:rsidRPr="008F197A" w:rsidRDefault="001A70F3" w:rsidP="005C4D59">
            <w:pPr>
              <w:pStyle w:val="NormalHead"/>
              <w:numPr>
                <w:ins w:id="3293" w:author="François NOËL" w:date="2008-08-26T17:08:00Z"/>
              </w:numPr>
              <w:spacing w:after="120" w:line="480" w:lineRule="auto"/>
              <w:rPr>
                <w:ins w:id="3294" w:author="François NOËL" w:date="2008-08-26T17:08:00Z"/>
                <w:lang w:val="en-GB"/>
                <w:rPrChange w:id="3295" w:author="François NOËL" w:date="2008-08-26T17:11:00Z">
                  <w:rPr>
                    <w:ins w:id="3296" w:author="François NOËL" w:date="2008-08-26T17:08:00Z"/>
                  </w:rPr>
                </w:rPrChange>
              </w:rPr>
            </w:pPr>
            <w:ins w:id="3297" w:author="François NOËL" w:date="2008-08-26T17:08:00Z">
              <w:r w:rsidRPr="001A70F3">
                <w:rPr>
                  <w:lang w:val="en-GB"/>
                  <w:rPrChange w:id="3298" w:author="François NOËL" w:date="2008-08-26T17:11:00Z">
                    <w:rPr/>
                  </w:rPrChange>
                </w:rPr>
                <w:t>Main process concerned = rem</w:t>
              </w:r>
            </w:ins>
          </w:p>
        </w:tc>
        <w:tc>
          <w:tcPr>
            <w:tcW w:w="3780" w:type="dxa"/>
          </w:tcPr>
          <w:p w:rsidR="005C4D59" w:rsidRPr="008F197A" w:rsidRDefault="001A70F3" w:rsidP="005C4D59">
            <w:pPr>
              <w:pStyle w:val="NormalHead"/>
              <w:numPr>
                <w:ins w:id="3299" w:author="François NOËL" w:date="2008-08-26T17:08:00Z"/>
              </w:numPr>
              <w:spacing w:after="120" w:line="480" w:lineRule="auto"/>
              <w:rPr>
                <w:ins w:id="3300" w:author="François NOËL" w:date="2008-08-26T17:08:00Z"/>
                <w:lang w:val="en-GB"/>
                <w:rPrChange w:id="3301" w:author="François NOËL" w:date="2008-08-26T17:11:00Z">
                  <w:rPr>
                    <w:ins w:id="3302" w:author="François NOËL" w:date="2008-08-26T17:08:00Z"/>
                  </w:rPr>
                </w:rPrChange>
              </w:rPr>
            </w:pPr>
            <w:ins w:id="3303" w:author="François NOËL" w:date="2008-08-26T17:08:00Z">
              <w:r w:rsidRPr="001A70F3">
                <w:rPr>
                  <w:lang w:val="en-GB"/>
                  <w:rPrChange w:id="3304" w:author="François NOËL" w:date="2008-08-26T17:11:00Z">
                    <w:rPr/>
                  </w:rPrChange>
                </w:rPr>
                <w:t>FE cfgable</w:t>
              </w:r>
            </w:ins>
          </w:p>
        </w:tc>
      </w:tr>
      <w:tr w:rsidR="005C4D59" w:rsidRPr="008F197A" w:rsidTr="005C4D59">
        <w:trPr>
          <w:ins w:id="3305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06" w:author="François NOËL" w:date="2008-08-26T17:08:00Z"/>
              </w:numPr>
              <w:rPr>
                <w:ins w:id="3307" w:author="François NOËL" w:date="2008-08-26T17:08:00Z"/>
              </w:rPr>
            </w:pPr>
            <w:ins w:id="3308" w:author="François NOËL" w:date="2008-08-26T17:08:00Z">
              <w:r w:rsidRPr="008F197A">
                <w:t>1</w:t>
              </w:r>
            </w:ins>
          </w:p>
        </w:tc>
        <w:tc>
          <w:tcPr>
            <w:tcW w:w="6118" w:type="dxa"/>
          </w:tcPr>
          <w:p w:rsidR="005C4D59" w:rsidRPr="008F197A" w:rsidRDefault="0024669C" w:rsidP="005C4D59">
            <w:pPr>
              <w:keepNext/>
              <w:numPr>
                <w:ins w:id="3309" w:author="François NOËL" w:date="2008-08-26T17:08:00Z"/>
              </w:numPr>
              <w:rPr>
                <w:ins w:id="3310" w:author="François NOËL" w:date="2008-08-26T17:08:00Z"/>
              </w:rPr>
            </w:pPr>
            <w:ins w:id="3311" w:author="François NOËL" w:date="2008-08-26T17:09:00Z">
              <w:r w:rsidRPr="008F197A">
                <w:t>Default template</w:t>
              </w:r>
            </w:ins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12" w:author="François NOËL" w:date="2008-08-26T17:08:00Z"/>
              </w:numPr>
              <w:rPr>
                <w:ins w:id="3313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14" w:author="François NOËL" w:date="2008-08-26T17:08:00Z"/>
              </w:numPr>
              <w:rPr>
                <w:ins w:id="3315" w:author="François NOËL" w:date="2008-08-26T17:08:00Z"/>
              </w:rPr>
            </w:pPr>
          </w:p>
        </w:tc>
      </w:tr>
      <w:tr w:rsidR="005C4D59" w:rsidRPr="008F197A" w:rsidTr="005C4D59">
        <w:trPr>
          <w:ins w:id="3316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17" w:author="François NOËL" w:date="2008-08-26T17:08:00Z"/>
              </w:numPr>
              <w:rPr>
                <w:ins w:id="3318" w:author="François NOËL" w:date="2008-08-26T17:08:00Z"/>
              </w:rPr>
            </w:pPr>
            <w:ins w:id="3319" w:author="François NOËL" w:date="2008-08-26T17:08:00Z">
              <w:r w:rsidRPr="008F197A">
                <w:t>2</w:t>
              </w:r>
            </w:ins>
          </w:p>
        </w:tc>
        <w:tc>
          <w:tcPr>
            <w:tcW w:w="6118" w:type="dxa"/>
          </w:tcPr>
          <w:p w:rsidR="005C4D59" w:rsidRPr="008F197A" w:rsidRDefault="0024669C" w:rsidP="005C4D59">
            <w:pPr>
              <w:keepNext/>
              <w:numPr>
                <w:ins w:id="3320" w:author="François NOËL" w:date="2008-08-26T17:08:00Z"/>
              </w:numPr>
              <w:rPr>
                <w:ins w:id="3321" w:author="François NOËL" w:date="2008-08-26T17:08:00Z"/>
              </w:rPr>
            </w:pPr>
            <w:ins w:id="3322" w:author="François NOËL" w:date="2008-08-26T17:09:00Z">
              <w:r w:rsidRPr="008F197A">
                <w:t>Dynamic template</w:t>
              </w:r>
            </w:ins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23" w:author="François NOËL" w:date="2008-08-26T17:08:00Z"/>
              </w:numPr>
              <w:rPr>
                <w:ins w:id="3324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25" w:author="François NOËL" w:date="2008-08-26T17:08:00Z"/>
              </w:numPr>
              <w:rPr>
                <w:ins w:id="3326" w:author="François NOËL" w:date="2008-08-26T17:08:00Z"/>
              </w:rPr>
            </w:pPr>
          </w:p>
        </w:tc>
      </w:tr>
      <w:tr w:rsidR="005C4D59" w:rsidRPr="008F197A" w:rsidTr="005C4D59">
        <w:trPr>
          <w:ins w:id="3327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28" w:author="François NOËL" w:date="2008-08-26T17:08:00Z"/>
              </w:numPr>
              <w:rPr>
                <w:ins w:id="3329" w:author="François NOËL" w:date="2008-08-26T17:08:00Z"/>
              </w:rPr>
            </w:pPr>
            <w:ins w:id="3330" w:author="François NOËL" w:date="2008-08-26T17:08:00Z">
              <w:r w:rsidRPr="008F197A">
                <w:t>4</w:t>
              </w:r>
            </w:ins>
          </w:p>
        </w:tc>
        <w:tc>
          <w:tcPr>
            <w:tcW w:w="6118" w:type="dxa"/>
          </w:tcPr>
          <w:p w:rsidR="005C4D59" w:rsidRPr="008F197A" w:rsidRDefault="0024669C" w:rsidP="005C4D59">
            <w:pPr>
              <w:keepNext/>
              <w:numPr>
                <w:ins w:id="3331" w:author="François NOËL" w:date="2008-08-26T17:08:00Z"/>
              </w:numPr>
              <w:rPr>
                <w:ins w:id="3332" w:author="François NOËL" w:date="2008-08-26T17:08:00Z"/>
              </w:rPr>
            </w:pPr>
            <w:ins w:id="3333" w:author="François NOËL" w:date="2008-08-26T17:09:00Z">
              <w:r w:rsidRPr="008F197A">
                <w:t>Static template</w:t>
              </w:r>
            </w:ins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34" w:author="François NOËL" w:date="2008-08-26T17:08:00Z"/>
              </w:numPr>
              <w:rPr>
                <w:ins w:id="3335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36" w:author="François NOËL" w:date="2008-08-26T17:08:00Z"/>
              </w:numPr>
              <w:rPr>
                <w:ins w:id="3337" w:author="François NOËL" w:date="2008-08-26T17:08:00Z"/>
              </w:rPr>
            </w:pPr>
          </w:p>
        </w:tc>
      </w:tr>
      <w:tr w:rsidR="005C4D59" w:rsidRPr="008F197A" w:rsidTr="005C4D59">
        <w:trPr>
          <w:ins w:id="3338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39" w:author="François NOËL" w:date="2008-08-26T17:08:00Z"/>
              </w:numPr>
              <w:rPr>
                <w:ins w:id="3340" w:author="François NOËL" w:date="2008-08-26T17:08:00Z"/>
              </w:rPr>
            </w:pPr>
            <w:ins w:id="3341" w:author="François NOËL" w:date="2008-08-26T17:08:00Z">
              <w:r w:rsidRPr="008F197A">
                <w:t>8</w:t>
              </w:r>
            </w:ins>
          </w:p>
        </w:tc>
        <w:tc>
          <w:tcPr>
            <w:tcW w:w="6118" w:type="dxa"/>
          </w:tcPr>
          <w:p w:rsidR="005C4D59" w:rsidRPr="008F197A" w:rsidRDefault="0024669C" w:rsidP="005C4D59">
            <w:pPr>
              <w:keepNext/>
              <w:numPr>
                <w:ins w:id="3342" w:author="François NOËL" w:date="2008-08-26T17:08:00Z"/>
              </w:numPr>
              <w:rPr>
                <w:ins w:id="3343" w:author="François NOËL" w:date="2008-08-26T17:08:00Z"/>
              </w:rPr>
            </w:pPr>
            <w:ins w:id="3344" w:author="François NOËL" w:date="2008-08-26T17:10:00Z">
              <w:r w:rsidRPr="008F197A">
                <w:t>Error occurred during recover of template</w:t>
              </w:r>
            </w:ins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45" w:author="François NOËL" w:date="2008-08-26T17:08:00Z"/>
              </w:numPr>
              <w:rPr>
                <w:ins w:id="3346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47" w:author="François NOËL" w:date="2008-08-26T17:08:00Z"/>
              </w:numPr>
              <w:rPr>
                <w:ins w:id="3348" w:author="François NOËL" w:date="2008-08-26T17:08:00Z"/>
              </w:rPr>
            </w:pPr>
          </w:p>
        </w:tc>
      </w:tr>
      <w:tr w:rsidR="005C4D59" w:rsidRPr="008F197A" w:rsidTr="005C4D59">
        <w:trPr>
          <w:ins w:id="3349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50" w:author="François NOËL" w:date="2008-08-26T17:08:00Z"/>
              </w:numPr>
              <w:rPr>
                <w:ins w:id="3351" w:author="François NOËL" w:date="2008-08-26T17:08:00Z"/>
              </w:rPr>
            </w:pPr>
            <w:ins w:id="3352" w:author="François NOËL" w:date="2008-08-26T17:08:00Z">
              <w:r w:rsidRPr="008F197A">
                <w:t>16</w:t>
              </w:r>
            </w:ins>
          </w:p>
        </w:tc>
        <w:tc>
          <w:tcPr>
            <w:tcW w:w="6118" w:type="dxa"/>
          </w:tcPr>
          <w:p w:rsidR="005C4D59" w:rsidRPr="008F197A" w:rsidRDefault="001A70F3" w:rsidP="005C4D59">
            <w:pPr>
              <w:keepNext/>
              <w:numPr>
                <w:ins w:id="3353" w:author="François NOËL" w:date="2008-08-26T17:08:00Z"/>
              </w:numPr>
              <w:spacing w:after="120" w:line="480" w:lineRule="auto"/>
              <w:rPr>
                <w:ins w:id="3354" w:author="François NOËL" w:date="2008-08-26T17:08:00Z"/>
                <w:rPrChange w:id="3355" w:author="François NOËL" w:date="2008-08-26T17:11:00Z">
                  <w:rPr>
                    <w:ins w:id="3356" w:author="François NOËL" w:date="2008-08-26T17:08:00Z"/>
                    <w:lang w:val="fr-FR"/>
                  </w:rPr>
                </w:rPrChange>
              </w:rPr>
            </w:pPr>
            <w:ins w:id="3357" w:author="François NOËL" w:date="2008-08-26T17:10:00Z">
              <w:r w:rsidRPr="001A70F3">
                <w:rPr>
                  <w:rPrChange w:id="3358" w:author="François NOËL" w:date="2008-08-26T17:11:00Z">
                    <w:rPr>
                      <w:lang w:val="fr-FR"/>
                    </w:rPr>
                  </w:rPrChange>
                </w:rPr>
                <w:t>Blocking keywords detected</w:t>
              </w:r>
            </w:ins>
            <w:ins w:id="3359" w:author="François NOËL" w:date="2008-08-26T17:11:00Z">
              <w:r w:rsidR="008F197A">
                <w:t xml:space="preserve"> in template</w:t>
              </w:r>
            </w:ins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60" w:author="François NOËL" w:date="2008-08-26T17:08:00Z"/>
              </w:numPr>
              <w:rPr>
                <w:ins w:id="3361" w:author="François NOËL" w:date="2008-08-26T17:08:00Z"/>
                <w:rPrChange w:id="3362" w:author="François NOËL" w:date="2008-08-26T17:11:00Z">
                  <w:rPr>
                    <w:ins w:id="3363" w:author="François NOËL" w:date="2008-08-26T17:08:00Z"/>
                    <w:lang w:val="fr-FR"/>
                  </w:rPr>
                </w:rPrChange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64" w:author="François NOËL" w:date="2008-08-26T17:08:00Z"/>
              </w:numPr>
              <w:rPr>
                <w:ins w:id="3365" w:author="François NOËL" w:date="2008-08-26T17:08:00Z"/>
              </w:rPr>
            </w:pPr>
          </w:p>
        </w:tc>
      </w:tr>
      <w:tr w:rsidR="005C4D59" w:rsidRPr="008F197A" w:rsidTr="005C4D59">
        <w:trPr>
          <w:ins w:id="3366" w:author="François NOËL" w:date="2008-08-26T17:08:00Z"/>
        </w:trPr>
        <w:tc>
          <w:tcPr>
            <w:tcW w:w="828" w:type="dxa"/>
          </w:tcPr>
          <w:p w:rsidR="005C4D59" w:rsidRPr="008F197A" w:rsidRDefault="001A70F3" w:rsidP="005C4D59">
            <w:pPr>
              <w:keepNext/>
              <w:numPr>
                <w:ins w:id="3367" w:author="François NOËL" w:date="2008-08-26T17:08:00Z"/>
              </w:numPr>
              <w:spacing w:after="120" w:line="480" w:lineRule="auto"/>
              <w:rPr>
                <w:ins w:id="3368" w:author="François NOËL" w:date="2008-08-26T17:08:00Z"/>
                <w:rPrChange w:id="3369" w:author="François NOËL" w:date="2008-08-26T17:11:00Z">
                  <w:rPr>
                    <w:ins w:id="3370" w:author="François NOËL" w:date="2008-08-26T17:08:00Z"/>
                    <w:lang w:val="fr-FR"/>
                  </w:rPr>
                </w:rPrChange>
              </w:rPr>
            </w:pPr>
            <w:ins w:id="3371" w:author="François NOËL" w:date="2008-08-26T17:08:00Z">
              <w:r w:rsidRPr="001A70F3">
                <w:rPr>
                  <w:rPrChange w:id="3372" w:author="François NOËL" w:date="2008-08-26T17:11:00Z">
                    <w:rPr>
                      <w:lang w:val="fr-FR"/>
                    </w:rPr>
                  </w:rPrChange>
                </w:rPr>
                <w:t>32</w:t>
              </w:r>
            </w:ins>
          </w:p>
        </w:tc>
        <w:tc>
          <w:tcPr>
            <w:tcW w:w="6118" w:type="dxa"/>
          </w:tcPr>
          <w:p w:rsidR="005C4D59" w:rsidRPr="008F197A" w:rsidRDefault="008F197A" w:rsidP="005C4D59">
            <w:pPr>
              <w:keepNext/>
              <w:numPr>
                <w:ins w:id="3373" w:author="François NOËL" w:date="2008-08-26T17:08:00Z"/>
              </w:numPr>
              <w:rPr>
                <w:ins w:id="3374" w:author="François NOËL" w:date="2008-08-26T17:08:00Z"/>
              </w:rPr>
            </w:pPr>
            <w:ins w:id="3375" w:author="François NOËL" w:date="2008-08-26T17:11:00Z">
              <w:r>
                <w:t>Sensible keywords detected in template</w:t>
              </w:r>
            </w:ins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76" w:author="François NOËL" w:date="2008-08-26T17:08:00Z"/>
              </w:numPr>
              <w:rPr>
                <w:ins w:id="337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78" w:author="François NOËL" w:date="2008-08-26T17:08:00Z"/>
              </w:numPr>
              <w:rPr>
                <w:ins w:id="3379" w:author="François NOËL" w:date="2008-08-26T17:08:00Z"/>
              </w:rPr>
            </w:pPr>
          </w:p>
        </w:tc>
      </w:tr>
      <w:tr w:rsidR="005C4D59" w:rsidRPr="008F197A" w:rsidTr="005C4D59">
        <w:trPr>
          <w:ins w:id="338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81" w:author="François NOËL" w:date="2008-08-26T17:08:00Z"/>
              </w:numPr>
              <w:rPr>
                <w:ins w:id="3382" w:author="François NOËL" w:date="2008-08-26T17:08:00Z"/>
              </w:rPr>
            </w:pPr>
            <w:ins w:id="3383" w:author="François NOËL" w:date="2008-08-26T17:08:00Z">
              <w:r w:rsidRPr="008F197A">
                <w:t>64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384" w:author="François NOËL" w:date="2008-08-26T17:08:00Z"/>
              </w:numPr>
              <w:rPr>
                <w:ins w:id="3385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86" w:author="François NOËL" w:date="2008-08-26T17:08:00Z"/>
              </w:numPr>
              <w:rPr>
                <w:ins w:id="338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88" w:author="François NOËL" w:date="2008-08-26T17:08:00Z"/>
              </w:numPr>
              <w:rPr>
                <w:ins w:id="3389" w:author="François NOËL" w:date="2008-08-26T17:08:00Z"/>
              </w:rPr>
            </w:pPr>
          </w:p>
        </w:tc>
      </w:tr>
      <w:tr w:rsidR="005C4D59" w:rsidRPr="008F197A" w:rsidTr="005C4D59">
        <w:trPr>
          <w:ins w:id="339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391" w:author="François NOËL" w:date="2008-08-26T17:08:00Z"/>
              </w:numPr>
              <w:rPr>
                <w:ins w:id="3392" w:author="François NOËL" w:date="2008-08-26T17:08:00Z"/>
              </w:rPr>
            </w:pPr>
            <w:ins w:id="3393" w:author="François NOËL" w:date="2008-08-26T17:08:00Z">
              <w:r w:rsidRPr="008F197A">
                <w:t>128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394" w:author="François NOËL" w:date="2008-08-26T17:08:00Z"/>
              </w:numPr>
              <w:rPr>
                <w:ins w:id="3395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396" w:author="François NOËL" w:date="2008-08-26T17:08:00Z"/>
              </w:numPr>
              <w:rPr>
                <w:ins w:id="339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398" w:author="François NOËL" w:date="2008-08-26T17:08:00Z"/>
              </w:numPr>
              <w:rPr>
                <w:ins w:id="3399" w:author="François NOËL" w:date="2008-08-26T17:08:00Z"/>
              </w:rPr>
            </w:pPr>
          </w:p>
        </w:tc>
      </w:tr>
      <w:tr w:rsidR="005C4D59" w:rsidRPr="008F197A" w:rsidTr="005C4D59">
        <w:trPr>
          <w:ins w:id="340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401" w:author="François NOËL" w:date="2008-08-26T17:08:00Z"/>
              </w:numPr>
              <w:rPr>
                <w:ins w:id="3402" w:author="François NOËL" w:date="2008-08-26T17:08:00Z"/>
              </w:rPr>
            </w:pPr>
            <w:ins w:id="3403" w:author="François NOËL" w:date="2008-08-26T17:08:00Z">
              <w:r w:rsidRPr="008F197A">
                <w:t>256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404" w:author="François NOËL" w:date="2008-08-26T17:08:00Z"/>
              </w:numPr>
              <w:rPr>
                <w:ins w:id="3405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406" w:author="François NOËL" w:date="2008-08-26T17:08:00Z"/>
              </w:numPr>
              <w:rPr>
                <w:ins w:id="340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408" w:author="François NOËL" w:date="2008-08-26T17:08:00Z"/>
              </w:numPr>
              <w:rPr>
                <w:ins w:id="3409" w:author="François NOËL" w:date="2008-08-26T17:08:00Z"/>
              </w:rPr>
            </w:pPr>
          </w:p>
        </w:tc>
      </w:tr>
      <w:tr w:rsidR="005C4D59" w:rsidRPr="008F197A" w:rsidTr="005C4D59">
        <w:trPr>
          <w:ins w:id="341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411" w:author="François NOËL" w:date="2008-08-26T17:08:00Z"/>
              </w:numPr>
              <w:rPr>
                <w:ins w:id="3412" w:author="François NOËL" w:date="2008-08-26T17:08:00Z"/>
              </w:rPr>
            </w:pPr>
            <w:ins w:id="3413" w:author="François NOËL" w:date="2008-08-26T17:08:00Z">
              <w:r w:rsidRPr="008F197A">
                <w:t>512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414" w:author="François NOËL" w:date="2008-08-26T17:08:00Z"/>
              </w:numPr>
              <w:rPr>
                <w:ins w:id="3415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416" w:author="François NOËL" w:date="2008-08-26T17:08:00Z"/>
              </w:numPr>
              <w:rPr>
                <w:ins w:id="341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418" w:author="François NOËL" w:date="2008-08-26T17:08:00Z"/>
              </w:numPr>
              <w:rPr>
                <w:ins w:id="3419" w:author="François NOËL" w:date="2008-08-26T17:08:00Z"/>
              </w:rPr>
            </w:pPr>
          </w:p>
        </w:tc>
      </w:tr>
      <w:tr w:rsidR="005C4D59" w:rsidRPr="008F197A" w:rsidTr="005C4D59">
        <w:trPr>
          <w:ins w:id="342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421" w:author="François NOËL" w:date="2008-08-26T17:08:00Z"/>
              </w:numPr>
              <w:rPr>
                <w:ins w:id="3422" w:author="François NOËL" w:date="2008-08-26T17:08:00Z"/>
              </w:rPr>
            </w:pPr>
            <w:ins w:id="3423" w:author="François NOËL" w:date="2008-08-26T17:08:00Z">
              <w:r w:rsidRPr="008F197A">
                <w:t>1024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424" w:author="François NOËL" w:date="2008-08-26T17:08:00Z"/>
              </w:numPr>
              <w:rPr>
                <w:ins w:id="3425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426" w:author="François NOËL" w:date="2008-08-26T17:08:00Z"/>
              </w:numPr>
              <w:rPr>
                <w:ins w:id="342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428" w:author="François NOËL" w:date="2008-08-26T17:08:00Z"/>
              </w:numPr>
              <w:rPr>
                <w:ins w:id="3429" w:author="François NOËL" w:date="2008-08-26T17:08:00Z"/>
              </w:rPr>
            </w:pPr>
          </w:p>
        </w:tc>
      </w:tr>
      <w:tr w:rsidR="005C4D59" w:rsidRPr="008F197A" w:rsidTr="005C4D59">
        <w:trPr>
          <w:ins w:id="343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431" w:author="François NOËL" w:date="2008-08-26T17:08:00Z"/>
              </w:numPr>
              <w:rPr>
                <w:ins w:id="3432" w:author="François NOËL" w:date="2008-08-26T17:08:00Z"/>
              </w:rPr>
            </w:pPr>
            <w:ins w:id="3433" w:author="François NOËL" w:date="2008-08-26T17:08:00Z">
              <w:r w:rsidRPr="008F197A">
                <w:t>2048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434" w:author="François NOËL" w:date="2008-08-26T17:08:00Z"/>
              </w:numPr>
              <w:rPr>
                <w:ins w:id="3435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436" w:author="François NOËL" w:date="2008-08-26T17:08:00Z"/>
              </w:numPr>
              <w:rPr>
                <w:ins w:id="3437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438" w:author="François NOËL" w:date="2008-08-26T17:08:00Z"/>
              </w:numPr>
              <w:rPr>
                <w:ins w:id="3439" w:author="François NOËL" w:date="2008-08-26T17:08:00Z"/>
              </w:rPr>
            </w:pPr>
          </w:p>
        </w:tc>
      </w:tr>
      <w:tr w:rsidR="005C4D59" w:rsidRPr="008F197A" w:rsidTr="005C4D59">
        <w:trPr>
          <w:ins w:id="3440" w:author="François NOËL" w:date="2008-08-26T17:08:00Z"/>
        </w:trPr>
        <w:tc>
          <w:tcPr>
            <w:tcW w:w="828" w:type="dxa"/>
          </w:tcPr>
          <w:p w:rsidR="005C4D59" w:rsidRPr="008F197A" w:rsidRDefault="005C4D59" w:rsidP="005C4D59">
            <w:pPr>
              <w:keepNext/>
              <w:numPr>
                <w:ins w:id="3441" w:author="François NOËL" w:date="2008-08-26T17:08:00Z"/>
              </w:numPr>
              <w:rPr>
                <w:ins w:id="3442" w:author="François NOËL" w:date="2008-08-26T17:08:00Z"/>
              </w:rPr>
            </w:pPr>
            <w:ins w:id="3443" w:author="François NOËL" w:date="2008-08-26T17:08:00Z">
              <w:r w:rsidRPr="008F197A">
                <w:t>4096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444" w:author="François NOËL" w:date="2008-08-26T17:08:00Z"/>
              </w:numPr>
              <w:rPr>
                <w:ins w:id="3445" w:author="François NOËL" w:date="2008-08-26T17:08:00Z"/>
                <w:rPrChange w:id="3446" w:author="François NOËL" w:date="2008-08-26T17:11:00Z">
                  <w:rPr>
                    <w:ins w:id="3447" w:author="François NOËL" w:date="2008-08-26T17:08:00Z"/>
                    <w:lang w:val="fr-FR"/>
                  </w:rPr>
                </w:rPrChange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448" w:author="François NOËL" w:date="2008-08-26T17:08:00Z"/>
              </w:numPr>
              <w:rPr>
                <w:ins w:id="3449" w:author="François NOËL" w:date="2008-08-26T17:08:00Z"/>
                <w:rPrChange w:id="3450" w:author="François NOËL" w:date="2008-08-26T17:11:00Z">
                  <w:rPr>
                    <w:ins w:id="3451" w:author="François NOËL" w:date="2008-08-26T17:08:00Z"/>
                    <w:lang w:val="fr-FR"/>
                  </w:rPr>
                </w:rPrChange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452" w:author="François NOËL" w:date="2008-08-26T17:08:00Z"/>
              </w:numPr>
              <w:rPr>
                <w:ins w:id="3453" w:author="François NOËL" w:date="2008-08-26T17:08:00Z"/>
              </w:rPr>
            </w:pPr>
          </w:p>
        </w:tc>
      </w:tr>
      <w:tr w:rsidR="005C4D59" w:rsidRPr="008F197A" w:rsidTr="005C4D59">
        <w:trPr>
          <w:ins w:id="3454" w:author="François NOËL" w:date="2008-08-26T17:08:00Z"/>
        </w:trPr>
        <w:tc>
          <w:tcPr>
            <w:tcW w:w="828" w:type="dxa"/>
          </w:tcPr>
          <w:p w:rsidR="005C4D59" w:rsidRPr="008F197A" w:rsidRDefault="001A70F3" w:rsidP="005C4D59">
            <w:pPr>
              <w:keepNext/>
              <w:numPr>
                <w:ins w:id="3455" w:author="François NOËL" w:date="2008-08-26T17:08:00Z"/>
              </w:numPr>
              <w:rPr>
                <w:ins w:id="3456" w:author="François NOËL" w:date="2008-08-26T17:08:00Z"/>
                <w:rPrChange w:id="3457" w:author="François NOËL" w:date="2008-08-26T17:11:00Z">
                  <w:rPr>
                    <w:ins w:id="3458" w:author="François NOËL" w:date="2008-08-26T17:08:00Z"/>
                    <w:lang w:val="fr-FR"/>
                  </w:rPr>
                </w:rPrChange>
              </w:rPr>
            </w:pPr>
            <w:ins w:id="3459" w:author="François NOËL" w:date="2008-08-26T17:08:00Z">
              <w:r w:rsidRPr="001A70F3">
                <w:rPr>
                  <w:rPrChange w:id="3460" w:author="François NOËL" w:date="2008-08-26T17:11:00Z">
                    <w:rPr>
                      <w:lang w:val="fr-FR"/>
                    </w:rPr>
                  </w:rPrChange>
                </w:rPr>
                <w:t>8192</w:t>
              </w:r>
            </w:ins>
          </w:p>
        </w:tc>
        <w:tc>
          <w:tcPr>
            <w:tcW w:w="6118" w:type="dxa"/>
          </w:tcPr>
          <w:p w:rsidR="005C4D59" w:rsidRPr="008F197A" w:rsidRDefault="005C4D59" w:rsidP="005C4D59">
            <w:pPr>
              <w:keepNext/>
              <w:numPr>
                <w:ins w:id="3461" w:author="François NOËL" w:date="2008-08-26T17:08:00Z"/>
              </w:numPr>
              <w:rPr>
                <w:ins w:id="3462" w:author="François NOËL" w:date="2008-08-26T17:08:00Z"/>
              </w:rPr>
            </w:pPr>
          </w:p>
        </w:tc>
        <w:tc>
          <w:tcPr>
            <w:tcW w:w="3782" w:type="dxa"/>
          </w:tcPr>
          <w:p w:rsidR="005C4D59" w:rsidRPr="008F197A" w:rsidRDefault="005C4D59" w:rsidP="005C4D59">
            <w:pPr>
              <w:keepNext/>
              <w:numPr>
                <w:ins w:id="3463" w:author="François NOËL" w:date="2008-08-26T17:08:00Z"/>
              </w:numPr>
              <w:rPr>
                <w:ins w:id="3464" w:author="François NOËL" w:date="2008-08-26T17:08:00Z"/>
              </w:rPr>
            </w:pPr>
          </w:p>
        </w:tc>
        <w:tc>
          <w:tcPr>
            <w:tcW w:w="3780" w:type="dxa"/>
          </w:tcPr>
          <w:p w:rsidR="005C4D59" w:rsidRPr="008F197A" w:rsidRDefault="005C4D59" w:rsidP="005C4D59">
            <w:pPr>
              <w:keepNext/>
              <w:numPr>
                <w:ins w:id="3465" w:author="François NOËL" w:date="2008-08-26T17:08:00Z"/>
              </w:numPr>
              <w:rPr>
                <w:ins w:id="3466" w:author="François NOËL" w:date="2008-08-26T17:08:00Z"/>
              </w:rPr>
            </w:pPr>
          </w:p>
        </w:tc>
      </w:tr>
    </w:tbl>
    <w:p w:rsidR="00D57A49" w:rsidRDefault="00D57A49">
      <w:pPr>
        <w:rPr>
          <w:ins w:id="3467" w:author="Aurélien Turlan" w:date="2010-02-01T09:31:00Z"/>
        </w:rPr>
      </w:pPr>
    </w:p>
    <w:p w:rsidR="005B4167" w:rsidRDefault="005B4167">
      <w:pPr>
        <w:rPr>
          <w:ins w:id="3468" w:author="Benoit Confait" w:date="2010-10-25T11:41:00Z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2"/>
        <w:gridCol w:w="3780"/>
      </w:tblGrid>
      <w:tr w:rsidR="005B4167" w:rsidRPr="008F197A" w:rsidTr="00A21E57">
        <w:trPr>
          <w:ins w:id="3469" w:author="Benoit Confait" w:date="2010-10-25T11:41:00Z"/>
        </w:trPr>
        <w:tc>
          <w:tcPr>
            <w:tcW w:w="14508" w:type="dxa"/>
            <w:gridSpan w:val="4"/>
            <w:shd w:val="clear" w:color="auto" w:fill="000000"/>
          </w:tcPr>
          <w:p w:rsidR="005B4167" w:rsidRPr="008F197A" w:rsidRDefault="005B4167" w:rsidP="00A21E57">
            <w:pPr>
              <w:pStyle w:val="Heading1"/>
              <w:rPr>
                <w:ins w:id="3470" w:author="Benoit Confait" w:date="2010-10-25T11:41:00Z"/>
              </w:rPr>
            </w:pPr>
            <w:ins w:id="3471" w:author="Benoit Confait" w:date="2010-10-25T11:41:00Z">
              <w:r>
                <w:lastRenderedPageBreak/>
                <w:t>FLAGS</w:t>
              </w:r>
              <w:r w:rsidRPr="008F197A">
                <w:t xml:space="preserve"> (PAYMENTLAYOUT)</w:t>
              </w:r>
            </w:ins>
          </w:p>
        </w:tc>
      </w:tr>
      <w:tr w:rsidR="005B4167" w:rsidRPr="008F197A" w:rsidTr="00A21E57">
        <w:trPr>
          <w:cantSplit/>
          <w:ins w:id="3472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pStyle w:val="NormalHead"/>
              <w:rPr>
                <w:ins w:id="3473" w:author="Benoit Confait" w:date="2010-10-25T11:41:00Z"/>
                <w:lang w:val="en-GB"/>
              </w:rPr>
            </w:pPr>
            <w:ins w:id="3474" w:author="Benoit Confait" w:date="2010-10-25T11:41:00Z">
              <w:r w:rsidRPr="008F197A">
                <w:rPr>
                  <w:lang w:val="en-GB"/>
                </w:rPr>
                <w:t>Bit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pStyle w:val="NormalHead"/>
              <w:rPr>
                <w:ins w:id="3475" w:author="Benoit Confait" w:date="2010-10-25T11:41:00Z"/>
                <w:lang w:val="en-GB"/>
              </w:rPr>
            </w:pPr>
            <w:ins w:id="3476" w:author="Benoit Confait" w:date="2010-10-25T11:41:00Z">
              <w:r w:rsidRPr="008F197A">
                <w:rPr>
                  <w:lang w:val="en-GB"/>
                </w:rPr>
                <w:t>Description</w:t>
              </w:r>
            </w:ins>
          </w:p>
        </w:tc>
        <w:tc>
          <w:tcPr>
            <w:tcW w:w="3782" w:type="dxa"/>
          </w:tcPr>
          <w:p w:rsidR="005B4167" w:rsidRPr="008F197A" w:rsidRDefault="005B4167" w:rsidP="00A21E57">
            <w:pPr>
              <w:pStyle w:val="NormalHead"/>
              <w:rPr>
                <w:ins w:id="3477" w:author="Benoit Confait" w:date="2010-10-25T11:41:00Z"/>
                <w:lang w:val="en-GB"/>
              </w:rPr>
            </w:pPr>
            <w:ins w:id="3478" w:author="Benoit Confait" w:date="2010-10-25T11:41:00Z">
              <w:r w:rsidRPr="008F197A">
                <w:rPr>
                  <w:lang w:val="en-GB"/>
                </w:rPr>
                <w:t>Main process concerned = rem</w:t>
              </w:r>
            </w:ins>
          </w:p>
        </w:tc>
        <w:tc>
          <w:tcPr>
            <w:tcW w:w="3780" w:type="dxa"/>
          </w:tcPr>
          <w:p w:rsidR="005B4167" w:rsidRPr="008F197A" w:rsidRDefault="005B4167" w:rsidP="00A21E57">
            <w:pPr>
              <w:pStyle w:val="NormalHead"/>
              <w:rPr>
                <w:ins w:id="3479" w:author="Benoit Confait" w:date="2010-10-25T11:41:00Z"/>
                <w:lang w:val="en-GB"/>
              </w:rPr>
            </w:pPr>
            <w:ins w:id="3480" w:author="Benoit Confait" w:date="2010-10-25T11:41:00Z">
              <w:r w:rsidRPr="008F197A">
                <w:rPr>
                  <w:lang w:val="en-GB"/>
                </w:rPr>
                <w:t>FE cfgable</w:t>
              </w:r>
            </w:ins>
          </w:p>
        </w:tc>
      </w:tr>
      <w:tr w:rsidR="005B4167" w:rsidRPr="008F197A" w:rsidTr="00A21E57">
        <w:trPr>
          <w:ins w:id="3481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482" w:author="Benoit Confait" w:date="2010-10-25T11:41:00Z"/>
              </w:rPr>
            </w:pPr>
            <w:ins w:id="3483" w:author="Benoit Confait" w:date="2010-10-25T11:41:00Z">
              <w:r w:rsidRPr="008F197A">
                <w:t>1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484" w:author="Benoit Confait" w:date="2010-10-25T11:41:00Z"/>
              </w:rPr>
            </w:pPr>
            <w:ins w:id="3485" w:author="Benoit Confait" w:date="2010-10-25T11:41:00Z">
              <w:r>
                <w:t>Payment mask for Mobile Device</w:t>
              </w:r>
            </w:ins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486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487" w:author="Benoit Confait" w:date="2010-10-25T11:41:00Z"/>
              </w:rPr>
            </w:pPr>
          </w:p>
        </w:tc>
      </w:tr>
      <w:tr w:rsidR="005B4167" w:rsidRPr="008F197A" w:rsidTr="00A21E57">
        <w:trPr>
          <w:ins w:id="3488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489" w:author="Benoit Confait" w:date="2010-10-25T11:41:00Z"/>
              </w:rPr>
            </w:pPr>
            <w:ins w:id="3490" w:author="Benoit Confait" w:date="2010-10-25T11:41:00Z">
              <w:r w:rsidRPr="008F197A">
                <w:t>2</w:t>
              </w:r>
            </w:ins>
          </w:p>
        </w:tc>
        <w:tc>
          <w:tcPr>
            <w:tcW w:w="6118" w:type="dxa"/>
          </w:tcPr>
          <w:p w:rsidR="005B4167" w:rsidRPr="008F197A" w:rsidRDefault="003035B2" w:rsidP="00A21E57">
            <w:pPr>
              <w:keepNext/>
              <w:rPr>
                <w:ins w:id="3491" w:author="Benoit Confait" w:date="2010-10-25T11:41:00Z"/>
              </w:rPr>
            </w:pPr>
            <w:r>
              <w:t>DISPLAYMODE IFRAME</w:t>
            </w: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492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493" w:author="Benoit Confait" w:date="2010-10-25T11:41:00Z"/>
              </w:rPr>
            </w:pPr>
          </w:p>
        </w:tc>
      </w:tr>
      <w:tr w:rsidR="005B4167" w:rsidRPr="008F197A" w:rsidTr="00A21E57">
        <w:trPr>
          <w:ins w:id="3494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495" w:author="Benoit Confait" w:date="2010-10-25T11:41:00Z"/>
              </w:rPr>
            </w:pPr>
            <w:ins w:id="3496" w:author="Benoit Confait" w:date="2010-10-25T11:41:00Z">
              <w:r w:rsidRPr="008F197A">
                <w:t>4</w:t>
              </w:r>
            </w:ins>
          </w:p>
        </w:tc>
        <w:tc>
          <w:tcPr>
            <w:tcW w:w="6118" w:type="dxa"/>
          </w:tcPr>
          <w:p w:rsidR="005B4167" w:rsidRPr="008F197A" w:rsidRDefault="009457F9" w:rsidP="00A21E57">
            <w:pPr>
              <w:keepNext/>
              <w:rPr>
                <w:ins w:id="3497" w:author="Benoit Confait" w:date="2010-10-25T11:41:00Z"/>
              </w:rPr>
            </w:pPr>
            <w:r>
              <w:t>De-acitvate 3DS for this tx</w:t>
            </w: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498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499" w:author="Benoit Confait" w:date="2010-10-25T11:41:00Z"/>
              </w:rPr>
            </w:pPr>
          </w:p>
        </w:tc>
      </w:tr>
      <w:tr w:rsidR="005B4167" w:rsidRPr="008F197A" w:rsidTr="00A21E57">
        <w:trPr>
          <w:ins w:id="3500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01" w:author="Benoit Confait" w:date="2010-10-25T11:41:00Z"/>
              </w:rPr>
            </w:pPr>
            <w:ins w:id="3502" w:author="Benoit Confait" w:date="2010-10-25T11:41:00Z">
              <w:r w:rsidRPr="008F197A">
                <w:t>8</w:t>
              </w:r>
            </w:ins>
          </w:p>
        </w:tc>
        <w:tc>
          <w:tcPr>
            <w:tcW w:w="6118" w:type="dxa"/>
          </w:tcPr>
          <w:p w:rsidR="005B4167" w:rsidRPr="008F197A" w:rsidRDefault="005B4167" w:rsidP="005B4167">
            <w:pPr>
              <w:keepNext/>
              <w:rPr>
                <w:ins w:id="3503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04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05" w:author="Benoit Confait" w:date="2010-10-25T11:41:00Z"/>
              </w:rPr>
            </w:pPr>
          </w:p>
        </w:tc>
      </w:tr>
      <w:tr w:rsidR="005B4167" w:rsidRPr="008F197A" w:rsidTr="00A21E57">
        <w:trPr>
          <w:ins w:id="3506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07" w:author="Benoit Confait" w:date="2010-10-25T11:41:00Z"/>
              </w:rPr>
            </w:pPr>
            <w:ins w:id="3508" w:author="Benoit Confait" w:date="2010-10-25T11:41:00Z">
              <w:r w:rsidRPr="008F197A">
                <w:t>16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09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10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11" w:author="Benoit Confait" w:date="2010-10-25T11:41:00Z"/>
              </w:rPr>
            </w:pPr>
          </w:p>
        </w:tc>
      </w:tr>
      <w:tr w:rsidR="005B4167" w:rsidRPr="008F197A" w:rsidTr="00A21E57">
        <w:trPr>
          <w:ins w:id="3512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13" w:author="Benoit Confait" w:date="2010-10-25T11:41:00Z"/>
              </w:rPr>
            </w:pPr>
            <w:ins w:id="3514" w:author="Benoit Confait" w:date="2010-10-25T11:41:00Z">
              <w:r w:rsidRPr="008F197A">
                <w:t>32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15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16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17" w:author="Benoit Confait" w:date="2010-10-25T11:41:00Z"/>
              </w:rPr>
            </w:pPr>
          </w:p>
        </w:tc>
      </w:tr>
      <w:tr w:rsidR="005B4167" w:rsidRPr="008F197A" w:rsidTr="00A21E57">
        <w:trPr>
          <w:ins w:id="3518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19" w:author="Benoit Confait" w:date="2010-10-25T11:41:00Z"/>
              </w:rPr>
            </w:pPr>
            <w:ins w:id="3520" w:author="Benoit Confait" w:date="2010-10-25T11:41:00Z">
              <w:r w:rsidRPr="008F197A">
                <w:t>64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21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22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23" w:author="Benoit Confait" w:date="2010-10-25T11:41:00Z"/>
              </w:rPr>
            </w:pPr>
          </w:p>
        </w:tc>
      </w:tr>
      <w:tr w:rsidR="005B4167" w:rsidRPr="008F197A" w:rsidTr="00A21E57">
        <w:trPr>
          <w:ins w:id="3524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25" w:author="Benoit Confait" w:date="2010-10-25T11:41:00Z"/>
              </w:rPr>
            </w:pPr>
            <w:ins w:id="3526" w:author="Benoit Confait" w:date="2010-10-25T11:41:00Z">
              <w:r w:rsidRPr="008F197A">
                <w:t>128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27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28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29" w:author="Benoit Confait" w:date="2010-10-25T11:41:00Z"/>
              </w:rPr>
            </w:pPr>
          </w:p>
        </w:tc>
      </w:tr>
      <w:tr w:rsidR="005B4167" w:rsidRPr="008F197A" w:rsidTr="00A21E57">
        <w:trPr>
          <w:ins w:id="3530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31" w:author="Benoit Confait" w:date="2010-10-25T11:41:00Z"/>
              </w:rPr>
            </w:pPr>
            <w:ins w:id="3532" w:author="Benoit Confait" w:date="2010-10-25T11:41:00Z">
              <w:r w:rsidRPr="008F197A">
                <w:t>256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33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34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35" w:author="Benoit Confait" w:date="2010-10-25T11:41:00Z"/>
              </w:rPr>
            </w:pPr>
          </w:p>
        </w:tc>
      </w:tr>
      <w:tr w:rsidR="005B4167" w:rsidRPr="008F197A" w:rsidTr="00A21E57">
        <w:trPr>
          <w:ins w:id="3536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37" w:author="Benoit Confait" w:date="2010-10-25T11:41:00Z"/>
              </w:rPr>
            </w:pPr>
            <w:ins w:id="3538" w:author="Benoit Confait" w:date="2010-10-25T11:41:00Z">
              <w:r w:rsidRPr="008F197A">
                <w:t>512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39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40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41" w:author="Benoit Confait" w:date="2010-10-25T11:41:00Z"/>
              </w:rPr>
            </w:pPr>
          </w:p>
        </w:tc>
      </w:tr>
      <w:tr w:rsidR="005B4167" w:rsidRPr="008F197A" w:rsidTr="00A21E57">
        <w:trPr>
          <w:ins w:id="3542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43" w:author="Benoit Confait" w:date="2010-10-25T11:41:00Z"/>
              </w:rPr>
            </w:pPr>
            <w:ins w:id="3544" w:author="Benoit Confait" w:date="2010-10-25T11:41:00Z">
              <w:r w:rsidRPr="008F197A">
                <w:t>1024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45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46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47" w:author="Benoit Confait" w:date="2010-10-25T11:41:00Z"/>
              </w:rPr>
            </w:pPr>
          </w:p>
        </w:tc>
      </w:tr>
      <w:tr w:rsidR="005B4167" w:rsidRPr="008F197A" w:rsidTr="00A21E57">
        <w:trPr>
          <w:ins w:id="3548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49" w:author="Benoit Confait" w:date="2010-10-25T11:41:00Z"/>
              </w:rPr>
            </w:pPr>
            <w:ins w:id="3550" w:author="Benoit Confait" w:date="2010-10-25T11:41:00Z">
              <w:r w:rsidRPr="008F197A">
                <w:t>2048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51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52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53" w:author="Benoit Confait" w:date="2010-10-25T11:41:00Z"/>
              </w:rPr>
            </w:pPr>
          </w:p>
        </w:tc>
      </w:tr>
      <w:tr w:rsidR="005B4167" w:rsidRPr="008F197A" w:rsidTr="00A21E57">
        <w:trPr>
          <w:ins w:id="3554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55" w:author="Benoit Confait" w:date="2010-10-25T11:41:00Z"/>
              </w:rPr>
            </w:pPr>
            <w:ins w:id="3556" w:author="Benoit Confait" w:date="2010-10-25T11:41:00Z">
              <w:r w:rsidRPr="008F197A">
                <w:t>4096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57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58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59" w:author="Benoit Confait" w:date="2010-10-25T11:41:00Z"/>
              </w:rPr>
            </w:pPr>
          </w:p>
        </w:tc>
      </w:tr>
      <w:tr w:rsidR="005B4167" w:rsidRPr="008F197A" w:rsidTr="00A21E57">
        <w:trPr>
          <w:ins w:id="3560" w:author="Benoit Confait" w:date="2010-10-25T11:41:00Z"/>
        </w:trPr>
        <w:tc>
          <w:tcPr>
            <w:tcW w:w="828" w:type="dxa"/>
          </w:tcPr>
          <w:p w:rsidR="005B4167" w:rsidRPr="008F197A" w:rsidRDefault="005B4167" w:rsidP="00A21E57">
            <w:pPr>
              <w:keepNext/>
              <w:rPr>
                <w:ins w:id="3561" w:author="Benoit Confait" w:date="2010-10-25T11:41:00Z"/>
              </w:rPr>
            </w:pPr>
            <w:ins w:id="3562" w:author="Benoit Confait" w:date="2010-10-25T11:41:00Z">
              <w:r w:rsidRPr="008F197A">
                <w:t>8192</w:t>
              </w:r>
            </w:ins>
          </w:p>
        </w:tc>
        <w:tc>
          <w:tcPr>
            <w:tcW w:w="6118" w:type="dxa"/>
          </w:tcPr>
          <w:p w:rsidR="005B4167" w:rsidRPr="008F197A" w:rsidRDefault="005B4167" w:rsidP="00A21E57">
            <w:pPr>
              <w:keepNext/>
              <w:rPr>
                <w:ins w:id="3563" w:author="Benoit Confait" w:date="2010-10-25T11:41:00Z"/>
              </w:rPr>
            </w:pPr>
          </w:p>
        </w:tc>
        <w:tc>
          <w:tcPr>
            <w:tcW w:w="3782" w:type="dxa"/>
          </w:tcPr>
          <w:p w:rsidR="005B4167" w:rsidRPr="008F197A" w:rsidRDefault="005B4167" w:rsidP="00A21E57">
            <w:pPr>
              <w:keepNext/>
              <w:rPr>
                <w:ins w:id="3564" w:author="Benoit Confait" w:date="2010-10-25T11:41:00Z"/>
              </w:rPr>
            </w:pPr>
          </w:p>
        </w:tc>
        <w:tc>
          <w:tcPr>
            <w:tcW w:w="3780" w:type="dxa"/>
          </w:tcPr>
          <w:p w:rsidR="005B4167" w:rsidRPr="008F197A" w:rsidRDefault="005B4167" w:rsidP="00A21E57">
            <w:pPr>
              <w:keepNext/>
              <w:rPr>
                <w:ins w:id="3565" w:author="Benoit Confait" w:date="2010-10-25T11:41:00Z"/>
              </w:rPr>
            </w:pPr>
          </w:p>
        </w:tc>
      </w:tr>
    </w:tbl>
    <w:p w:rsidR="00D57A49" w:rsidRDefault="00D57A49">
      <w:pPr>
        <w:rPr>
          <w:ins w:id="3566" w:author="Aurélien Turlan" w:date="2010-02-01T09:31:00Z"/>
        </w:rPr>
      </w:pPr>
      <w:ins w:id="3567" w:author="Aurélien Turlan" w:date="2010-02-01T09:31:00Z">
        <w:r>
          <w:br w:type="page"/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2"/>
        <w:gridCol w:w="3780"/>
      </w:tblGrid>
      <w:tr w:rsidR="00D57A49" w:rsidTr="00D57A49">
        <w:trPr>
          <w:ins w:id="3568" w:author="Aurélien Turlan" w:date="2010-02-01T09:31:00Z"/>
        </w:trPr>
        <w:tc>
          <w:tcPr>
            <w:tcW w:w="14508" w:type="dxa"/>
            <w:gridSpan w:val="4"/>
            <w:shd w:val="clear" w:color="auto" w:fill="000000"/>
          </w:tcPr>
          <w:p w:rsidR="00D57A49" w:rsidRDefault="00D57A49" w:rsidP="0073314D">
            <w:pPr>
              <w:pStyle w:val="Heading1"/>
              <w:numPr>
                <w:ins w:id="3569" w:author="Aurélien Turlan" w:date="2010-02-01T09:31:00Z"/>
              </w:numPr>
              <w:rPr>
                <w:ins w:id="3570" w:author="Aurélien Turlan" w:date="2010-02-01T09:31:00Z"/>
              </w:rPr>
            </w:pPr>
            <w:ins w:id="3571" w:author="Aurélien Turlan" w:date="2010-02-01T09:31:00Z">
              <w:r>
                <w:lastRenderedPageBreak/>
                <w:t>SHA_CONFIG (Merchant &amp; ISP)</w:t>
              </w:r>
            </w:ins>
          </w:p>
        </w:tc>
      </w:tr>
      <w:tr w:rsidR="00D57A49" w:rsidTr="00D57A49">
        <w:trPr>
          <w:cantSplit/>
          <w:ins w:id="3572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pStyle w:val="NormalHead"/>
              <w:numPr>
                <w:ins w:id="3573" w:author="Aurélien Turlan" w:date="2010-02-01T09:31:00Z"/>
              </w:numPr>
              <w:rPr>
                <w:ins w:id="3574" w:author="Aurélien Turlan" w:date="2010-02-01T09:31:00Z"/>
              </w:rPr>
            </w:pPr>
            <w:ins w:id="3575" w:author="Aurélien Turlan" w:date="2010-02-01T09:31:00Z">
              <w:r>
                <w:t>Bit</w:t>
              </w:r>
            </w:ins>
          </w:p>
        </w:tc>
        <w:tc>
          <w:tcPr>
            <w:tcW w:w="6118" w:type="dxa"/>
          </w:tcPr>
          <w:p w:rsidR="00D57A49" w:rsidRDefault="00D57A49" w:rsidP="00D57A49">
            <w:pPr>
              <w:pStyle w:val="NormalHead"/>
              <w:numPr>
                <w:ins w:id="3576" w:author="Aurélien Turlan" w:date="2010-02-01T09:31:00Z"/>
              </w:numPr>
              <w:rPr>
                <w:ins w:id="3577" w:author="Aurélien Turlan" w:date="2010-02-01T09:31:00Z"/>
              </w:rPr>
            </w:pPr>
            <w:ins w:id="3578" w:author="Aurélien Turlan" w:date="2010-02-01T09:31:00Z">
              <w:r>
                <w:t>Description</w:t>
              </w:r>
            </w:ins>
          </w:p>
        </w:tc>
        <w:tc>
          <w:tcPr>
            <w:tcW w:w="3782" w:type="dxa"/>
          </w:tcPr>
          <w:p w:rsidR="00D57A49" w:rsidRDefault="00D57A49" w:rsidP="00D57A49">
            <w:pPr>
              <w:pStyle w:val="NormalHead"/>
              <w:numPr>
                <w:ins w:id="3579" w:author="Aurélien Turlan" w:date="2010-02-01T09:31:00Z"/>
              </w:numPr>
              <w:rPr>
                <w:ins w:id="3580" w:author="Aurélien Turlan" w:date="2010-02-01T09:31:00Z"/>
              </w:rPr>
            </w:pPr>
            <w:ins w:id="3581" w:author="Aurélien Turlan" w:date="2010-02-01T09:31:00Z">
              <w:r>
                <w:t>Main process concerned = rem</w:t>
              </w:r>
            </w:ins>
          </w:p>
        </w:tc>
        <w:tc>
          <w:tcPr>
            <w:tcW w:w="3780" w:type="dxa"/>
          </w:tcPr>
          <w:p w:rsidR="00D57A49" w:rsidRDefault="00D57A49" w:rsidP="00D57A49">
            <w:pPr>
              <w:pStyle w:val="NormalHead"/>
              <w:numPr>
                <w:ins w:id="3582" w:author="Aurélien Turlan" w:date="2010-02-01T09:31:00Z"/>
              </w:numPr>
              <w:rPr>
                <w:ins w:id="3583" w:author="Aurélien Turlan" w:date="2010-02-01T09:31:00Z"/>
              </w:rPr>
            </w:pPr>
            <w:ins w:id="3584" w:author="Aurélien Turlan" w:date="2010-02-01T09:31:00Z">
              <w:r>
                <w:t>FE cfgable</w:t>
              </w:r>
            </w:ins>
          </w:p>
        </w:tc>
      </w:tr>
      <w:tr w:rsidR="00D57A49" w:rsidTr="00D57A49">
        <w:trPr>
          <w:ins w:id="3585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586" w:author="Aurélien Turlan" w:date="2010-02-01T09:31:00Z"/>
              </w:numPr>
              <w:rPr>
                <w:ins w:id="3587" w:author="Aurélien Turlan" w:date="2010-02-01T09:31:00Z"/>
              </w:rPr>
            </w:pPr>
            <w:ins w:id="3588" w:author="Aurélien Turlan" w:date="2010-02-01T09:31:00Z">
              <w:r>
                <w:t>1</w:t>
              </w:r>
            </w:ins>
          </w:p>
        </w:tc>
        <w:tc>
          <w:tcPr>
            <w:tcW w:w="6118" w:type="dxa"/>
          </w:tcPr>
          <w:p w:rsidR="00D57A49" w:rsidRDefault="004E5B3E" w:rsidP="00D57A49">
            <w:pPr>
              <w:keepNext/>
              <w:numPr>
                <w:ins w:id="3589" w:author="Aurélien Turlan" w:date="2010-02-01T09:31:00Z"/>
              </w:numPr>
              <w:rPr>
                <w:ins w:id="3590" w:author="Aurélien Turlan" w:date="2010-02-01T09:31:00Z"/>
              </w:rPr>
            </w:pPr>
            <w:ins w:id="3591" w:author="mca" w:date="2011-02-09T11:14:00Z">
              <w:r>
                <w:t>SHA not required for this merchant</w:t>
              </w:r>
            </w:ins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592" w:author="Aurélien Turlan" w:date="2010-02-01T09:31:00Z"/>
              </w:numPr>
              <w:rPr>
                <w:ins w:id="359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594" w:author="Aurélien Turlan" w:date="2010-02-01T09:31:00Z"/>
              </w:numPr>
              <w:rPr>
                <w:ins w:id="3595" w:author="Aurélien Turlan" w:date="2010-02-01T09:31:00Z"/>
              </w:rPr>
            </w:pPr>
          </w:p>
        </w:tc>
      </w:tr>
      <w:tr w:rsidR="00D57A49" w:rsidTr="00D57A49">
        <w:trPr>
          <w:ins w:id="359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597" w:author="Aurélien Turlan" w:date="2010-02-01T09:31:00Z"/>
              </w:numPr>
              <w:rPr>
                <w:ins w:id="3598" w:author="Aurélien Turlan" w:date="2010-02-01T09:31:00Z"/>
              </w:rPr>
            </w:pPr>
            <w:ins w:id="3599" w:author="Aurélien Turlan" w:date="2010-02-01T09:31:00Z">
              <w:r>
                <w:t>2</w:t>
              </w:r>
            </w:ins>
          </w:p>
        </w:tc>
        <w:tc>
          <w:tcPr>
            <w:tcW w:w="6118" w:type="dxa"/>
          </w:tcPr>
          <w:p w:rsidR="00D57A49" w:rsidRDefault="00CD0F2C" w:rsidP="00D57A49">
            <w:pPr>
              <w:keepNext/>
              <w:numPr>
                <w:ins w:id="3600" w:author="Aurélien Turlan" w:date="2010-02-01T09:31:00Z"/>
              </w:numPr>
              <w:rPr>
                <w:ins w:id="3601" w:author="Aurélien Turlan" w:date="2010-02-01T09:31:00Z"/>
              </w:rPr>
            </w:pPr>
            <w:r>
              <w:t>ANSI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02" w:author="Aurélien Turlan" w:date="2010-02-01T09:31:00Z"/>
              </w:numPr>
              <w:rPr>
                <w:ins w:id="360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04" w:author="Aurélien Turlan" w:date="2010-02-01T09:31:00Z"/>
              </w:numPr>
              <w:rPr>
                <w:ins w:id="3605" w:author="Aurélien Turlan" w:date="2010-02-01T09:31:00Z"/>
              </w:rPr>
            </w:pPr>
          </w:p>
        </w:tc>
      </w:tr>
      <w:tr w:rsidR="00D57A49" w:rsidTr="00D57A49">
        <w:trPr>
          <w:ins w:id="360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07" w:author="Aurélien Turlan" w:date="2010-02-01T09:31:00Z"/>
              </w:numPr>
              <w:rPr>
                <w:ins w:id="3608" w:author="Aurélien Turlan" w:date="2010-02-01T09:31:00Z"/>
              </w:rPr>
            </w:pPr>
            <w:ins w:id="3609" w:author="Aurélien Turlan" w:date="2010-02-01T09:31:00Z">
              <w:r>
                <w:t>4</w:t>
              </w:r>
            </w:ins>
          </w:p>
        </w:tc>
        <w:tc>
          <w:tcPr>
            <w:tcW w:w="6118" w:type="dxa"/>
          </w:tcPr>
          <w:p w:rsidR="00D57A49" w:rsidRDefault="00CD0F2C" w:rsidP="00D57A49">
            <w:pPr>
              <w:keepNext/>
              <w:numPr>
                <w:ins w:id="3610" w:author="Aurélien Turlan" w:date="2010-02-01T09:31:00Z"/>
              </w:numPr>
              <w:rPr>
                <w:ins w:id="3611" w:author="Aurélien Turlan" w:date="2010-02-01T09:31:00Z"/>
              </w:rPr>
            </w:pPr>
            <w:r>
              <w:t>UTF-8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12" w:author="Aurélien Turlan" w:date="2010-02-01T09:31:00Z"/>
              </w:numPr>
              <w:rPr>
                <w:ins w:id="361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14" w:author="Aurélien Turlan" w:date="2010-02-01T09:31:00Z"/>
              </w:numPr>
              <w:rPr>
                <w:ins w:id="3615" w:author="Aurélien Turlan" w:date="2010-02-01T09:31:00Z"/>
              </w:rPr>
            </w:pPr>
          </w:p>
        </w:tc>
      </w:tr>
      <w:tr w:rsidR="00D57A49" w:rsidTr="00D57A49">
        <w:trPr>
          <w:ins w:id="361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17" w:author="Aurélien Turlan" w:date="2010-02-01T09:31:00Z"/>
              </w:numPr>
              <w:rPr>
                <w:ins w:id="3618" w:author="Aurélien Turlan" w:date="2010-02-01T09:31:00Z"/>
              </w:rPr>
            </w:pPr>
            <w:ins w:id="3619" w:author="Aurélien Turlan" w:date="2010-02-01T09:31:00Z">
              <w:r>
                <w:t>8</w:t>
              </w:r>
            </w:ins>
          </w:p>
        </w:tc>
        <w:tc>
          <w:tcPr>
            <w:tcW w:w="6118" w:type="dxa"/>
          </w:tcPr>
          <w:p w:rsidR="00D57A49" w:rsidRDefault="00CD0F2C" w:rsidP="00D57A49">
            <w:pPr>
              <w:keepNext/>
              <w:numPr>
                <w:ins w:id="3620" w:author="Aurélien Turlan" w:date="2010-02-01T09:31:00Z"/>
              </w:numPr>
              <w:rPr>
                <w:ins w:id="3621" w:author="Aurélien Turlan" w:date="2010-02-01T09:31:00Z"/>
              </w:rPr>
            </w:pPr>
            <w:r>
              <w:t>UTF-16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22" w:author="Aurélien Turlan" w:date="2010-02-01T09:31:00Z"/>
              </w:numPr>
              <w:rPr>
                <w:ins w:id="362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24" w:author="Aurélien Turlan" w:date="2010-02-01T09:31:00Z"/>
              </w:numPr>
              <w:rPr>
                <w:ins w:id="3625" w:author="Aurélien Turlan" w:date="2010-02-01T09:31:00Z"/>
              </w:rPr>
            </w:pPr>
          </w:p>
        </w:tc>
      </w:tr>
      <w:tr w:rsidR="00D57A49" w:rsidTr="00D57A49">
        <w:trPr>
          <w:ins w:id="362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27" w:author="Aurélien Turlan" w:date="2010-02-01T09:31:00Z"/>
              </w:numPr>
              <w:rPr>
                <w:ins w:id="3628" w:author="Aurélien Turlan" w:date="2010-02-01T09:31:00Z"/>
              </w:rPr>
            </w:pPr>
            <w:ins w:id="3629" w:author="Aurélien Turlan" w:date="2010-02-01T09:31:00Z">
              <w:r>
                <w:t>16</w:t>
              </w:r>
            </w:ins>
          </w:p>
        </w:tc>
        <w:tc>
          <w:tcPr>
            <w:tcW w:w="6118" w:type="dxa"/>
          </w:tcPr>
          <w:p w:rsidR="00D57A49" w:rsidRPr="00CD0F2C" w:rsidRDefault="00CD0F2C" w:rsidP="00D57A49">
            <w:pPr>
              <w:keepNext/>
              <w:numPr>
                <w:ins w:id="3630" w:author="Aurélien Turlan" w:date="2010-02-01T09:31:00Z"/>
              </w:numPr>
              <w:rPr>
                <w:ins w:id="3631" w:author="Aurélien Turlan" w:date="2010-02-01T09:31:00Z"/>
              </w:rPr>
            </w:pPr>
            <w:r w:rsidRPr="00CD0F2C">
              <w:t>SHA-1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32" w:author="Aurélien Turlan" w:date="2010-02-01T09:31:00Z"/>
              </w:numPr>
              <w:rPr>
                <w:ins w:id="3633" w:author="Aurélien Turlan" w:date="2010-02-01T09:31:00Z"/>
                <w:lang w:val="fr-FR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34" w:author="Aurélien Turlan" w:date="2010-02-01T09:31:00Z"/>
              </w:numPr>
              <w:rPr>
                <w:ins w:id="3635" w:author="Aurélien Turlan" w:date="2010-02-01T09:31:00Z"/>
              </w:rPr>
            </w:pPr>
          </w:p>
        </w:tc>
      </w:tr>
      <w:tr w:rsidR="00D57A49" w:rsidTr="00D57A49">
        <w:trPr>
          <w:ins w:id="363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37" w:author="Aurélien Turlan" w:date="2010-02-01T09:31:00Z"/>
              </w:numPr>
              <w:rPr>
                <w:ins w:id="3638" w:author="Aurélien Turlan" w:date="2010-02-01T09:31:00Z"/>
                <w:lang w:val="fr-FR"/>
              </w:rPr>
            </w:pPr>
            <w:ins w:id="3639" w:author="Aurélien Turlan" w:date="2010-02-01T09:31:00Z">
              <w:r>
                <w:rPr>
                  <w:lang w:val="fr-FR"/>
                </w:rPr>
                <w:t>32</w:t>
              </w:r>
            </w:ins>
          </w:p>
        </w:tc>
        <w:tc>
          <w:tcPr>
            <w:tcW w:w="6118" w:type="dxa"/>
          </w:tcPr>
          <w:p w:rsidR="00D57A49" w:rsidRDefault="00CD0F2C" w:rsidP="00D57A49">
            <w:pPr>
              <w:keepNext/>
              <w:numPr>
                <w:ins w:id="3640" w:author="Aurélien Turlan" w:date="2010-02-01T09:31:00Z"/>
              </w:numPr>
              <w:rPr>
                <w:ins w:id="3641" w:author="Aurélien Turlan" w:date="2010-02-01T09:31:00Z"/>
              </w:rPr>
            </w:pPr>
            <w:r>
              <w:t>SHA-256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42" w:author="Aurélien Turlan" w:date="2010-02-01T09:31:00Z"/>
              </w:numPr>
              <w:rPr>
                <w:ins w:id="364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44" w:author="Aurélien Turlan" w:date="2010-02-01T09:31:00Z"/>
              </w:numPr>
              <w:rPr>
                <w:ins w:id="3645" w:author="Aurélien Turlan" w:date="2010-02-01T09:31:00Z"/>
              </w:rPr>
            </w:pPr>
          </w:p>
        </w:tc>
      </w:tr>
      <w:tr w:rsidR="00D57A49" w:rsidTr="00D57A49">
        <w:trPr>
          <w:ins w:id="364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47" w:author="Aurélien Turlan" w:date="2010-02-01T09:31:00Z"/>
              </w:numPr>
              <w:rPr>
                <w:ins w:id="3648" w:author="Aurélien Turlan" w:date="2010-02-01T09:31:00Z"/>
              </w:rPr>
            </w:pPr>
            <w:ins w:id="3649" w:author="Aurélien Turlan" w:date="2010-02-01T09:31:00Z">
              <w:r>
                <w:t>64</w:t>
              </w:r>
            </w:ins>
          </w:p>
        </w:tc>
        <w:tc>
          <w:tcPr>
            <w:tcW w:w="6118" w:type="dxa"/>
          </w:tcPr>
          <w:p w:rsidR="00D57A49" w:rsidRDefault="00CD0F2C" w:rsidP="00D57A49">
            <w:pPr>
              <w:keepNext/>
              <w:numPr>
                <w:ins w:id="3650" w:author="Aurélien Turlan" w:date="2010-02-01T09:31:00Z"/>
              </w:numPr>
              <w:rPr>
                <w:ins w:id="3651" w:author="Aurélien Turlan" w:date="2010-02-01T09:31:00Z"/>
              </w:rPr>
            </w:pPr>
            <w:r>
              <w:t>SHA-512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52" w:author="Aurélien Turlan" w:date="2010-02-01T09:31:00Z"/>
              </w:numPr>
              <w:rPr>
                <w:ins w:id="365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54" w:author="Aurélien Turlan" w:date="2010-02-01T09:31:00Z"/>
              </w:numPr>
              <w:rPr>
                <w:ins w:id="3655" w:author="Aurélien Turlan" w:date="2010-02-01T09:31:00Z"/>
              </w:rPr>
            </w:pPr>
          </w:p>
        </w:tc>
      </w:tr>
      <w:tr w:rsidR="00D57A49" w:rsidTr="00D57A49">
        <w:trPr>
          <w:ins w:id="365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57" w:author="Aurélien Turlan" w:date="2010-02-01T09:31:00Z"/>
              </w:numPr>
              <w:rPr>
                <w:ins w:id="3658" w:author="Aurélien Turlan" w:date="2010-02-01T09:31:00Z"/>
              </w:rPr>
            </w:pPr>
            <w:ins w:id="3659" w:author="Aurélien Turlan" w:date="2010-02-01T09:31:00Z">
              <w:r>
                <w:t>128</w:t>
              </w:r>
            </w:ins>
          </w:p>
        </w:tc>
        <w:tc>
          <w:tcPr>
            <w:tcW w:w="6118" w:type="dxa"/>
          </w:tcPr>
          <w:p w:rsidR="00D57A49" w:rsidRDefault="00CD0F2C" w:rsidP="00D57A49">
            <w:pPr>
              <w:keepNext/>
              <w:numPr>
                <w:ins w:id="3660" w:author="Aurélien Turlan" w:date="2010-02-01T09:31:00Z"/>
              </w:numPr>
              <w:rPr>
                <w:ins w:id="3661" w:author="Aurélien Turlan" w:date="2010-02-01T09:31:00Z"/>
              </w:rPr>
            </w:pPr>
            <w:r>
              <w:t>MD5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62" w:author="Aurélien Turlan" w:date="2010-02-01T09:31:00Z"/>
              </w:numPr>
              <w:rPr>
                <w:ins w:id="366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64" w:author="Aurélien Turlan" w:date="2010-02-01T09:31:00Z"/>
              </w:numPr>
              <w:rPr>
                <w:ins w:id="3665" w:author="Aurélien Turlan" w:date="2010-02-01T09:31:00Z"/>
              </w:rPr>
            </w:pPr>
          </w:p>
        </w:tc>
      </w:tr>
      <w:tr w:rsidR="00D57A49" w:rsidTr="00D57A49">
        <w:trPr>
          <w:ins w:id="366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67" w:author="Aurélien Turlan" w:date="2010-02-01T09:31:00Z"/>
              </w:numPr>
              <w:rPr>
                <w:ins w:id="3668" w:author="Aurélien Turlan" w:date="2010-02-01T09:31:00Z"/>
              </w:rPr>
            </w:pPr>
            <w:ins w:id="3669" w:author="Aurélien Turlan" w:date="2010-02-01T09:31:00Z">
              <w:r>
                <w:t>256</w:t>
              </w:r>
            </w:ins>
          </w:p>
        </w:tc>
        <w:tc>
          <w:tcPr>
            <w:tcW w:w="6118" w:type="dxa"/>
          </w:tcPr>
          <w:p w:rsidR="00D57A49" w:rsidRDefault="0062787E" w:rsidP="00D57A49">
            <w:pPr>
              <w:keepNext/>
              <w:numPr>
                <w:ins w:id="3670" w:author="Aurélien Turlan" w:date="2010-02-01T09:31:00Z"/>
              </w:numPr>
              <w:rPr>
                <w:ins w:id="3671" w:author="Aurélien Turlan" w:date="2010-02-01T09:31:00Z"/>
              </w:rPr>
            </w:pPr>
            <w:r>
              <w:t>MaintenanceDirect deactivate SHA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72" w:author="Aurélien Turlan" w:date="2010-02-01T09:31:00Z"/>
              </w:numPr>
              <w:rPr>
                <w:ins w:id="367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74" w:author="Aurélien Turlan" w:date="2010-02-01T09:31:00Z"/>
              </w:numPr>
              <w:rPr>
                <w:ins w:id="3675" w:author="Aurélien Turlan" w:date="2010-02-01T09:31:00Z"/>
              </w:rPr>
            </w:pPr>
          </w:p>
        </w:tc>
      </w:tr>
      <w:tr w:rsidR="00D57A49" w:rsidTr="00D57A49">
        <w:trPr>
          <w:ins w:id="367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77" w:author="Aurélien Turlan" w:date="2010-02-01T09:31:00Z"/>
              </w:numPr>
              <w:rPr>
                <w:ins w:id="3678" w:author="Aurélien Turlan" w:date="2010-02-01T09:31:00Z"/>
              </w:rPr>
            </w:pPr>
            <w:ins w:id="3679" w:author="Aurélien Turlan" w:date="2010-02-01T09:31:00Z">
              <w:r>
                <w:t>512</w:t>
              </w:r>
            </w:ins>
          </w:p>
        </w:tc>
        <w:tc>
          <w:tcPr>
            <w:tcW w:w="6118" w:type="dxa"/>
          </w:tcPr>
          <w:p w:rsidR="00D57A49" w:rsidRDefault="004E072E" w:rsidP="00D57A49">
            <w:pPr>
              <w:keepNext/>
              <w:numPr>
                <w:ins w:id="3680" w:author="Aurélien Turlan" w:date="2010-02-01T09:31:00Z"/>
              </w:numPr>
              <w:rPr>
                <w:ins w:id="3681" w:author="Aurélien Turlan" w:date="2010-02-01T09:31:00Z"/>
              </w:rPr>
            </w:pPr>
            <w:r>
              <w:t>Exclude Dynamic fields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82" w:author="Aurélien Turlan" w:date="2010-02-01T09:31:00Z"/>
              </w:numPr>
              <w:rPr>
                <w:ins w:id="368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84" w:author="Aurélien Turlan" w:date="2010-02-01T09:31:00Z"/>
              </w:numPr>
              <w:rPr>
                <w:ins w:id="3685" w:author="Aurélien Turlan" w:date="2010-02-01T09:31:00Z"/>
              </w:rPr>
            </w:pPr>
          </w:p>
        </w:tc>
      </w:tr>
      <w:tr w:rsidR="00D57A49" w:rsidTr="00D57A49">
        <w:trPr>
          <w:ins w:id="368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87" w:author="Aurélien Turlan" w:date="2010-02-01T09:31:00Z"/>
              </w:numPr>
              <w:rPr>
                <w:ins w:id="3688" w:author="Aurélien Turlan" w:date="2010-02-01T09:31:00Z"/>
              </w:rPr>
            </w:pPr>
            <w:ins w:id="3689" w:author="Aurélien Turlan" w:date="2010-02-01T09:31:00Z">
              <w:r>
                <w:t>1024</w:t>
              </w:r>
            </w:ins>
          </w:p>
        </w:tc>
        <w:tc>
          <w:tcPr>
            <w:tcW w:w="6118" w:type="dxa"/>
          </w:tcPr>
          <w:p w:rsidR="00D57A49" w:rsidRDefault="00D57A49" w:rsidP="00D57A49">
            <w:pPr>
              <w:keepNext/>
              <w:numPr>
                <w:ins w:id="3690" w:author="Aurélien Turlan" w:date="2010-02-01T09:31:00Z"/>
              </w:numPr>
              <w:rPr>
                <w:ins w:id="3691" w:author="Aurélien Turlan" w:date="2010-02-01T09:31:00Z"/>
              </w:rPr>
            </w:pP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692" w:author="Aurélien Turlan" w:date="2010-02-01T09:31:00Z"/>
              </w:numPr>
              <w:rPr>
                <w:ins w:id="369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694" w:author="Aurélien Turlan" w:date="2010-02-01T09:31:00Z"/>
              </w:numPr>
              <w:rPr>
                <w:ins w:id="3695" w:author="Aurélien Turlan" w:date="2010-02-01T09:31:00Z"/>
              </w:rPr>
            </w:pPr>
          </w:p>
        </w:tc>
      </w:tr>
      <w:tr w:rsidR="00D57A49" w:rsidTr="00D57A49">
        <w:trPr>
          <w:ins w:id="369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697" w:author="Aurélien Turlan" w:date="2010-02-01T09:31:00Z"/>
              </w:numPr>
              <w:rPr>
                <w:ins w:id="3698" w:author="Aurélien Turlan" w:date="2010-02-01T09:31:00Z"/>
              </w:rPr>
            </w:pPr>
            <w:ins w:id="3699" w:author="Aurélien Turlan" w:date="2010-02-01T09:31:00Z">
              <w:r>
                <w:t>2048</w:t>
              </w:r>
            </w:ins>
          </w:p>
        </w:tc>
        <w:tc>
          <w:tcPr>
            <w:tcW w:w="6118" w:type="dxa"/>
          </w:tcPr>
          <w:p w:rsidR="00D57A49" w:rsidRDefault="00404B32" w:rsidP="00404B32">
            <w:pPr>
              <w:keepNext/>
              <w:numPr>
                <w:ins w:id="3700" w:author="Aurélien Turlan" w:date="2010-02-01T09:31:00Z"/>
              </w:numPr>
              <w:rPr>
                <w:ins w:id="3701" w:author="Aurélien Turlan" w:date="2010-02-01T09:31:00Z"/>
              </w:rPr>
            </w:pPr>
            <w:r>
              <w:t>Encoding in SHA dynamically depending of page called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702" w:author="Aurélien Turlan" w:date="2010-02-01T09:31:00Z"/>
              </w:numPr>
              <w:rPr>
                <w:ins w:id="370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704" w:author="Aurélien Turlan" w:date="2010-02-01T09:31:00Z"/>
              </w:numPr>
              <w:rPr>
                <w:ins w:id="3705" w:author="Aurélien Turlan" w:date="2010-02-01T09:31:00Z"/>
              </w:rPr>
            </w:pPr>
          </w:p>
        </w:tc>
      </w:tr>
      <w:tr w:rsidR="00D57A49" w:rsidTr="00D57A49">
        <w:trPr>
          <w:ins w:id="370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707" w:author="Aurélien Turlan" w:date="2010-02-01T09:31:00Z"/>
              </w:numPr>
              <w:rPr>
                <w:ins w:id="3708" w:author="Aurélien Turlan" w:date="2010-02-01T09:31:00Z"/>
              </w:rPr>
            </w:pPr>
            <w:ins w:id="3709" w:author="Aurélien Turlan" w:date="2010-02-01T09:31:00Z">
              <w:r>
                <w:t>4096</w:t>
              </w:r>
            </w:ins>
          </w:p>
        </w:tc>
        <w:tc>
          <w:tcPr>
            <w:tcW w:w="6118" w:type="dxa"/>
          </w:tcPr>
          <w:p w:rsidR="00D57A49" w:rsidRPr="007C2C0A" w:rsidRDefault="004D7886" w:rsidP="00D57A49">
            <w:pPr>
              <w:keepNext/>
              <w:numPr>
                <w:ins w:id="3710" w:author="Aurélien Turlan" w:date="2010-02-01T09:31:00Z"/>
              </w:numPr>
              <w:rPr>
                <w:ins w:id="3711" w:author="Aurélien Turlan" w:date="2010-02-01T09:31:00Z"/>
              </w:rPr>
            </w:pPr>
            <w:r w:rsidRPr="007C2C0A">
              <w:t>Add the possibility to activate the old or new Hash Calculation in the Tech Info page</w:t>
            </w:r>
          </w:p>
        </w:tc>
        <w:tc>
          <w:tcPr>
            <w:tcW w:w="3782" w:type="dxa"/>
          </w:tcPr>
          <w:p w:rsidR="00D57A49" w:rsidRPr="007C2C0A" w:rsidRDefault="00D57A49" w:rsidP="00D57A49">
            <w:pPr>
              <w:keepNext/>
              <w:numPr>
                <w:ins w:id="3712" w:author="Aurélien Turlan" w:date="2010-02-01T09:31:00Z"/>
              </w:numPr>
              <w:rPr>
                <w:ins w:id="371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714" w:author="Aurélien Turlan" w:date="2010-02-01T09:31:00Z"/>
              </w:numPr>
              <w:rPr>
                <w:ins w:id="3715" w:author="Aurélien Turlan" w:date="2010-02-01T09:31:00Z"/>
              </w:rPr>
            </w:pPr>
          </w:p>
        </w:tc>
      </w:tr>
      <w:tr w:rsidR="00D57A49" w:rsidTr="00D57A49">
        <w:trPr>
          <w:ins w:id="3716" w:author="Aurélien Turlan" w:date="2010-02-01T09:31:00Z"/>
        </w:trPr>
        <w:tc>
          <w:tcPr>
            <w:tcW w:w="828" w:type="dxa"/>
          </w:tcPr>
          <w:p w:rsidR="00D57A49" w:rsidRDefault="00D57A49" w:rsidP="00D57A49">
            <w:pPr>
              <w:keepNext/>
              <w:numPr>
                <w:ins w:id="3717" w:author="Aurélien Turlan" w:date="2010-02-01T09:31:00Z"/>
              </w:numPr>
              <w:rPr>
                <w:ins w:id="3718" w:author="Aurélien Turlan" w:date="2010-02-01T09:31:00Z"/>
                <w:lang w:val="fr-FR"/>
              </w:rPr>
            </w:pPr>
            <w:ins w:id="3719" w:author="Aurélien Turlan" w:date="2010-02-01T09:31:00Z">
              <w:r>
                <w:rPr>
                  <w:lang w:val="fr-FR"/>
                </w:rPr>
                <w:t>8192</w:t>
              </w:r>
            </w:ins>
          </w:p>
        </w:tc>
        <w:tc>
          <w:tcPr>
            <w:tcW w:w="6118" w:type="dxa"/>
          </w:tcPr>
          <w:p w:rsidR="00D57A49" w:rsidRDefault="004D7886" w:rsidP="00D57A49">
            <w:pPr>
              <w:keepNext/>
              <w:numPr>
                <w:ins w:id="3720" w:author="Aurélien Turlan" w:date="2010-02-01T09:31:00Z"/>
              </w:numPr>
              <w:rPr>
                <w:ins w:id="3721" w:author="Aurélien Turlan" w:date="2010-02-01T09:31:00Z"/>
              </w:rPr>
            </w:pPr>
            <w:r>
              <w:rPr>
                <w:lang w:val="fr-FR"/>
              </w:rPr>
              <w:t>Use old Hash calculation</w:t>
            </w:r>
          </w:p>
        </w:tc>
        <w:tc>
          <w:tcPr>
            <w:tcW w:w="3782" w:type="dxa"/>
          </w:tcPr>
          <w:p w:rsidR="00D57A49" w:rsidRDefault="00D57A49" w:rsidP="00D57A49">
            <w:pPr>
              <w:keepNext/>
              <w:numPr>
                <w:ins w:id="3722" w:author="Aurélien Turlan" w:date="2010-02-01T09:31:00Z"/>
              </w:numPr>
              <w:rPr>
                <w:ins w:id="3723" w:author="Aurélien Turlan" w:date="2010-02-01T09:31:00Z"/>
              </w:rPr>
            </w:pPr>
          </w:p>
        </w:tc>
        <w:tc>
          <w:tcPr>
            <w:tcW w:w="3780" w:type="dxa"/>
          </w:tcPr>
          <w:p w:rsidR="00D57A49" w:rsidRDefault="00D57A49" w:rsidP="00D57A49">
            <w:pPr>
              <w:keepNext/>
              <w:numPr>
                <w:ins w:id="3724" w:author="Aurélien Turlan" w:date="2010-02-01T09:31:00Z"/>
              </w:numPr>
              <w:rPr>
                <w:ins w:id="3725" w:author="Aurélien Turlan" w:date="2010-02-01T09:31:00Z"/>
              </w:rPr>
            </w:pPr>
          </w:p>
        </w:tc>
      </w:tr>
    </w:tbl>
    <w:p w:rsidR="005C4D59" w:rsidRDefault="005C4D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6"/>
        <w:gridCol w:w="5849"/>
        <w:gridCol w:w="3632"/>
        <w:gridCol w:w="3618"/>
      </w:tblGrid>
      <w:tr w:rsidR="005B1F6C" w:rsidTr="00BC4E3C">
        <w:tc>
          <w:tcPr>
            <w:tcW w:w="14508" w:type="dxa"/>
            <w:gridSpan w:val="4"/>
            <w:shd w:val="clear" w:color="auto" w:fill="000000"/>
          </w:tcPr>
          <w:p w:rsidR="005B1F6C" w:rsidRDefault="005B1F6C" w:rsidP="0073314D">
            <w:pPr>
              <w:pStyle w:val="Heading1"/>
            </w:pPr>
            <w:bookmarkStart w:id="3726" w:name="TECHPMOP_DEFTECHPMOP"/>
            <w:bookmarkEnd w:id="3726"/>
            <w:r>
              <w:lastRenderedPageBreak/>
              <w:t>TECHPMOPERATIONS (MERCHANTCARDS) + DEFTECHPMOPERATIONS (ACQUIRERS)</w:t>
            </w:r>
            <w:r w:rsidR="007E2D70">
              <w:t xml:space="preserve"> - TYPE INT</w:t>
            </w:r>
            <w:r w:rsidR="007A5880">
              <w:t xml:space="preserve"> </w:t>
            </w:r>
            <w:ins w:id="3727" w:author="Frédéric Dehin" w:date="2009-04-01T14:34:00Z">
              <w:r w:rsidR="007A5880">
                <w:rPr>
                  <w:color w:val="FF0000"/>
                </w:rPr>
                <w:t xml:space="preserve">Use </w:t>
              </w:r>
            </w:ins>
            <w:r w:rsidR="00DB7D0A">
              <w:rPr>
                <w:color w:val="FF0000"/>
              </w:rPr>
              <w:t>CLng</w:t>
            </w:r>
            <w:ins w:id="3728" w:author="Frédéric Dehin" w:date="2009-04-01T14:34:00Z">
              <w:r w:rsidR="007A5880">
                <w:rPr>
                  <w:color w:val="FF0000"/>
                </w:rPr>
                <w:t>() for testing in ASP !!!</w:t>
              </w:r>
            </w:ins>
          </w:p>
        </w:tc>
      </w:tr>
      <w:tr w:rsidR="005B1F6C" w:rsidTr="00BC4E3C">
        <w:trPr>
          <w:cantSplit/>
        </w:trPr>
        <w:tc>
          <w:tcPr>
            <w:tcW w:w="828" w:type="dxa"/>
          </w:tcPr>
          <w:p w:rsidR="005B1F6C" w:rsidRDefault="005B1F6C" w:rsidP="00BC4E3C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5B1F6C" w:rsidRDefault="005B1F6C" w:rsidP="00BC4E3C">
            <w:pPr>
              <w:pStyle w:val="NormalHead"/>
            </w:pPr>
            <w:r>
              <w:t>Description</w:t>
            </w:r>
          </w:p>
        </w:tc>
        <w:tc>
          <w:tcPr>
            <w:tcW w:w="3782" w:type="dxa"/>
          </w:tcPr>
          <w:p w:rsidR="005B1F6C" w:rsidRDefault="005B1F6C" w:rsidP="00BC4E3C">
            <w:pPr>
              <w:pStyle w:val="NormalHead"/>
            </w:pPr>
            <w:r>
              <w:t>Main process concerned = rem</w:t>
            </w:r>
          </w:p>
        </w:tc>
        <w:tc>
          <w:tcPr>
            <w:tcW w:w="3780" w:type="dxa"/>
          </w:tcPr>
          <w:p w:rsidR="005B1F6C" w:rsidRDefault="005B1F6C" w:rsidP="00BC4E3C">
            <w:pPr>
              <w:pStyle w:val="NormalHead"/>
            </w:pPr>
            <w:r>
              <w:t>FE cfgable</w:t>
            </w: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5B1F6C" w:rsidRDefault="0058633D" w:rsidP="005B1F6C">
            <w:pPr>
              <w:keepNext/>
            </w:pPr>
            <w:r>
              <w:t xml:space="preserve">Refunds </w:t>
            </w:r>
            <w:r w:rsidR="00B7081E">
              <w:t xml:space="preserve">technically </w:t>
            </w:r>
            <w:r>
              <w:t>possible</w:t>
            </w:r>
            <w:r w:rsidR="00B7081E">
              <w:t xml:space="preserve"> </w:t>
            </w:r>
            <w:r w:rsidR="006E25FE">
              <w:t>(automatically )</w:t>
            </w:r>
            <w:r w:rsidR="00B7081E">
              <w:t>(0 = false ; 1 = true)</w:t>
            </w:r>
          </w:p>
        </w:tc>
        <w:tc>
          <w:tcPr>
            <w:tcW w:w="3782" w:type="dxa"/>
          </w:tcPr>
          <w:p w:rsidR="005B1F6C" w:rsidRDefault="00B7081E" w:rsidP="00BC4E3C">
            <w:pPr>
              <w:keepNext/>
            </w:pPr>
            <w:r>
              <w:t>Direct Debit DE (Refunds)</w:t>
            </w:r>
          </w:p>
        </w:tc>
        <w:tc>
          <w:tcPr>
            <w:tcW w:w="3780" w:type="dxa"/>
          </w:tcPr>
          <w:p w:rsidR="005B1F6C" w:rsidRDefault="0058633D" w:rsidP="00BC4E3C">
            <w:pPr>
              <w:keepNext/>
            </w:pPr>
            <w:r>
              <w:t>No</w:t>
            </w: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5B1F6C" w:rsidRDefault="00FA4F48" w:rsidP="00BC4E3C">
            <w:pPr>
              <w:keepNext/>
            </w:pPr>
            <w:r>
              <w:t>Partial Capture with details supported</w:t>
            </w:r>
          </w:p>
        </w:tc>
        <w:tc>
          <w:tcPr>
            <w:tcW w:w="3782" w:type="dxa"/>
          </w:tcPr>
          <w:p w:rsidR="005B1F6C" w:rsidRDefault="00FA4F48" w:rsidP="00BC4E3C">
            <w:pPr>
              <w:keepNext/>
            </w:pPr>
            <w:r>
              <w:t>OeC</w:t>
            </w:r>
            <w:ins w:id="3729" w:author="Florence Delubac" w:date="2012-02-10T09:47:00Z">
              <w:r w:rsidR="00452013">
                <w:t xml:space="preserve"> / batch</w:t>
              </w:r>
            </w:ins>
            <w:r>
              <w:t xml:space="preserve"> with details</w:t>
            </w:r>
          </w:p>
        </w:tc>
        <w:tc>
          <w:tcPr>
            <w:tcW w:w="3780" w:type="dxa"/>
          </w:tcPr>
          <w:p w:rsidR="005B1F6C" w:rsidRDefault="00FA4F48" w:rsidP="00BC4E3C">
            <w:pPr>
              <w:keepNext/>
            </w:pPr>
            <w:r>
              <w:t>Acquirer page</w:t>
            </w: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5B1F6C" w:rsidRDefault="00FA4F48" w:rsidP="00BC4E3C">
            <w:pPr>
              <w:keepNext/>
            </w:pPr>
            <w:r>
              <w:t>Partial Cancellation with details supported</w:t>
            </w:r>
          </w:p>
        </w:tc>
        <w:tc>
          <w:tcPr>
            <w:tcW w:w="3782" w:type="dxa"/>
          </w:tcPr>
          <w:p w:rsidR="005B1F6C" w:rsidRDefault="00FA4F48" w:rsidP="00BC4E3C">
            <w:pPr>
              <w:keepNext/>
            </w:pPr>
            <w:r>
              <w:t>OeC</w:t>
            </w:r>
            <w:ins w:id="3730" w:author="Florence Delubac" w:date="2012-02-10T09:47:00Z">
              <w:r w:rsidR="00452013">
                <w:t xml:space="preserve"> / batch</w:t>
              </w:r>
            </w:ins>
            <w:r>
              <w:t xml:space="preserve"> with details</w:t>
            </w:r>
          </w:p>
        </w:tc>
        <w:tc>
          <w:tcPr>
            <w:tcW w:w="3780" w:type="dxa"/>
          </w:tcPr>
          <w:p w:rsidR="005B1F6C" w:rsidRDefault="00FA4F48" w:rsidP="00BC4E3C">
            <w:pPr>
              <w:keepNext/>
            </w:pPr>
            <w:r>
              <w:t>Acquirer page</w:t>
            </w: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5B1F6C" w:rsidRDefault="00732D20" w:rsidP="00BC4E3C">
            <w:pPr>
              <w:keepNext/>
            </w:pPr>
            <w:r>
              <w:t>Acquirer support AUT of 0€</w:t>
            </w:r>
          </w:p>
        </w:tc>
        <w:tc>
          <w:tcPr>
            <w:tcW w:w="3782" w:type="dxa"/>
          </w:tcPr>
          <w:p w:rsidR="005B1F6C" w:rsidRDefault="00732D20" w:rsidP="00BC4E3C">
            <w:pPr>
              <w:keepNext/>
            </w:pPr>
            <w:r>
              <w:t xml:space="preserve">Oec </w:t>
            </w:r>
          </w:p>
        </w:tc>
        <w:tc>
          <w:tcPr>
            <w:tcW w:w="3780" w:type="dxa"/>
          </w:tcPr>
          <w:p w:rsidR="005B1F6C" w:rsidRDefault="00732D20" w:rsidP="00BC4E3C">
            <w:pPr>
              <w:keepNext/>
            </w:pPr>
            <w:r>
              <w:t>Acquirer page</w:t>
            </w: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5B1F6C" w:rsidRPr="00F17F18" w:rsidRDefault="001A70F3" w:rsidP="00BC4E3C">
            <w:pPr>
              <w:keepNext/>
              <w:spacing w:after="120" w:line="480" w:lineRule="auto"/>
              <w:rPr>
                <w:lang w:val="en-US"/>
                <w:rPrChange w:id="3731" w:author="Laurent Postiaux" w:date="2012-04-19T15:15:00Z">
                  <w:rPr>
                    <w:lang w:val="fr-FR"/>
                  </w:rPr>
                </w:rPrChange>
              </w:rPr>
            </w:pPr>
            <w:ins w:id="3732" w:author="Jules Jansen" w:date="2012-04-17T09:50:00Z">
              <w:r w:rsidRPr="001A70F3">
                <w:rPr>
                  <w:lang w:val="en-US"/>
                  <w:rPrChange w:id="3733" w:author="Laurent Postiaux" w:date="2012-04-19T15:15:00Z">
                    <w:rPr>
                      <w:lang w:val="fr-FR"/>
                    </w:rPr>
                  </w:rPrChange>
                </w:rPr>
                <w:t>Change order is allowed (RatePAY)</w:t>
              </w:r>
            </w:ins>
          </w:p>
        </w:tc>
        <w:tc>
          <w:tcPr>
            <w:tcW w:w="3782" w:type="dxa"/>
          </w:tcPr>
          <w:p w:rsidR="005B1F6C" w:rsidRDefault="007D606E" w:rsidP="00BC4E3C">
            <w:pPr>
              <w:keepNext/>
              <w:rPr>
                <w:lang w:val="fr-FR"/>
              </w:rPr>
            </w:pPr>
            <w:ins w:id="3734" w:author="Jules Jansen" w:date="2012-04-17T09:50:00Z">
              <w:r>
                <w:rPr>
                  <w:lang w:val="fr-FR"/>
                </w:rPr>
                <w:t>Back office</w:t>
              </w:r>
            </w:ins>
          </w:p>
        </w:tc>
        <w:tc>
          <w:tcPr>
            <w:tcW w:w="3780" w:type="dxa"/>
          </w:tcPr>
          <w:p w:rsidR="005B1F6C" w:rsidRDefault="007D606E" w:rsidP="00BC4E3C">
            <w:pPr>
              <w:keepNext/>
            </w:pPr>
            <w:ins w:id="3735" w:author="Jules Jansen" w:date="2012-04-17T09:50:00Z">
              <w:r>
                <w:t>Acquirer page</w:t>
              </w:r>
            </w:ins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  <w:rPr>
                <w:lang w:val="fr-FR"/>
              </w:rPr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  <w:rPr>
                <w:lang w:val="fr-FR"/>
              </w:rPr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5B1F6C" w:rsidTr="00BC4E3C">
        <w:tc>
          <w:tcPr>
            <w:tcW w:w="828" w:type="dxa"/>
          </w:tcPr>
          <w:p w:rsidR="005B1F6C" w:rsidRDefault="005B1F6C" w:rsidP="00BC4E3C">
            <w:pPr>
              <w:keepNext/>
              <w:rPr>
                <w:lang w:val="fr-FR"/>
              </w:rPr>
            </w:pPr>
            <w:r>
              <w:rPr>
                <w:lang w:val="fr-FR"/>
              </w:rPr>
              <w:t>8192</w:t>
            </w:r>
          </w:p>
        </w:tc>
        <w:tc>
          <w:tcPr>
            <w:tcW w:w="6118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2" w:type="dxa"/>
          </w:tcPr>
          <w:p w:rsidR="005B1F6C" w:rsidRDefault="005B1F6C" w:rsidP="00BC4E3C">
            <w:pPr>
              <w:keepNext/>
            </w:pPr>
          </w:p>
        </w:tc>
        <w:tc>
          <w:tcPr>
            <w:tcW w:w="3780" w:type="dxa"/>
          </w:tcPr>
          <w:p w:rsidR="005B1F6C" w:rsidRDefault="005B1F6C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16.384 (14)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32.768 (15)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65.536 (16)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131.072 (17)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262.144 (18)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524.288 (19)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1.048.576 (20)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2.097.152 (21)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4.194.304 (22)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8.388.608 (23)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16.777.216 (24)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 xml:space="preserve">33.554.432 </w:t>
            </w:r>
            <w:r w:rsidRPr="00886286">
              <w:rPr>
                <w:lang w:val="fr-FR"/>
              </w:rPr>
              <w:lastRenderedPageBreak/>
              <w:t>(25)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lastRenderedPageBreak/>
              <w:t>67.108.864 (26)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134.217.728 (27)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268.435.456 (28)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536.870.912 (29)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  <w:tr w:rsidR="00886286" w:rsidTr="00886286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Pr="00886286" w:rsidRDefault="00886286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1.073.741.824 (30)</w:t>
            </w:r>
          </w:p>
        </w:tc>
        <w:tc>
          <w:tcPr>
            <w:tcW w:w="6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286" w:rsidRDefault="00886286" w:rsidP="00BC4E3C">
            <w:pPr>
              <w:keepNext/>
            </w:pPr>
          </w:p>
        </w:tc>
      </w:tr>
    </w:tbl>
    <w:p w:rsidR="005B1F6C" w:rsidRDefault="005B1F6C"/>
    <w:p w:rsidR="000D1263" w:rsidRDefault="000D126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97"/>
        <w:gridCol w:w="5813"/>
        <w:gridCol w:w="3615"/>
        <w:gridCol w:w="3670"/>
      </w:tblGrid>
      <w:tr w:rsidR="00355A3F" w:rsidTr="00C53C53">
        <w:tc>
          <w:tcPr>
            <w:tcW w:w="14695" w:type="dxa"/>
            <w:gridSpan w:val="4"/>
            <w:shd w:val="clear" w:color="auto" w:fill="000000"/>
          </w:tcPr>
          <w:p w:rsidR="00355A3F" w:rsidRDefault="00355A3F" w:rsidP="0073314D">
            <w:pPr>
              <w:pStyle w:val="Heading1"/>
            </w:pPr>
            <w:bookmarkStart w:id="3736" w:name="PMOP_DEFPMOP"/>
            <w:bookmarkEnd w:id="3736"/>
            <w:r>
              <w:lastRenderedPageBreak/>
              <w:t>PMOPERATIONS (MERCHANTCARDS) + DEFPMOPERATIONS (ACQUIRERS)</w:t>
            </w:r>
            <w:r w:rsidR="007E2D70">
              <w:t xml:space="preserve"> - TYPE INT </w:t>
            </w:r>
            <w:r w:rsidR="007A5880">
              <w:t xml:space="preserve"> </w:t>
            </w:r>
            <w:ins w:id="3737" w:author="Frédéric Dehin" w:date="2009-04-01T14:34:00Z">
              <w:r w:rsidR="007A5880" w:rsidRPr="007E2D70">
                <w:rPr>
                  <w:color w:val="FF0000"/>
                </w:rPr>
                <w:t xml:space="preserve">Use </w:t>
              </w:r>
            </w:ins>
            <w:r w:rsidR="00DB7D0A">
              <w:rPr>
                <w:color w:val="FF0000"/>
              </w:rPr>
              <w:t>CLng</w:t>
            </w:r>
            <w:ins w:id="3738" w:author="Frédéric Dehin" w:date="2009-04-01T14:34:00Z">
              <w:r w:rsidR="007A5880" w:rsidRPr="007E2D70">
                <w:rPr>
                  <w:color w:val="FF0000"/>
                </w:rPr>
                <w:t>() for testing in ASP !!!</w:t>
              </w:r>
            </w:ins>
          </w:p>
        </w:tc>
      </w:tr>
      <w:tr w:rsidR="00355A3F" w:rsidTr="00C53C53">
        <w:trPr>
          <w:cantSplit/>
        </w:trPr>
        <w:tc>
          <w:tcPr>
            <w:tcW w:w="1597" w:type="dxa"/>
          </w:tcPr>
          <w:p w:rsidR="00355A3F" w:rsidRDefault="00355A3F" w:rsidP="00BC4E3C">
            <w:pPr>
              <w:pStyle w:val="NormalHead"/>
            </w:pPr>
            <w:r>
              <w:t>Bit</w:t>
            </w:r>
          </w:p>
        </w:tc>
        <w:tc>
          <w:tcPr>
            <w:tcW w:w="5813" w:type="dxa"/>
          </w:tcPr>
          <w:p w:rsidR="00355A3F" w:rsidRDefault="00355A3F" w:rsidP="00BC4E3C">
            <w:pPr>
              <w:pStyle w:val="NormalHead"/>
            </w:pPr>
            <w:r>
              <w:t>Description</w:t>
            </w:r>
          </w:p>
        </w:tc>
        <w:tc>
          <w:tcPr>
            <w:tcW w:w="3615" w:type="dxa"/>
          </w:tcPr>
          <w:p w:rsidR="00355A3F" w:rsidRDefault="00355A3F" w:rsidP="00BC4E3C">
            <w:pPr>
              <w:pStyle w:val="NormalHead"/>
            </w:pPr>
            <w:r>
              <w:t>Main process concerned = rem</w:t>
            </w:r>
          </w:p>
        </w:tc>
        <w:tc>
          <w:tcPr>
            <w:tcW w:w="3670" w:type="dxa"/>
          </w:tcPr>
          <w:p w:rsidR="00355A3F" w:rsidRDefault="00355A3F" w:rsidP="00BC4E3C">
            <w:pPr>
              <w:pStyle w:val="NormalHead"/>
            </w:pPr>
            <w:r>
              <w:t>FE cfgable</w:t>
            </w:r>
          </w:p>
        </w:tc>
      </w:tr>
      <w:tr w:rsidR="00355A3F" w:rsidTr="00C53C53">
        <w:tc>
          <w:tcPr>
            <w:tcW w:w="1597" w:type="dxa"/>
          </w:tcPr>
          <w:p w:rsidR="00355A3F" w:rsidRDefault="00355A3F" w:rsidP="00BC4E3C">
            <w:pPr>
              <w:keepNext/>
            </w:pPr>
            <w:r>
              <w:t>1</w:t>
            </w:r>
          </w:p>
        </w:tc>
        <w:tc>
          <w:tcPr>
            <w:tcW w:w="5813" w:type="dxa"/>
          </w:tcPr>
          <w:p w:rsidR="00B7081E" w:rsidRDefault="0058633D" w:rsidP="00BC4E3C">
            <w:pPr>
              <w:keepNext/>
            </w:pPr>
            <w:r>
              <w:t>Refunds enabled ( 1 = true ; 0 = false )</w:t>
            </w:r>
          </w:p>
        </w:tc>
        <w:tc>
          <w:tcPr>
            <w:tcW w:w="3615" w:type="dxa"/>
          </w:tcPr>
          <w:p w:rsidR="00355A3F" w:rsidRDefault="0058633D" w:rsidP="00BC4E3C">
            <w:pPr>
              <w:keepNext/>
            </w:pPr>
            <w:r>
              <w:t xml:space="preserve">Refunds </w:t>
            </w:r>
            <w:r w:rsidR="005C6DD1">
              <w:t>(Direct Debits DE)</w:t>
            </w:r>
          </w:p>
          <w:p w:rsidR="00B7081E" w:rsidRDefault="00B7081E" w:rsidP="00BC4E3C">
            <w:pPr>
              <w:keepNext/>
            </w:pPr>
          </w:p>
          <w:p w:rsidR="00B7081E" w:rsidRDefault="00B7081E" w:rsidP="00BC4E3C">
            <w:pPr>
              <w:keepNext/>
            </w:pPr>
            <w:r>
              <w:t>REM : Created during project 1515-DTAUS</w:t>
            </w:r>
          </w:p>
        </w:tc>
        <w:tc>
          <w:tcPr>
            <w:tcW w:w="3670" w:type="dxa"/>
          </w:tcPr>
          <w:p w:rsidR="00355A3F" w:rsidRDefault="005C6DD1" w:rsidP="00BC4E3C">
            <w:pPr>
              <w:keepNext/>
            </w:pPr>
            <w:r>
              <w:t>Yes – chg_paymeth11.asp</w:t>
            </w: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2</w:t>
            </w:r>
          </w:p>
        </w:tc>
        <w:tc>
          <w:tcPr>
            <w:tcW w:w="5813" w:type="dxa"/>
          </w:tcPr>
          <w:p w:rsidR="00C53C53" w:rsidRDefault="00C53C53" w:rsidP="00C53C53">
            <w:pPr>
              <w:keepNext/>
            </w:pPr>
            <w:r>
              <w:t xml:space="preserve">Refunds Mode of transmission ( 0 = sent by merchant via DTAUS , 1 = sent by Ogone automatically via the acquirer )  </w:t>
            </w: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  <w:r>
              <w:t>Refunds (Direct Debits DE)</w:t>
            </w:r>
          </w:p>
          <w:p w:rsidR="00C53C53" w:rsidRDefault="00C53C53" w:rsidP="00BC4E3C">
            <w:pPr>
              <w:keepNext/>
            </w:pPr>
          </w:p>
          <w:p w:rsidR="00C53C53" w:rsidRDefault="00C53C53" w:rsidP="00C53C53">
            <w:pPr>
              <w:keepNext/>
            </w:pPr>
            <w:r>
              <w:t>REM : Created during project 1515-DTAUS</w:t>
            </w:r>
          </w:p>
        </w:tc>
        <w:tc>
          <w:tcPr>
            <w:tcW w:w="3670" w:type="dxa"/>
          </w:tcPr>
          <w:p w:rsidR="00C53C53" w:rsidRDefault="00C53C53" w:rsidP="00C53C53">
            <w:pPr>
              <w:keepNext/>
            </w:pPr>
            <w:r>
              <w:t>Yes – chg_paymeth11.asp</w:t>
            </w: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4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8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16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  <w:rPr>
                <w:lang w:val="fr-FR"/>
              </w:rPr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  <w:rPr>
                <w:lang w:val="fr-FR"/>
              </w:rPr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  <w:rPr>
                <w:lang w:val="fr-FR"/>
              </w:rPr>
            </w:pPr>
            <w:r>
              <w:rPr>
                <w:lang w:val="fr-FR"/>
              </w:rPr>
              <w:t>32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64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128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256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512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1024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2048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</w:pPr>
            <w:r>
              <w:t>4096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  <w:rPr>
                <w:lang w:val="fr-FR"/>
              </w:rPr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  <w:rPr>
                <w:lang w:val="fr-FR"/>
              </w:rPr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</w:tcPr>
          <w:p w:rsidR="00C53C53" w:rsidRDefault="00C53C53" w:rsidP="00BC4E3C">
            <w:pPr>
              <w:keepNext/>
              <w:rPr>
                <w:lang w:val="fr-FR"/>
              </w:rPr>
            </w:pPr>
            <w:r>
              <w:rPr>
                <w:lang w:val="fr-FR"/>
              </w:rPr>
              <w:t>8192</w:t>
            </w:r>
          </w:p>
        </w:tc>
        <w:tc>
          <w:tcPr>
            <w:tcW w:w="5813" w:type="dxa"/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16.384 (14)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32.768 (15)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65.536 (16)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131.072 (17)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262.144 (18)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524.288 (19)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1.048.576 (20)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2.097.152 (21)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4.194.304 (22)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8.388.608 (23)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lastRenderedPageBreak/>
              <w:t>16.777.216 (24)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33.554.432 (25)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67.108.864 (26)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134.217.728 (27)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268.435.456 (28)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536.870.912 (29)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  <w:tr w:rsidR="00C53C53" w:rsidTr="00C53C53"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Pr="00886286" w:rsidRDefault="00C53C53" w:rsidP="00BC4E3C">
            <w:pPr>
              <w:keepNext/>
              <w:rPr>
                <w:lang w:val="fr-FR"/>
              </w:rPr>
            </w:pPr>
            <w:r w:rsidRPr="00886286">
              <w:rPr>
                <w:lang w:val="fr-FR"/>
              </w:rPr>
              <w:t>1.073.741.824 (30)</w:t>
            </w:r>
          </w:p>
        </w:tc>
        <w:tc>
          <w:tcPr>
            <w:tcW w:w="5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  <w:tc>
          <w:tcPr>
            <w:tcW w:w="3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C53" w:rsidRDefault="00C53C53" w:rsidP="00BC4E3C">
            <w:pPr>
              <w:keepNext/>
            </w:pPr>
          </w:p>
        </w:tc>
      </w:tr>
    </w:tbl>
    <w:p w:rsidR="00C8288C" w:rsidRDefault="00C8288C"/>
    <w:p w:rsidR="00C8288C" w:rsidRDefault="00C8288C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C8288C" w:rsidTr="00FF2A19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C8288C" w:rsidRDefault="00C8288C" w:rsidP="0073314D">
            <w:pPr>
              <w:pStyle w:val="Heading1"/>
            </w:pPr>
            <w:r>
              <w:lastRenderedPageBreak/>
              <w:t xml:space="preserve">techoption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in PAYMENT</w:t>
            </w:r>
            <w:r w:rsidR="00CA69D1">
              <w:t>, PAYMENTHIST</w:t>
            </w:r>
          </w:p>
        </w:tc>
      </w:tr>
      <w:tr w:rsidR="00C8288C" w:rsidTr="00FF2A19">
        <w:tc>
          <w:tcPr>
            <w:tcW w:w="1368" w:type="dxa"/>
          </w:tcPr>
          <w:p w:rsidR="00C8288C" w:rsidRDefault="00C8288C" w:rsidP="00FF2A1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C8288C" w:rsidRDefault="00C8288C" w:rsidP="00FF2A1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C8288C" w:rsidRDefault="00C8288C" w:rsidP="00FF2A1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C8288C" w:rsidRDefault="00C8288C" w:rsidP="00FF2A19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C8288C" w:rsidTr="00FF2A19">
        <w:trPr>
          <w:cantSplit/>
          <w:trHeight w:val="411"/>
        </w:trPr>
        <w:tc>
          <w:tcPr>
            <w:tcW w:w="1368" w:type="dxa"/>
          </w:tcPr>
          <w:p w:rsidR="00C8288C" w:rsidRDefault="00C8288C" w:rsidP="00FF2A19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C8288C" w:rsidRDefault="00C8288C" w:rsidP="00FF2A19">
            <w:pPr>
              <w:keepNext/>
            </w:pPr>
            <w:r>
              <w:t>Define the payment as a “Split Payment”</w:t>
            </w:r>
          </w:p>
        </w:tc>
        <w:tc>
          <w:tcPr>
            <w:tcW w:w="3062" w:type="dxa"/>
          </w:tcPr>
          <w:p w:rsidR="00C8288C" w:rsidRDefault="00C8288C" w:rsidP="00FF2A19">
            <w:pPr>
              <w:keepNext/>
            </w:pPr>
            <w:r>
              <w:t>Split Payment</w:t>
            </w:r>
          </w:p>
        </w:tc>
        <w:tc>
          <w:tcPr>
            <w:tcW w:w="4500" w:type="dxa"/>
          </w:tcPr>
          <w:p w:rsidR="00C8288C" w:rsidRDefault="00C8288C" w:rsidP="00C8288C">
            <w:pPr>
              <w:keepNext/>
            </w:pPr>
            <w:r>
              <w:t>NO</w:t>
            </w:r>
          </w:p>
        </w:tc>
      </w:tr>
      <w:tr w:rsidR="00C8288C" w:rsidTr="00FF2A19">
        <w:trPr>
          <w:cantSplit/>
          <w:trHeight w:val="412"/>
        </w:trPr>
        <w:tc>
          <w:tcPr>
            <w:tcW w:w="1368" w:type="dxa"/>
          </w:tcPr>
          <w:p w:rsidR="00C8288C" w:rsidRDefault="00C8288C" w:rsidP="00FF2A19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C8288C" w:rsidRDefault="00C8288C" w:rsidP="00FF2A19">
            <w:pPr>
              <w:keepNext/>
            </w:pPr>
            <w:r>
              <w:t>Define if the Split Payment concerns more that 1 brand</w:t>
            </w:r>
          </w:p>
        </w:tc>
        <w:tc>
          <w:tcPr>
            <w:tcW w:w="3062" w:type="dxa"/>
          </w:tcPr>
          <w:p w:rsidR="00C8288C" w:rsidRDefault="00C8288C" w:rsidP="00FF2A19">
            <w:pPr>
              <w:keepNext/>
            </w:pPr>
            <w:r>
              <w:t>Split Payment</w:t>
            </w:r>
          </w:p>
        </w:tc>
        <w:tc>
          <w:tcPr>
            <w:tcW w:w="4500" w:type="dxa"/>
          </w:tcPr>
          <w:p w:rsidR="00C8288C" w:rsidRDefault="00C8288C" w:rsidP="00FF2A19">
            <w:pPr>
              <w:keepNext/>
            </w:pPr>
            <w:r>
              <w:t>NO</w:t>
            </w:r>
          </w:p>
        </w:tc>
      </w:tr>
      <w:tr w:rsidR="00C8288C" w:rsidTr="00FF2A19">
        <w:tc>
          <w:tcPr>
            <w:tcW w:w="1368" w:type="dxa"/>
          </w:tcPr>
          <w:p w:rsidR="00C8288C" w:rsidRDefault="00C8288C" w:rsidP="00FF2A19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C8288C" w:rsidRDefault="00D017AE" w:rsidP="00FF2A19">
            <w:pPr>
              <w:keepNext/>
            </w:pPr>
            <w:r>
              <w:t>Contains Scheduled Payments</w:t>
            </w:r>
          </w:p>
        </w:tc>
        <w:tc>
          <w:tcPr>
            <w:tcW w:w="3062" w:type="dxa"/>
          </w:tcPr>
          <w:p w:rsidR="00C8288C" w:rsidRDefault="00D017AE" w:rsidP="00FF2A19">
            <w:pPr>
              <w:keepNext/>
            </w:pPr>
            <w:r>
              <w:t>Scheduled payments</w:t>
            </w:r>
          </w:p>
        </w:tc>
        <w:tc>
          <w:tcPr>
            <w:tcW w:w="4500" w:type="dxa"/>
          </w:tcPr>
          <w:p w:rsidR="00C8288C" w:rsidRDefault="00D017AE" w:rsidP="00FF2A19">
            <w:pPr>
              <w:keepNext/>
            </w:pPr>
            <w:r>
              <w:t>NO</w:t>
            </w: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036D4A" w:rsidRDefault="00036D4A" w:rsidP="00803C0B">
            <w:pPr>
              <w:keepNext/>
            </w:pPr>
            <w:r>
              <w:t>Process Split Payment DCP offline (</w:t>
            </w:r>
            <w:r w:rsidR="00803C0B">
              <w:t>batch</w:t>
            </w:r>
            <w:r>
              <w:t xml:space="preserve"> offline)</w:t>
            </w:r>
          </w:p>
        </w:tc>
        <w:tc>
          <w:tcPr>
            <w:tcW w:w="3062" w:type="dxa"/>
          </w:tcPr>
          <w:p w:rsidR="00036D4A" w:rsidRDefault="00036D4A" w:rsidP="00275C3A">
            <w:pPr>
              <w:keepNext/>
            </w:pPr>
            <w:r>
              <w:t>Split Payment</w:t>
            </w:r>
          </w:p>
        </w:tc>
        <w:tc>
          <w:tcPr>
            <w:tcW w:w="4500" w:type="dxa"/>
          </w:tcPr>
          <w:p w:rsidR="00036D4A" w:rsidRDefault="00036D4A" w:rsidP="00275C3A">
            <w:pPr>
              <w:keepNext/>
            </w:pPr>
            <w:r>
              <w:t>NO</w:t>
            </w: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036D4A" w:rsidRDefault="00EF6B4B" w:rsidP="00FF2A19">
            <w:pPr>
              <w:keepNext/>
            </w:pPr>
            <w:r>
              <w:t>UTF-8 payment</w:t>
            </w:r>
          </w:p>
        </w:tc>
        <w:tc>
          <w:tcPr>
            <w:tcW w:w="3062" w:type="dxa"/>
          </w:tcPr>
          <w:p w:rsidR="00036D4A" w:rsidRDefault="00036D4A" w:rsidP="00FF2A19">
            <w:pPr>
              <w:keepNext/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036D4A" w:rsidRDefault="00987E54" w:rsidP="00FF2A19">
            <w:pPr>
              <w:keepNext/>
            </w:pPr>
            <w:ins w:id="3739" w:author="Benoit Confait" w:date="2011-01-26T15:22:00Z">
              <w:r>
                <w:t>Coll</w:t>
              </w:r>
            </w:ins>
            <w:ins w:id="3740" w:author="Benoit Confait" w:date="2011-01-26T15:23:00Z">
              <w:r>
                <w:t>ecting Transaction</w:t>
              </w:r>
            </w:ins>
          </w:p>
        </w:tc>
        <w:tc>
          <w:tcPr>
            <w:tcW w:w="3062" w:type="dxa"/>
          </w:tcPr>
          <w:p w:rsidR="00036D4A" w:rsidRDefault="00987E54" w:rsidP="00FF2A19">
            <w:pPr>
              <w:keepNext/>
            </w:pPr>
            <w:ins w:id="3741" w:author="Benoit Confait" w:date="2011-01-26T15:23:00Z">
              <w:r>
                <w:t>TUNZ Collecting</w:t>
              </w:r>
            </w:ins>
          </w:p>
        </w:tc>
        <w:tc>
          <w:tcPr>
            <w:tcW w:w="4500" w:type="dxa"/>
          </w:tcPr>
          <w:p w:rsidR="00036D4A" w:rsidRDefault="00987E54" w:rsidP="00FF2A19">
            <w:pPr>
              <w:keepNext/>
              <w:rPr>
                <w:sz w:val="16"/>
              </w:rPr>
            </w:pPr>
            <w:ins w:id="3742" w:author="Benoit Confait" w:date="2011-01-26T15:23:00Z">
              <w:r>
                <w:rPr>
                  <w:sz w:val="16"/>
                </w:rPr>
                <w:t>NO</w:t>
              </w:r>
            </w:ins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036D4A" w:rsidRDefault="0072187F" w:rsidP="00FF2A19">
            <w:pPr>
              <w:keepNext/>
            </w:pPr>
            <w:ins w:id="3743" w:author="Benoit Confait" w:date="2011-02-04T10:24:00Z">
              <w:r>
                <w:t>Transaction transmitted to Collector</w:t>
              </w:r>
            </w:ins>
          </w:p>
        </w:tc>
        <w:tc>
          <w:tcPr>
            <w:tcW w:w="3062" w:type="dxa"/>
          </w:tcPr>
          <w:p w:rsidR="00036D4A" w:rsidRDefault="0072187F" w:rsidP="00FF2A19">
            <w:pPr>
              <w:keepNext/>
            </w:pPr>
            <w:ins w:id="3744" w:author="Benoit Confait" w:date="2011-02-04T10:24:00Z">
              <w:r>
                <w:t>TUNZ Collecting</w:t>
              </w:r>
            </w:ins>
          </w:p>
        </w:tc>
        <w:tc>
          <w:tcPr>
            <w:tcW w:w="4500" w:type="dxa"/>
          </w:tcPr>
          <w:p w:rsidR="00036D4A" w:rsidRDefault="0072187F" w:rsidP="00FF2A19">
            <w:pPr>
              <w:keepNext/>
            </w:pPr>
            <w:ins w:id="3745" w:author="Benoit Confait" w:date="2011-02-04T10:24:00Z">
              <w:r>
                <w:t>No</w:t>
              </w:r>
            </w:ins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036D4A" w:rsidRDefault="001C503B" w:rsidP="001C503B">
            <w:pPr>
              <w:keepNext/>
            </w:pPr>
            <w:r>
              <w:t>Digital Invoicing</w:t>
            </w:r>
          </w:p>
        </w:tc>
        <w:tc>
          <w:tcPr>
            <w:tcW w:w="3062" w:type="dxa"/>
          </w:tcPr>
          <w:p w:rsidR="00036D4A" w:rsidRDefault="001C503B" w:rsidP="00FF2A19">
            <w:pPr>
              <w:keepNext/>
            </w:pPr>
            <w:r>
              <w:t>Open Invoice</w:t>
            </w:r>
          </w:p>
        </w:tc>
        <w:tc>
          <w:tcPr>
            <w:tcW w:w="4500" w:type="dxa"/>
          </w:tcPr>
          <w:p w:rsidR="00036D4A" w:rsidRDefault="001C503B" w:rsidP="00FF2A19">
            <w:pPr>
              <w:keepNext/>
            </w:pPr>
            <w:r>
              <w:t>No</w:t>
            </w: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036D4A" w:rsidRDefault="00036D4A" w:rsidP="00FF2A19">
            <w:pPr>
              <w:keepNext/>
            </w:pPr>
          </w:p>
        </w:tc>
        <w:tc>
          <w:tcPr>
            <w:tcW w:w="3062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036D4A" w:rsidRPr="009A6FAA" w:rsidRDefault="00036D4A" w:rsidP="00FF2A19">
            <w:pPr>
              <w:keepNext/>
              <w:rPr>
                <w:lang w:val="fr-FR"/>
              </w:rPr>
            </w:pPr>
          </w:p>
        </w:tc>
        <w:tc>
          <w:tcPr>
            <w:tcW w:w="3062" w:type="dxa"/>
          </w:tcPr>
          <w:p w:rsidR="00036D4A" w:rsidRPr="009A6FAA" w:rsidRDefault="00036D4A" w:rsidP="00FF2A19">
            <w:pPr>
              <w:keepNext/>
              <w:rPr>
                <w:sz w:val="16"/>
                <w:lang w:val="fr-FR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036D4A" w:rsidRDefault="00036D4A" w:rsidP="00FF2A19">
            <w:pPr>
              <w:keepNext/>
            </w:pPr>
          </w:p>
        </w:tc>
        <w:tc>
          <w:tcPr>
            <w:tcW w:w="3062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036D4A" w:rsidRDefault="00036D4A" w:rsidP="00FF2A19">
            <w:pPr>
              <w:keepNext/>
            </w:pPr>
          </w:p>
        </w:tc>
        <w:tc>
          <w:tcPr>
            <w:tcW w:w="3062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036D4A" w:rsidRDefault="00036D4A" w:rsidP="00FF2A19">
            <w:pPr>
              <w:keepNext/>
            </w:pPr>
          </w:p>
        </w:tc>
        <w:tc>
          <w:tcPr>
            <w:tcW w:w="3062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036D4A" w:rsidRDefault="00036D4A" w:rsidP="00FF2A19">
            <w:pPr>
              <w:keepNext/>
            </w:pPr>
          </w:p>
        </w:tc>
        <w:tc>
          <w:tcPr>
            <w:tcW w:w="3062" w:type="dxa"/>
          </w:tcPr>
          <w:p w:rsidR="00036D4A" w:rsidRPr="00121D11" w:rsidRDefault="00036D4A" w:rsidP="00FF2A1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</w:tr>
      <w:tr w:rsidR="00036D4A" w:rsidTr="00FF2A19">
        <w:tc>
          <w:tcPr>
            <w:tcW w:w="1368" w:type="dxa"/>
          </w:tcPr>
          <w:p w:rsidR="00036D4A" w:rsidRDefault="00036D4A" w:rsidP="00FF2A19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036D4A" w:rsidRDefault="00036D4A" w:rsidP="00FF2A19">
            <w:pPr>
              <w:keepNext/>
            </w:pPr>
          </w:p>
        </w:tc>
        <w:tc>
          <w:tcPr>
            <w:tcW w:w="3062" w:type="dxa"/>
          </w:tcPr>
          <w:p w:rsidR="00036D4A" w:rsidRDefault="00036D4A" w:rsidP="00FF2A19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036D4A" w:rsidRDefault="00036D4A" w:rsidP="00FF2A19">
            <w:pPr>
              <w:keepNext/>
            </w:pPr>
          </w:p>
        </w:tc>
      </w:tr>
    </w:tbl>
    <w:p w:rsidR="00355A3F" w:rsidRDefault="00355A3F"/>
    <w:p w:rsidR="0073314D" w:rsidRDefault="0073314D"/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7"/>
        <w:gridCol w:w="3171"/>
        <w:gridCol w:w="9789"/>
      </w:tblGrid>
      <w:tr w:rsidR="0073314D" w:rsidTr="005B3CC3">
        <w:trPr>
          <w:cantSplit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000000"/>
          </w:tcPr>
          <w:p w:rsidR="0073314D" w:rsidRPr="0073314D" w:rsidRDefault="0073314D" w:rsidP="0073314D">
            <w:pPr>
              <w:pStyle w:val="Heading1"/>
            </w:pPr>
            <w:r>
              <w:t>CleanFile (max 32767) in PAYMENTFILE</w:t>
            </w:r>
          </w:p>
        </w:tc>
      </w:tr>
      <w:tr w:rsidR="0073314D" w:rsidRPr="005F7862" w:rsidTr="005B3CC3">
        <w:tc>
          <w:tcPr>
            <w:tcW w:w="533" w:type="pct"/>
            <w:tcBorders>
              <w:bottom w:val="single" w:sz="12" w:space="0" w:color="auto"/>
            </w:tcBorders>
          </w:tcPr>
          <w:p w:rsidR="0073314D" w:rsidRPr="005F7862" w:rsidRDefault="0073314D" w:rsidP="005B3CC3">
            <w:pPr>
              <w:pStyle w:val="BodyText"/>
              <w:rPr>
                <w:b/>
              </w:rPr>
            </w:pPr>
            <w:r w:rsidRPr="005F7862">
              <w:rPr>
                <w:b/>
              </w:rPr>
              <w:t>Bit</w:t>
            </w:r>
          </w:p>
        </w:tc>
        <w:tc>
          <w:tcPr>
            <w:tcW w:w="1093" w:type="pct"/>
            <w:tcBorders>
              <w:bottom w:val="single" w:sz="12" w:space="0" w:color="auto"/>
            </w:tcBorders>
          </w:tcPr>
          <w:p w:rsidR="0073314D" w:rsidRPr="005F7862" w:rsidRDefault="0073314D" w:rsidP="005B3CC3">
            <w:pPr>
              <w:pStyle w:val="BodyText"/>
              <w:rPr>
                <w:b/>
              </w:rPr>
            </w:pPr>
            <w:r>
              <w:rPr>
                <w:b/>
              </w:rPr>
              <w:t>Main process concerned</w:t>
            </w:r>
          </w:p>
        </w:tc>
        <w:tc>
          <w:tcPr>
            <w:tcW w:w="3374" w:type="pct"/>
            <w:tcBorders>
              <w:bottom w:val="single" w:sz="12" w:space="0" w:color="auto"/>
            </w:tcBorders>
          </w:tcPr>
          <w:p w:rsidR="0073314D" w:rsidRPr="005F7862" w:rsidRDefault="0073314D" w:rsidP="005B3CC3">
            <w:pPr>
              <w:pStyle w:val="BodyText"/>
              <w:rPr>
                <w:b/>
              </w:rPr>
            </w:pPr>
            <w:r w:rsidRPr="005F7862">
              <w:rPr>
                <w:b/>
              </w:rPr>
              <w:t>Description</w:t>
            </w:r>
          </w:p>
        </w:tc>
      </w:tr>
      <w:tr w:rsidR="00AA2C58" w:rsidRPr="005F7862" w:rsidTr="005B3CC3">
        <w:trPr>
          <w:trHeight w:val="411"/>
        </w:trPr>
        <w:tc>
          <w:tcPr>
            <w:tcW w:w="533" w:type="pct"/>
            <w:tcBorders>
              <w:top w:val="single" w:sz="12" w:space="0" w:color="auto"/>
            </w:tcBorders>
          </w:tcPr>
          <w:p w:rsidR="00AA2C58" w:rsidRDefault="00AA2C58" w:rsidP="005B3CC3">
            <w:pPr>
              <w:keepNext/>
            </w:pPr>
            <w:r>
              <w:lastRenderedPageBreak/>
              <w:t>1 (0)</w:t>
            </w:r>
          </w:p>
        </w:tc>
        <w:tc>
          <w:tcPr>
            <w:tcW w:w="1093" w:type="pct"/>
            <w:tcBorders>
              <w:top w:val="single" w:sz="12" w:space="0" w:color="auto"/>
            </w:tcBorders>
          </w:tcPr>
          <w:p w:rsidR="00AA2C58" w:rsidRPr="005F7862" w:rsidRDefault="00AA2C58" w:rsidP="005B3CC3">
            <w:pPr>
              <w:pStyle w:val="BodyText"/>
            </w:pPr>
            <w:r>
              <w:t>Clean_processed_file</w:t>
            </w:r>
          </w:p>
        </w:tc>
        <w:tc>
          <w:tcPr>
            <w:tcW w:w="3374" w:type="pct"/>
            <w:tcBorders>
              <w:top w:val="single" w:sz="12" w:space="0" w:color="auto"/>
            </w:tcBorders>
            <w:shd w:val="clear" w:color="auto" w:fill="auto"/>
          </w:tcPr>
          <w:p w:rsidR="00AA2C58" w:rsidRPr="005F7862" w:rsidRDefault="00D634BF" w:rsidP="00D634BF">
            <w:pPr>
              <w:pStyle w:val="BodyText"/>
            </w:pPr>
            <w:r>
              <w:t>Set to 1 means that n</w:t>
            </w:r>
            <w:r w:rsidR="00AA2C58">
              <w:t>othing needed to be cleaned</w:t>
            </w:r>
          </w:p>
        </w:tc>
      </w:tr>
      <w:tr w:rsidR="00AA2C58" w:rsidRPr="005F7862" w:rsidTr="005B3CC3">
        <w:trPr>
          <w:trHeight w:val="412"/>
        </w:trPr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2 (1)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  <w:r>
              <w:t>Clean_processed_file</w:t>
            </w:r>
          </w:p>
        </w:tc>
        <w:tc>
          <w:tcPr>
            <w:tcW w:w="3374" w:type="pct"/>
            <w:shd w:val="clear" w:color="auto" w:fill="auto"/>
          </w:tcPr>
          <w:p w:rsidR="00AA2C58" w:rsidRPr="005F7862" w:rsidRDefault="00AA2C58" w:rsidP="005B3CC3">
            <w:pPr>
              <w:pStyle w:val="BodyText"/>
            </w:pPr>
            <w:r>
              <w:t>At least one line of the file changed</w:t>
            </w: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4 (2)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  <w:r>
              <w:t>Clean_processed_file</w:t>
            </w:r>
          </w:p>
        </w:tc>
        <w:tc>
          <w:tcPr>
            <w:tcW w:w="3374" w:type="pct"/>
          </w:tcPr>
          <w:p w:rsidR="00AA2C58" w:rsidRPr="005F7862" w:rsidRDefault="00AA2C58" w:rsidP="00AA2C58">
            <w:pPr>
              <w:pStyle w:val="BodyText"/>
            </w:pPr>
            <w:r>
              <w:t>Error occurred when trying to clean a file</w:t>
            </w: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8 (3)</w:t>
            </w:r>
          </w:p>
        </w:tc>
        <w:tc>
          <w:tcPr>
            <w:tcW w:w="1093" w:type="pct"/>
          </w:tcPr>
          <w:p w:rsidR="00AA2C58" w:rsidRPr="005F7862" w:rsidRDefault="00753785" w:rsidP="005B3CC3">
            <w:pPr>
              <w:pStyle w:val="BodyText"/>
            </w:pPr>
            <w:r>
              <w:t>Access to a file by the FE</w:t>
            </w:r>
          </w:p>
        </w:tc>
        <w:tc>
          <w:tcPr>
            <w:tcW w:w="3374" w:type="pct"/>
          </w:tcPr>
          <w:p w:rsidR="00AA2C58" w:rsidRDefault="00753785" w:rsidP="005B3CC3">
            <w:pPr>
              <w:pStyle w:val="BodyText"/>
            </w:pPr>
            <w:r>
              <w:t xml:space="preserve">0 means the file is in the </w:t>
            </w:r>
            <w:r w:rsidRPr="00753785">
              <w:t>BEANNEX</w:t>
            </w:r>
            <w:r>
              <w:t xml:space="preserve"> DB</w:t>
            </w:r>
          </w:p>
          <w:p w:rsidR="00753785" w:rsidRPr="005F7862" w:rsidRDefault="00753785" w:rsidP="005B3CC3">
            <w:pPr>
              <w:pStyle w:val="BodyText"/>
            </w:pPr>
            <w:r>
              <w:t xml:space="preserve">1 means the file is in the </w:t>
            </w:r>
            <w:r w:rsidRPr="00753785">
              <w:t>BECLEARING</w:t>
            </w:r>
            <w:r>
              <w:t xml:space="preserve"> DB</w:t>
            </w: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16 (4)</w:t>
            </w:r>
          </w:p>
        </w:tc>
        <w:tc>
          <w:tcPr>
            <w:tcW w:w="1093" w:type="pct"/>
          </w:tcPr>
          <w:p w:rsidR="00AA2C58" w:rsidRPr="005F7862" w:rsidRDefault="00673B6D" w:rsidP="005B3CC3">
            <w:pPr>
              <w:pStyle w:val="BodyText"/>
            </w:pPr>
            <w:r>
              <w:t>Access to the file</w:t>
            </w:r>
          </w:p>
        </w:tc>
        <w:tc>
          <w:tcPr>
            <w:tcW w:w="3374" w:type="pct"/>
          </w:tcPr>
          <w:p w:rsidR="00AA2C58" w:rsidRPr="005F7862" w:rsidRDefault="006331A7" w:rsidP="005B3CC3">
            <w:pPr>
              <w:pStyle w:val="BodyText"/>
            </w:pPr>
            <w:r>
              <w:t>0</w:t>
            </w:r>
            <w:r w:rsidR="00673B6D">
              <w:t xml:space="preserve"> means the file contains or contained at one moment sensitive data</w:t>
            </w: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32 (5)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64 (6)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128 (7)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256 (8)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512 (9)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1024 (10)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  <w:rPr>
                <w:lang w:val="fr-FR"/>
              </w:rPr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2048 (11)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4096 (12)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8192 (13)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  <w:tr w:rsidR="00AA2C58" w:rsidRPr="005F7862" w:rsidTr="005B3CC3">
        <w:tc>
          <w:tcPr>
            <w:tcW w:w="533" w:type="pct"/>
          </w:tcPr>
          <w:p w:rsidR="00AA2C58" w:rsidRDefault="00AA2C58" w:rsidP="005B3CC3">
            <w:pPr>
              <w:keepNext/>
            </w:pPr>
            <w:r>
              <w:t>16384 (14)</w:t>
            </w:r>
          </w:p>
        </w:tc>
        <w:tc>
          <w:tcPr>
            <w:tcW w:w="1093" w:type="pct"/>
          </w:tcPr>
          <w:p w:rsidR="00AA2C58" w:rsidRPr="005F7862" w:rsidRDefault="00AA2C58" w:rsidP="005B3CC3">
            <w:pPr>
              <w:pStyle w:val="BodyText"/>
            </w:pPr>
          </w:p>
        </w:tc>
        <w:tc>
          <w:tcPr>
            <w:tcW w:w="3374" w:type="pct"/>
          </w:tcPr>
          <w:p w:rsidR="00AA2C58" w:rsidRPr="005F7862" w:rsidRDefault="00AA2C58" w:rsidP="005B3CC3">
            <w:pPr>
              <w:pStyle w:val="BodyText"/>
            </w:pPr>
          </w:p>
        </w:tc>
      </w:tr>
    </w:tbl>
    <w:p w:rsidR="0073314D" w:rsidRDefault="0073314D"/>
    <w:tbl>
      <w:tblPr>
        <w:tblW w:w="4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7"/>
        <w:gridCol w:w="3171"/>
        <w:gridCol w:w="9789"/>
      </w:tblGrid>
      <w:tr w:rsidR="00152E85" w:rsidRPr="00152E85" w:rsidTr="00152E85">
        <w:trPr>
          <w:cantSplit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000000"/>
          </w:tcPr>
          <w:p w:rsidR="00152E85" w:rsidRDefault="00152E85" w:rsidP="00152E85">
            <w:pPr>
              <w:jc w:val="center"/>
            </w:pPr>
            <w:r w:rsidRPr="00152E85">
              <w:rPr>
                <w:b/>
                <w:bCs/>
              </w:rPr>
              <w:t>TRX_RELIABILITY_RST in PAYMENT</w:t>
            </w:r>
            <w:r>
              <w:rPr>
                <w:b/>
                <w:bCs/>
              </w:rPr>
              <w:t>_RST, PAYMENTHIST_RST, PAYMENTDETAIL_RST (FEARCH)</w:t>
            </w:r>
          </w:p>
          <w:p w:rsidR="00152E85" w:rsidRPr="00152E85" w:rsidRDefault="00152E85" w:rsidP="00152E85">
            <w:pPr>
              <w:jc w:val="center"/>
              <w:rPr>
                <w:b/>
                <w:bCs/>
              </w:rPr>
            </w:pPr>
            <w:r w:rsidRPr="00152E85">
              <w:rPr>
                <w:b/>
                <w:bCs/>
              </w:rPr>
              <w:t>Page : RestoreReliability_CheckTask.asp</w:t>
            </w:r>
          </w:p>
        </w:tc>
      </w:tr>
      <w:tr w:rsidR="00152E85" w:rsidRPr="00152E85" w:rsidTr="00152E85">
        <w:tc>
          <w:tcPr>
            <w:tcW w:w="533" w:type="pct"/>
            <w:tcBorders>
              <w:bottom w:val="single" w:sz="12" w:space="0" w:color="auto"/>
            </w:tcBorders>
          </w:tcPr>
          <w:p w:rsidR="00152E85" w:rsidRPr="00152E85" w:rsidRDefault="00152E85" w:rsidP="00152E85">
            <w:pPr>
              <w:rPr>
                <w:b/>
              </w:rPr>
            </w:pPr>
            <w:r w:rsidRPr="00152E85">
              <w:rPr>
                <w:b/>
              </w:rPr>
              <w:t>Bit</w:t>
            </w:r>
          </w:p>
        </w:tc>
        <w:tc>
          <w:tcPr>
            <w:tcW w:w="1093" w:type="pct"/>
            <w:tcBorders>
              <w:bottom w:val="single" w:sz="12" w:space="0" w:color="auto"/>
            </w:tcBorders>
          </w:tcPr>
          <w:p w:rsidR="00152E85" w:rsidRPr="00152E85" w:rsidRDefault="00152E85" w:rsidP="00152E85">
            <w:pPr>
              <w:rPr>
                <w:b/>
              </w:rPr>
            </w:pPr>
            <w:r w:rsidRPr="00152E85">
              <w:rPr>
                <w:b/>
              </w:rPr>
              <w:t>Main process concerned</w:t>
            </w:r>
          </w:p>
        </w:tc>
        <w:tc>
          <w:tcPr>
            <w:tcW w:w="3374" w:type="pct"/>
            <w:tcBorders>
              <w:bottom w:val="single" w:sz="12" w:space="0" w:color="auto"/>
            </w:tcBorders>
          </w:tcPr>
          <w:p w:rsidR="00152E85" w:rsidRPr="00152E85" w:rsidRDefault="00152E85" w:rsidP="00152E85">
            <w:pPr>
              <w:rPr>
                <w:b/>
              </w:rPr>
            </w:pPr>
            <w:r w:rsidRPr="00152E85">
              <w:rPr>
                <w:b/>
              </w:rPr>
              <w:t>Description</w:t>
            </w:r>
          </w:p>
        </w:tc>
      </w:tr>
      <w:tr w:rsidR="00152E85" w:rsidRPr="00152E85" w:rsidTr="00152E85">
        <w:trPr>
          <w:trHeight w:val="411"/>
        </w:trPr>
        <w:tc>
          <w:tcPr>
            <w:tcW w:w="533" w:type="pct"/>
            <w:tcBorders>
              <w:top w:val="single" w:sz="12" w:space="0" w:color="auto"/>
            </w:tcBorders>
          </w:tcPr>
          <w:p w:rsidR="00152E85" w:rsidRPr="00152E85" w:rsidRDefault="00152E85" w:rsidP="00152E85">
            <w:r w:rsidRPr="00152E85">
              <w:t>1 (0)</w:t>
            </w:r>
          </w:p>
        </w:tc>
        <w:tc>
          <w:tcPr>
            <w:tcW w:w="1093" w:type="pct"/>
            <w:tcBorders>
              <w:top w:val="single" w:sz="12" w:space="0" w:color="auto"/>
            </w:tcBorders>
          </w:tcPr>
          <w:p w:rsidR="00152E85" w:rsidRPr="00152E85" w:rsidRDefault="00152E85" w:rsidP="00152E85">
            <w:r>
              <w:t>MonChkRestore</w:t>
            </w:r>
          </w:p>
        </w:tc>
        <w:tc>
          <w:tcPr>
            <w:tcW w:w="3374" w:type="pct"/>
            <w:tcBorders>
              <w:top w:val="single" w:sz="12" w:space="0" w:color="auto"/>
            </w:tcBorders>
            <w:shd w:val="clear" w:color="auto" w:fill="auto"/>
          </w:tcPr>
          <w:p w:rsidR="00152E85" w:rsidRPr="00152E85" w:rsidRDefault="006018A5" w:rsidP="006018A5">
            <w:r>
              <w:t xml:space="preserve">Payid (part) </w:t>
            </w:r>
            <w:r w:rsidR="00152E85">
              <w:t>present in LIVE database</w:t>
            </w:r>
          </w:p>
        </w:tc>
      </w:tr>
      <w:tr w:rsidR="006018A5" w:rsidRPr="00152E85" w:rsidTr="00152E85">
        <w:trPr>
          <w:trHeight w:val="412"/>
        </w:trPr>
        <w:tc>
          <w:tcPr>
            <w:tcW w:w="533" w:type="pct"/>
          </w:tcPr>
          <w:p w:rsidR="006018A5" w:rsidRPr="00152E85" w:rsidRDefault="006018A5" w:rsidP="00152E85">
            <w:r w:rsidRPr="00152E85">
              <w:t>2 (1)</w:t>
            </w:r>
          </w:p>
        </w:tc>
        <w:tc>
          <w:tcPr>
            <w:tcW w:w="1093" w:type="pct"/>
          </w:tcPr>
          <w:p w:rsidR="006018A5" w:rsidRPr="00152E85" w:rsidRDefault="006018A5" w:rsidP="00152E85">
            <w:r w:rsidRPr="00152E85">
              <w:t>MonChkRestore</w:t>
            </w:r>
          </w:p>
        </w:tc>
        <w:tc>
          <w:tcPr>
            <w:tcW w:w="3374" w:type="pct"/>
            <w:shd w:val="clear" w:color="auto" w:fill="auto"/>
          </w:tcPr>
          <w:p w:rsidR="006018A5" w:rsidRPr="00152E85" w:rsidRDefault="006018A5" w:rsidP="006018A5">
            <w:r>
              <w:t>Payid (part) present in ARCH database</w:t>
            </w:r>
          </w:p>
        </w:tc>
      </w:tr>
      <w:tr w:rsidR="006018A5" w:rsidRPr="00152E85" w:rsidTr="00152E85">
        <w:tc>
          <w:tcPr>
            <w:tcW w:w="533" w:type="pct"/>
          </w:tcPr>
          <w:p w:rsidR="006018A5" w:rsidRPr="00152E85" w:rsidRDefault="006018A5" w:rsidP="00152E85">
            <w:r w:rsidRPr="00152E85">
              <w:t>4 (2)</w:t>
            </w:r>
          </w:p>
        </w:tc>
        <w:tc>
          <w:tcPr>
            <w:tcW w:w="1093" w:type="pct"/>
          </w:tcPr>
          <w:p w:rsidR="006018A5" w:rsidRPr="00152E85" w:rsidRDefault="006018A5" w:rsidP="00152E85">
            <w:r w:rsidRPr="006018A5">
              <w:t>MonChkRestore</w:t>
            </w:r>
          </w:p>
        </w:tc>
        <w:tc>
          <w:tcPr>
            <w:tcW w:w="3374" w:type="pct"/>
          </w:tcPr>
          <w:p w:rsidR="006018A5" w:rsidRPr="00152E85" w:rsidRDefault="006018A5" w:rsidP="00152E85">
            <w:r w:rsidRPr="006018A5">
              <w:t>AUTO PURGE</w:t>
            </w:r>
            <w:r>
              <w:t xml:space="preserve"> (all data about payid are the same in backup and (live or archive) </w:t>
            </w:r>
            <w:r>
              <w:sym w:font="Wingdings" w:char="F0E8"/>
            </w:r>
            <w:r>
              <w:t xml:space="preserve"> can be purged</w:t>
            </w:r>
          </w:p>
        </w:tc>
      </w:tr>
      <w:tr w:rsidR="006018A5" w:rsidRPr="00152E85" w:rsidTr="00152E85">
        <w:tc>
          <w:tcPr>
            <w:tcW w:w="533" w:type="pct"/>
          </w:tcPr>
          <w:p w:rsidR="006018A5" w:rsidRPr="00152E85" w:rsidRDefault="006018A5" w:rsidP="00152E85">
            <w:r w:rsidRPr="00152E85">
              <w:t>8 (3)</w:t>
            </w:r>
          </w:p>
        </w:tc>
        <w:tc>
          <w:tcPr>
            <w:tcW w:w="1093" w:type="pct"/>
          </w:tcPr>
          <w:p w:rsidR="006018A5" w:rsidRPr="00152E85" w:rsidRDefault="006018A5" w:rsidP="00152E85">
            <w:r w:rsidRPr="006018A5">
              <w:t>MonChkRestore</w:t>
            </w:r>
          </w:p>
        </w:tc>
        <w:tc>
          <w:tcPr>
            <w:tcW w:w="3374" w:type="pct"/>
          </w:tcPr>
          <w:p w:rsidR="006018A5" w:rsidRPr="00152E85" w:rsidRDefault="006018A5" w:rsidP="00152E85">
            <w:r>
              <w:t>Manual Purge (data in both tables (live or arch or missing date in live comparing to backup tables)</w:t>
            </w:r>
          </w:p>
        </w:tc>
      </w:tr>
      <w:tr w:rsidR="006018A5" w:rsidRPr="00152E85" w:rsidTr="00152E85">
        <w:tc>
          <w:tcPr>
            <w:tcW w:w="533" w:type="pct"/>
          </w:tcPr>
          <w:p w:rsidR="006018A5" w:rsidRPr="00152E85" w:rsidRDefault="006018A5" w:rsidP="00152E85">
            <w:r w:rsidRPr="00152E85">
              <w:t>16 (4)</w:t>
            </w:r>
          </w:p>
        </w:tc>
        <w:tc>
          <w:tcPr>
            <w:tcW w:w="1093" w:type="pct"/>
          </w:tcPr>
          <w:p w:rsidR="006018A5" w:rsidRPr="00152E85" w:rsidRDefault="006018A5" w:rsidP="00152E85"/>
        </w:tc>
        <w:tc>
          <w:tcPr>
            <w:tcW w:w="3374" w:type="pct"/>
          </w:tcPr>
          <w:p w:rsidR="006018A5" w:rsidRPr="00152E85" w:rsidRDefault="006018A5" w:rsidP="00152E85"/>
        </w:tc>
      </w:tr>
    </w:tbl>
    <w:p w:rsidR="004421E3" w:rsidRDefault="004421E3"/>
    <w:p w:rsidR="004421E3" w:rsidRDefault="004421E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68"/>
        <w:gridCol w:w="5578"/>
        <w:gridCol w:w="3062"/>
        <w:gridCol w:w="4500"/>
      </w:tblGrid>
      <w:tr w:rsidR="004421E3" w:rsidTr="0093147A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4421E3" w:rsidRDefault="004421E3" w:rsidP="004421E3">
            <w:pPr>
              <w:pStyle w:val="Heading1"/>
            </w:pPr>
            <w:r>
              <w:lastRenderedPageBreak/>
              <w:t xml:space="preserve">completion (max </w:t>
            </w:r>
            <w:r>
              <w:rPr>
                <w:rFonts w:ascii="Verdana" w:hAnsi="Verdana"/>
                <w:sz w:val="16"/>
                <w:szCs w:val="16"/>
              </w:rPr>
              <w:t>32,767</w:t>
            </w:r>
            <w:r>
              <w:t>) in MERCHANTCARDS</w:t>
            </w: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Bit</w:t>
            </w:r>
          </w:p>
        </w:tc>
        <w:tc>
          <w:tcPr>
            <w:tcW w:w="5578" w:type="dxa"/>
          </w:tcPr>
          <w:p w:rsidR="004421E3" w:rsidRDefault="004421E3" w:rsidP="0082445A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3062" w:type="dxa"/>
          </w:tcPr>
          <w:p w:rsidR="004421E3" w:rsidRDefault="004421E3" w:rsidP="0082445A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Main processes concerned</w:t>
            </w:r>
          </w:p>
        </w:tc>
        <w:tc>
          <w:tcPr>
            <w:tcW w:w="4500" w:type="dxa"/>
          </w:tcPr>
          <w:p w:rsidR="004421E3" w:rsidRDefault="004421E3" w:rsidP="0082445A">
            <w:pPr>
              <w:pStyle w:val="NormalHead"/>
              <w:rPr>
                <w:lang w:val="en-GB"/>
              </w:rPr>
            </w:pPr>
            <w:r>
              <w:rPr>
                <w:lang w:val="en-GB"/>
              </w:rPr>
              <w:t>FE cfgable</w:t>
            </w:r>
          </w:p>
        </w:tc>
      </w:tr>
      <w:tr w:rsidR="004421E3" w:rsidTr="0093147A">
        <w:trPr>
          <w:cantSplit/>
          <w:trHeight w:val="411"/>
        </w:trPr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1 (0)</w:t>
            </w:r>
          </w:p>
        </w:tc>
        <w:tc>
          <w:tcPr>
            <w:tcW w:w="5578" w:type="dxa"/>
          </w:tcPr>
          <w:p w:rsidR="004421E3" w:rsidRDefault="0093147A" w:rsidP="0082445A">
            <w:pPr>
              <w:keepNext/>
            </w:pPr>
            <w:r w:rsidRPr="0093147A">
              <w:t>IP Geolocation</w:t>
            </w: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  <w:r>
              <w:t>FDM Activation Wizard</w:t>
            </w: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rPr>
          <w:cantSplit/>
          <w:trHeight w:val="412"/>
        </w:trPr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2 (1)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  <w:r w:rsidRPr="004421E3">
              <w:t>Issuing country restrictions</w:t>
            </w: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  <w:r>
              <w:t>FDM Activation Wizard</w:t>
            </w: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4 (2)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  <w:r w:rsidRPr="004421E3">
              <w:t>Amounts limits per transaction</w:t>
            </w: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  <w:r>
              <w:t>FDM Activation Wizard</w:t>
            </w: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8 (3)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  <w:r w:rsidRPr="004421E3">
              <w:t>Velocity Checks</w:t>
            </w: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  <w:r>
              <w:t>FDM Activation Wizard</w:t>
            </w: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16 (4)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32 (5)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64 (6)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128 (7)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256 (8)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512 (9)</w:t>
            </w:r>
          </w:p>
        </w:tc>
        <w:tc>
          <w:tcPr>
            <w:tcW w:w="5578" w:type="dxa"/>
          </w:tcPr>
          <w:p w:rsidR="004421E3" w:rsidRPr="009A6FAA" w:rsidRDefault="004421E3" w:rsidP="0082445A">
            <w:pPr>
              <w:keepNext/>
              <w:rPr>
                <w:lang w:val="fr-FR"/>
              </w:rPr>
            </w:pPr>
          </w:p>
        </w:tc>
        <w:tc>
          <w:tcPr>
            <w:tcW w:w="3062" w:type="dxa"/>
          </w:tcPr>
          <w:p w:rsidR="004421E3" w:rsidRPr="009A6FAA" w:rsidRDefault="004421E3" w:rsidP="0082445A">
            <w:pPr>
              <w:keepNext/>
              <w:rPr>
                <w:sz w:val="16"/>
                <w:lang w:val="fr-FR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1024 (10)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2048 (11)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4096 (12)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8192 (13)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Pr="00121D11" w:rsidRDefault="004421E3" w:rsidP="0082445A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</w:tr>
      <w:tr w:rsidR="004421E3" w:rsidTr="0093147A">
        <w:tc>
          <w:tcPr>
            <w:tcW w:w="1368" w:type="dxa"/>
          </w:tcPr>
          <w:p w:rsidR="004421E3" w:rsidRDefault="004421E3" w:rsidP="0082445A">
            <w:pPr>
              <w:keepNext/>
            </w:pPr>
            <w:r>
              <w:t>16384 (14)</w:t>
            </w:r>
          </w:p>
        </w:tc>
        <w:tc>
          <w:tcPr>
            <w:tcW w:w="5578" w:type="dxa"/>
          </w:tcPr>
          <w:p w:rsidR="004421E3" w:rsidRDefault="004421E3" w:rsidP="0082445A">
            <w:pPr>
              <w:keepNext/>
            </w:pPr>
          </w:p>
        </w:tc>
        <w:tc>
          <w:tcPr>
            <w:tcW w:w="3062" w:type="dxa"/>
          </w:tcPr>
          <w:p w:rsidR="004421E3" w:rsidRDefault="004421E3" w:rsidP="0082445A">
            <w:pPr>
              <w:keepNext/>
              <w:rPr>
                <w:sz w:val="16"/>
              </w:rPr>
            </w:pPr>
          </w:p>
        </w:tc>
        <w:tc>
          <w:tcPr>
            <w:tcW w:w="4500" w:type="dxa"/>
          </w:tcPr>
          <w:p w:rsidR="004421E3" w:rsidRDefault="004421E3" w:rsidP="0082445A">
            <w:pPr>
              <w:keepNext/>
            </w:pPr>
          </w:p>
        </w:tc>
      </w:tr>
    </w:tbl>
    <w:p w:rsidR="00152E85" w:rsidRDefault="00152E85"/>
    <w:p w:rsidR="00284FF7" w:rsidRDefault="00284FF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8"/>
        <w:gridCol w:w="6118"/>
        <w:gridCol w:w="3781"/>
        <w:gridCol w:w="3781"/>
      </w:tblGrid>
      <w:tr w:rsidR="00284FF7" w:rsidTr="008233DD">
        <w:trPr>
          <w:cantSplit/>
        </w:trPr>
        <w:tc>
          <w:tcPr>
            <w:tcW w:w="14508" w:type="dxa"/>
            <w:gridSpan w:val="4"/>
            <w:shd w:val="clear" w:color="auto" w:fill="000000"/>
          </w:tcPr>
          <w:p w:rsidR="00284FF7" w:rsidRDefault="00284FF7" w:rsidP="00634F0B">
            <w:pPr>
              <w:pStyle w:val="Heading1"/>
            </w:pPr>
            <w:r>
              <w:lastRenderedPageBreak/>
              <w:t xml:space="preserve"> FLAGS </w:t>
            </w:r>
            <w:r w:rsidR="008233DD">
              <w:t xml:space="preserve">(max 32, 767) </w:t>
            </w:r>
            <w:r>
              <w:t>in CURENCY</w:t>
            </w: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pStyle w:val="NormalHead"/>
            </w:pPr>
            <w:r>
              <w:t>Bit</w:t>
            </w:r>
          </w:p>
        </w:tc>
        <w:tc>
          <w:tcPr>
            <w:tcW w:w="6118" w:type="dxa"/>
          </w:tcPr>
          <w:p w:rsidR="00284FF7" w:rsidRDefault="00284FF7" w:rsidP="00634F0B">
            <w:pPr>
              <w:pStyle w:val="NormalHead"/>
            </w:pPr>
            <w:r>
              <w:t>Description</w:t>
            </w:r>
          </w:p>
        </w:tc>
        <w:tc>
          <w:tcPr>
            <w:tcW w:w="3781" w:type="dxa"/>
          </w:tcPr>
          <w:p w:rsidR="00284FF7" w:rsidRDefault="00284FF7" w:rsidP="00634F0B">
            <w:pPr>
              <w:pStyle w:val="NormalHead"/>
            </w:pPr>
            <w:r>
              <w:t>Main processes concerned</w:t>
            </w:r>
          </w:p>
        </w:tc>
        <w:tc>
          <w:tcPr>
            <w:tcW w:w="3781" w:type="dxa"/>
          </w:tcPr>
          <w:p w:rsidR="00284FF7" w:rsidRDefault="00284FF7" w:rsidP="00634F0B">
            <w:pPr>
              <w:pStyle w:val="NormalHead"/>
            </w:pPr>
            <w:r>
              <w:t>FE cfgable</w:t>
            </w: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1</w:t>
            </w:r>
          </w:p>
        </w:tc>
        <w:tc>
          <w:tcPr>
            <w:tcW w:w="6118" w:type="dxa"/>
          </w:tcPr>
          <w:p w:rsidR="00284FF7" w:rsidRDefault="00CA048D" w:rsidP="00CA048D">
            <w:pPr>
              <w:keepNext/>
            </w:pPr>
            <w:r>
              <w:t xml:space="preserve">Hide currency to </w:t>
            </w:r>
            <w:r w:rsidR="00284FF7">
              <w:t>merchants</w:t>
            </w: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  <w:r>
              <w:t>CURRENCY configuration page</w:t>
            </w: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  <w:r>
              <w:t>No</w:t>
            </w: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2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  <w:rPr>
                <w:b/>
                <w:bCs/>
              </w:rPr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RPr="0039056A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4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Pr="0039056A" w:rsidRDefault="00284FF7" w:rsidP="00634F0B">
            <w:pPr>
              <w:keepNext/>
              <w:rPr>
                <w:lang w:val="fr-BE"/>
              </w:rPr>
            </w:pPr>
          </w:p>
        </w:tc>
        <w:tc>
          <w:tcPr>
            <w:tcW w:w="3781" w:type="dxa"/>
          </w:tcPr>
          <w:p w:rsidR="00284FF7" w:rsidRPr="0039056A" w:rsidRDefault="00284FF7" w:rsidP="00634F0B">
            <w:pPr>
              <w:keepNext/>
              <w:rPr>
                <w:lang w:val="fr-BE"/>
              </w:rPr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8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16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32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  <w:rPr>
                <w:b/>
                <w:bCs/>
              </w:rPr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64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  <w:rPr>
                <w:b/>
                <w:bCs/>
              </w:rPr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128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256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512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1024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2048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4096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8192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  <w:tr w:rsidR="00284FF7" w:rsidTr="008233DD">
        <w:tc>
          <w:tcPr>
            <w:tcW w:w="828" w:type="dxa"/>
          </w:tcPr>
          <w:p w:rsidR="00284FF7" w:rsidRDefault="00284FF7" w:rsidP="00634F0B">
            <w:pPr>
              <w:keepNext/>
            </w:pPr>
            <w:r>
              <w:t>16384</w:t>
            </w:r>
          </w:p>
        </w:tc>
        <w:tc>
          <w:tcPr>
            <w:tcW w:w="6118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  <w:tc>
          <w:tcPr>
            <w:tcW w:w="3781" w:type="dxa"/>
          </w:tcPr>
          <w:p w:rsidR="00284FF7" w:rsidRDefault="00284FF7" w:rsidP="00634F0B">
            <w:pPr>
              <w:keepNext/>
            </w:pPr>
          </w:p>
        </w:tc>
      </w:tr>
    </w:tbl>
    <w:p w:rsidR="00284FF7" w:rsidRDefault="00284FF7"/>
    <w:sectPr w:rsidR="00284FF7" w:rsidSect="007A73F0">
      <w:pgSz w:w="16838" w:h="11906" w:orient="landscape" w:code="9"/>
      <w:pgMar w:top="851" w:right="998" w:bottom="851" w:left="136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745" w:author="Florence Delubac" w:date="2011-04-27T10:34:00Z" w:initials="fld">
    <w:p w:rsidR="00F17F18" w:rsidRDefault="00F17F18">
      <w:pPr>
        <w:pStyle w:val="CommentText"/>
      </w:pPr>
      <w:r>
        <w:rPr>
          <w:rStyle w:val="CommentReference"/>
        </w:rPr>
        <w:annotationRef/>
      </w:r>
      <w:r>
        <w:t>Solo cards deactivated on 2011-03-31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D66C8B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96D5B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3E275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46C9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9EED2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8E81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8617C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0ED3C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28C3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6CFC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40B19A4"/>
    <w:multiLevelType w:val="hybridMultilevel"/>
    <w:tmpl w:val="7D22F0A8"/>
    <w:lvl w:ilvl="0" w:tplc="6586455E">
      <w:start w:val="6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trackRevisions/>
  <w:defaultTabStop w:val="720"/>
  <w:noPunctuationKerning/>
  <w:characterSpacingControl w:val="doNotCompress"/>
  <w:compat/>
  <w:rsids>
    <w:rsidRoot w:val="0068698D"/>
    <w:rsid w:val="0000424D"/>
    <w:rsid w:val="000107C7"/>
    <w:rsid w:val="00010FA7"/>
    <w:rsid w:val="00011515"/>
    <w:rsid w:val="00017682"/>
    <w:rsid w:val="00020E9A"/>
    <w:rsid w:val="00023BE5"/>
    <w:rsid w:val="00024A51"/>
    <w:rsid w:val="00026C23"/>
    <w:rsid w:val="00033344"/>
    <w:rsid w:val="00033BFA"/>
    <w:rsid w:val="00036063"/>
    <w:rsid w:val="00036D4A"/>
    <w:rsid w:val="0004735B"/>
    <w:rsid w:val="00064F14"/>
    <w:rsid w:val="00070EBA"/>
    <w:rsid w:val="000749A6"/>
    <w:rsid w:val="00074AF1"/>
    <w:rsid w:val="00074DB1"/>
    <w:rsid w:val="0009246F"/>
    <w:rsid w:val="000939D5"/>
    <w:rsid w:val="00094B42"/>
    <w:rsid w:val="000A2B4F"/>
    <w:rsid w:val="000A4328"/>
    <w:rsid w:val="000A63E6"/>
    <w:rsid w:val="000A6D83"/>
    <w:rsid w:val="000B326C"/>
    <w:rsid w:val="000C44D2"/>
    <w:rsid w:val="000C56AA"/>
    <w:rsid w:val="000C79C7"/>
    <w:rsid w:val="000D1263"/>
    <w:rsid w:val="000D7C1B"/>
    <w:rsid w:val="000F5589"/>
    <w:rsid w:val="00100F7A"/>
    <w:rsid w:val="00101AC1"/>
    <w:rsid w:val="0010523B"/>
    <w:rsid w:val="00107871"/>
    <w:rsid w:val="00111D06"/>
    <w:rsid w:val="00112643"/>
    <w:rsid w:val="00121151"/>
    <w:rsid w:val="00121D11"/>
    <w:rsid w:val="00124372"/>
    <w:rsid w:val="00126570"/>
    <w:rsid w:val="00137373"/>
    <w:rsid w:val="001452FC"/>
    <w:rsid w:val="00152E85"/>
    <w:rsid w:val="00153A9A"/>
    <w:rsid w:val="00161B98"/>
    <w:rsid w:val="00163449"/>
    <w:rsid w:val="00163E82"/>
    <w:rsid w:val="00163EED"/>
    <w:rsid w:val="001647AF"/>
    <w:rsid w:val="001661EC"/>
    <w:rsid w:val="00174AD1"/>
    <w:rsid w:val="00176E69"/>
    <w:rsid w:val="0018356C"/>
    <w:rsid w:val="00186192"/>
    <w:rsid w:val="001910AE"/>
    <w:rsid w:val="00192A79"/>
    <w:rsid w:val="0019763F"/>
    <w:rsid w:val="001A3DED"/>
    <w:rsid w:val="001A51D4"/>
    <w:rsid w:val="001A525D"/>
    <w:rsid w:val="001A5511"/>
    <w:rsid w:val="001A70F3"/>
    <w:rsid w:val="001C503B"/>
    <w:rsid w:val="001D0553"/>
    <w:rsid w:val="001D4D28"/>
    <w:rsid w:val="001D79D5"/>
    <w:rsid w:val="001E27DE"/>
    <w:rsid w:val="001F0C71"/>
    <w:rsid w:val="001F1E6B"/>
    <w:rsid w:val="001F23A0"/>
    <w:rsid w:val="00200E2C"/>
    <w:rsid w:val="002117CA"/>
    <w:rsid w:val="00223C74"/>
    <w:rsid w:val="00223FCB"/>
    <w:rsid w:val="00225694"/>
    <w:rsid w:val="00230AE7"/>
    <w:rsid w:val="002357E3"/>
    <w:rsid w:val="00236E3E"/>
    <w:rsid w:val="00237A6D"/>
    <w:rsid w:val="0024669C"/>
    <w:rsid w:val="002466CF"/>
    <w:rsid w:val="0025320B"/>
    <w:rsid w:val="00253A01"/>
    <w:rsid w:val="0025460A"/>
    <w:rsid w:val="00254BA7"/>
    <w:rsid w:val="0025787D"/>
    <w:rsid w:val="00262A3F"/>
    <w:rsid w:val="002634E0"/>
    <w:rsid w:val="00265975"/>
    <w:rsid w:val="00271614"/>
    <w:rsid w:val="00273465"/>
    <w:rsid w:val="00273D5B"/>
    <w:rsid w:val="00275C3A"/>
    <w:rsid w:val="00276155"/>
    <w:rsid w:val="00276CA9"/>
    <w:rsid w:val="0027752C"/>
    <w:rsid w:val="00284FF7"/>
    <w:rsid w:val="00291DBD"/>
    <w:rsid w:val="00293FDC"/>
    <w:rsid w:val="002962D8"/>
    <w:rsid w:val="002A0F7A"/>
    <w:rsid w:val="002A1ADA"/>
    <w:rsid w:val="002A2818"/>
    <w:rsid w:val="002B386C"/>
    <w:rsid w:val="002B4A6B"/>
    <w:rsid w:val="002C54FB"/>
    <w:rsid w:val="002D06A5"/>
    <w:rsid w:val="002D5986"/>
    <w:rsid w:val="002E0764"/>
    <w:rsid w:val="002E1E04"/>
    <w:rsid w:val="002E2C01"/>
    <w:rsid w:val="002F18A0"/>
    <w:rsid w:val="00302CD6"/>
    <w:rsid w:val="003035B2"/>
    <w:rsid w:val="00304DD2"/>
    <w:rsid w:val="00310BCA"/>
    <w:rsid w:val="00311A4A"/>
    <w:rsid w:val="00312127"/>
    <w:rsid w:val="00321FB3"/>
    <w:rsid w:val="00323577"/>
    <w:rsid w:val="0033116C"/>
    <w:rsid w:val="003371D0"/>
    <w:rsid w:val="003419B9"/>
    <w:rsid w:val="003458B5"/>
    <w:rsid w:val="003467D6"/>
    <w:rsid w:val="00355A3F"/>
    <w:rsid w:val="00357F88"/>
    <w:rsid w:val="003659AE"/>
    <w:rsid w:val="003662F7"/>
    <w:rsid w:val="0037203A"/>
    <w:rsid w:val="0037454C"/>
    <w:rsid w:val="00375754"/>
    <w:rsid w:val="00380048"/>
    <w:rsid w:val="003875DE"/>
    <w:rsid w:val="0039056A"/>
    <w:rsid w:val="00390953"/>
    <w:rsid w:val="00390CE4"/>
    <w:rsid w:val="00397FB3"/>
    <w:rsid w:val="003A0600"/>
    <w:rsid w:val="003A33E5"/>
    <w:rsid w:val="003A36E4"/>
    <w:rsid w:val="003A37BD"/>
    <w:rsid w:val="003B04CD"/>
    <w:rsid w:val="003B2DD5"/>
    <w:rsid w:val="003B30CE"/>
    <w:rsid w:val="003B5427"/>
    <w:rsid w:val="003C37C2"/>
    <w:rsid w:val="003C6D1D"/>
    <w:rsid w:val="003C7F5E"/>
    <w:rsid w:val="003D6E78"/>
    <w:rsid w:val="003D7B51"/>
    <w:rsid w:val="003E3D60"/>
    <w:rsid w:val="003F08B0"/>
    <w:rsid w:val="00403854"/>
    <w:rsid w:val="00404B32"/>
    <w:rsid w:val="00414004"/>
    <w:rsid w:val="0042470A"/>
    <w:rsid w:val="0042553C"/>
    <w:rsid w:val="00430C0B"/>
    <w:rsid w:val="00432A6F"/>
    <w:rsid w:val="00433D04"/>
    <w:rsid w:val="004421E3"/>
    <w:rsid w:val="004454DB"/>
    <w:rsid w:val="00452013"/>
    <w:rsid w:val="00460567"/>
    <w:rsid w:val="004619AB"/>
    <w:rsid w:val="004674D3"/>
    <w:rsid w:val="00471F90"/>
    <w:rsid w:val="00480C59"/>
    <w:rsid w:val="00480CCE"/>
    <w:rsid w:val="00490E54"/>
    <w:rsid w:val="004925B6"/>
    <w:rsid w:val="00492D70"/>
    <w:rsid w:val="00493DFA"/>
    <w:rsid w:val="00494018"/>
    <w:rsid w:val="00494424"/>
    <w:rsid w:val="004B00B7"/>
    <w:rsid w:val="004B4FA6"/>
    <w:rsid w:val="004B5A1F"/>
    <w:rsid w:val="004C2C83"/>
    <w:rsid w:val="004C3652"/>
    <w:rsid w:val="004C4DFB"/>
    <w:rsid w:val="004C54C3"/>
    <w:rsid w:val="004C73D4"/>
    <w:rsid w:val="004D7886"/>
    <w:rsid w:val="004E072E"/>
    <w:rsid w:val="004E1359"/>
    <w:rsid w:val="004E5B3E"/>
    <w:rsid w:val="004E6341"/>
    <w:rsid w:val="004F2CF0"/>
    <w:rsid w:val="004F352A"/>
    <w:rsid w:val="004F66A1"/>
    <w:rsid w:val="004F6DB7"/>
    <w:rsid w:val="00501248"/>
    <w:rsid w:val="00501551"/>
    <w:rsid w:val="0050612F"/>
    <w:rsid w:val="00506B33"/>
    <w:rsid w:val="00510F65"/>
    <w:rsid w:val="005128F3"/>
    <w:rsid w:val="0052401A"/>
    <w:rsid w:val="0052484B"/>
    <w:rsid w:val="00525C6A"/>
    <w:rsid w:val="005272FD"/>
    <w:rsid w:val="005313FC"/>
    <w:rsid w:val="0053331A"/>
    <w:rsid w:val="00533763"/>
    <w:rsid w:val="00533BE3"/>
    <w:rsid w:val="00536BC6"/>
    <w:rsid w:val="00545A30"/>
    <w:rsid w:val="005537CF"/>
    <w:rsid w:val="0055458F"/>
    <w:rsid w:val="00554931"/>
    <w:rsid w:val="005630F9"/>
    <w:rsid w:val="0056512D"/>
    <w:rsid w:val="005667AB"/>
    <w:rsid w:val="00570D0B"/>
    <w:rsid w:val="00573967"/>
    <w:rsid w:val="005805F7"/>
    <w:rsid w:val="005817A9"/>
    <w:rsid w:val="005824A3"/>
    <w:rsid w:val="0058633D"/>
    <w:rsid w:val="0058656C"/>
    <w:rsid w:val="005A02A1"/>
    <w:rsid w:val="005A35A0"/>
    <w:rsid w:val="005A45C1"/>
    <w:rsid w:val="005B1F6C"/>
    <w:rsid w:val="005B3CC3"/>
    <w:rsid w:val="005B4167"/>
    <w:rsid w:val="005B4D82"/>
    <w:rsid w:val="005B620D"/>
    <w:rsid w:val="005C3695"/>
    <w:rsid w:val="005C4D59"/>
    <w:rsid w:val="005C6DD1"/>
    <w:rsid w:val="005C7450"/>
    <w:rsid w:val="005D2081"/>
    <w:rsid w:val="005D63C6"/>
    <w:rsid w:val="005D6CFE"/>
    <w:rsid w:val="005D7B93"/>
    <w:rsid w:val="005E07AB"/>
    <w:rsid w:val="005E1D16"/>
    <w:rsid w:val="005E35AB"/>
    <w:rsid w:val="005E5334"/>
    <w:rsid w:val="005F2B93"/>
    <w:rsid w:val="005F7A3C"/>
    <w:rsid w:val="006018A5"/>
    <w:rsid w:val="00601F62"/>
    <w:rsid w:val="00602B8C"/>
    <w:rsid w:val="006101BD"/>
    <w:rsid w:val="00614FD7"/>
    <w:rsid w:val="00617406"/>
    <w:rsid w:val="0062216B"/>
    <w:rsid w:val="006224A5"/>
    <w:rsid w:val="0062614B"/>
    <w:rsid w:val="0062787E"/>
    <w:rsid w:val="006331A7"/>
    <w:rsid w:val="00634F0B"/>
    <w:rsid w:val="0063515B"/>
    <w:rsid w:val="006370B9"/>
    <w:rsid w:val="00644AD6"/>
    <w:rsid w:val="00645474"/>
    <w:rsid w:val="006520B0"/>
    <w:rsid w:val="00652570"/>
    <w:rsid w:val="00653013"/>
    <w:rsid w:val="0065775E"/>
    <w:rsid w:val="00657D2F"/>
    <w:rsid w:val="006603CE"/>
    <w:rsid w:val="00660A65"/>
    <w:rsid w:val="006626D6"/>
    <w:rsid w:val="00673B6D"/>
    <w:rsid w:val="00676469"/>
    <w:rsid w:val="00683D17"/>
    <w:rsid w:val="0068552D"/>
    <w:rsid w:val="0068698D"/>
    <w:rsid w:val="00691F21"/>
    <w:rsid w:val="0069499B"/>
    <w:rsid w:val="00694F64"/>
    <w:rsid w:val="006A43E2"/>
    <w:rsid w:val="006B1CE4"/>
    <w:rsid w:val="006B2351"/>
    <w:rsid w:val="006B287E"/>
    <w:rsid w:val="006B788E"/>
    <w:rsid w:val="006B7EA3"/>
    <w:rsid w:val="006C769C"/>
    <w:rsid w:val="006D5D92"/>
    <w:rsid w:val="006E09AF"/>
    <w:rsid w:val="006E1F80"/>
    <w:rsid w:val="006E25A3"/>
    <w:rsid w:val="006E25FE"/>
    <w:rsid w:val="006E6332"/>
    <w:rsid w:val="006F071B"/>
    <w:rsid w:val="007008D0"/>
    <w:rsid w:val="007014EB"/>
    <w:rsid w:val="00701556"/>
    <w:rsid w:val="00707583"/>
    <w:rsid w:val="00710A50"/>
    <w:rsid w:val="00713B3C"/>
    <w:rsid w:val="0071771E"/>
    <w:rsid w:val="00720031"/>
    <w:rsid w:val="00720C01"/>
    <w:rsid w:val="0072187F"/>
    <w:rsid w:val="007306AE"/>
    <w:rsid w:val="00732D20"/>
    <w:rsid w:val="0073314D"/>
    <w:rsid w:val="00733D13"/>
    <w:rsid w:val="00741A93"/>
    <w:rsid w:val="0074279B"/>
    <w:rsid w:val="00745307"/>
    <w:rsid w:val="00747FDE"/>
    <w:rsid w:val="00753785"/>
    <w:rsid w:val="007579C3"/>
    <w:rsid w:val="00762D86"/>
    <w:rsid w:val="007658AC"/>
    <w:rsid w:val="00773D17"/>
    <w:rsid w:val="00781B54"/>
    <w:rsid w:val="00784679"/>
    <w:rsid w:val="00784788"/>
    <w:rsid w:val="00784EE0"/>
    <w:rsid w:val="007854C9"/>
    <w:rsid w:val="007A5880"/>
    <w:rsid w:val="007A62EE"/>
    <w:rsid w:val="007A6E67"/>
    <w:rsid w:val="007A73F0"/>
    <w:rsid w:val="007A79CA"/>
    <w:rsid w:val="007B6E87"/>
    <w:rsid w:val="007B71F0"/>
    <w:rsid w:val="007C2BAA"/>
    <w:rsid w:val="007C2C0A"/>
    <w:rsid w:val="007C4E06"/>
    <w:rsid w:val="007C6D2B"/>
    <w:rsid w:val="007C7576"/>
    <w:rsid w:val="007D5B4E"/>
    <w:rsid w:val="007D606E"/>
    <w:rsid w:val="007E2D70"/>
    <w:rsid w:val="007F10E2"/>
    <w:rsid w:val="007F5374"/>
    <w:rsid w:val="00803C0B"/>
    <w:rsid w:val="008044ED"/>
    <w:rsid w:val="00805A79"/>
    <w:rsid w:val="00805D0A"/>
    <w:rsid w:val="008065EB"/>
    <w:rsid w:val="00810BAD"/>
    <w:rsid w:val="00810FCF"/>
    <w:rsid w:val="008179D6"/>
    <w:rsid w:val="008233DD"/>
    <w:rsid w:val="0082445A"/>
    <w:rsid w:val="008270A7"/>
    <w:rsid w:val="00830DCE"/>
    <w:rsid w:val="00831BAE"/>
    <w:rsid w:val="00836304"/>
    <w:rsid w:val="00841A9D"/>
    <w:rsid w:val="00842803"/>
    <w:rsid w:val="008476FF"/>
    <w:rsid w:val="00851938"/>
    <w:rsid w:val="00852E18"/>
    <w:rsid w:val="008538F2"/>
    <w:rsid w:val="0085797B"/>
    <w:rsid w:val="008606D0"/>
    <w:rsid w:val="00860FF5"/>
    <w:rsid w:val="00861702"/>
    <w:rsid w:val="008702C6"/>
    <w:rsid w:val="008749E8"/>
    <w:rsid w:val="00875C3A"/>
    <w:rsid w:val="00886286"/>
    <w:rsid w:val="008865CF"/>
    <w:rsid w:val="00886A33"/>
    <w:rsid w:val="0089021B"/>
    <w:rsid w:val="008943B6"/>
    <w:rsid w:val="008A5847"/>
    <w:rsid w:val="008B01CE"/>
    <w:rsid w:val="008B3538"/>
    <w:rsid w:val="008C2674"/>
    <w:rsid w:val="008C2B5D"/>
    <w:rsid w:val="008C2D94"/>
    <w:rsid w:val="008C6979"/>
    <w:rsid w:val="008D27A9"/>
    <w:rsid w:val="008D3CF9"/>
    <w:rsid w:val="008E0A38"/>
    <w:rsid w:val="008E4475"/>
    <w:rsid w:val="008E71F3"/>
    <w:rsid w:val="008F197A"/>
    <w:rsid w:val="008F4B87"/>
    <w:rsid w:val="0091223A"/>
    <w:rsid w:val="00916297"/>
    <w:rsid w:val="00917AE3"/>
    <w:rsid w:val="00917B38"/>
    <w:rsid w:val="00921283"/>
    <w:rsid w:val="00922582"/>
    <w:rsid w:val="0093147A"/>
    <w:rsid w:val="00942298"/>
    <w:rsid w:val="009457F9"/>
    <w:rsid w:val="00946FC1"/>
    <w:rsid w:val="009476D0"/>
    <w:rsid w:val="00957A21"/>
    <w:rsid w:val="00957BB4"/>
    <w:rsid w:val="0096531C"/>
    <w:rsid w:val="009673D7"/>
    <w:rsid w:val="00972D80"/>
    <w:rsid w:val="009740BC"/>
    <w:rsid w:val="009756B6"/>
    <w:rsid w:val="009756CB"/>
    <w:rsid w:val="00977572"/>
    <w:rsid w:val="00987E54"/>
    <w:rsid w:val="00990488"/>
    <w:rsid w:val="00996A61"/>
    <w:rsid w:val="0099784E"/>
    <w:rsid w:val="009A2AC2"/>
    <w:rsid w:val="009A5AB0"/>
    <w:rsid w:val="009A6FAA"/>
    <w:rsid w:val="009B7849"/>
    <w:rsid w:val="009C2654"/>
    <w:rsid w:val="009C308C"/>
    <w:rsid w:val="009C33EE"/>
    <w:rsid w:val="009D7E02"/>
    <w:rsid w:val="009E1370"/>
    <w:rsid w:val="009E2456"/>
    <w:rsid w:val="009E68A5"/>
    <w:rsid w:val="009E70C1"/>
    <w:rsid w:val="009F1C3F"/>
    <w:rsid w:val="009F242B"/>
    <w:rsid w:val="009F39D0"/>
    <w:rsid w:val="009F65F7"/>
    <w:rsid w:val="00A000C9"/>
    <w:rsid w:val="00A01BC7"/>
    <w:rsid w:val="00A0224D"/>
    <w:rsid w:val="00A0464C"/>
    <w:rsid w:val="00A07995"/>
    <w:rsid w:val="00A17247"/>
    <w:rsid w:val="00A176F8"/>
    <w:rsid w:val="00A17EC1"/>
    <w:rsid w:val="00A21E57"/>
    <w:rsid w:val="00A24139"/>
    <w:rsid w:val="00A30125"/>
    <w:rsid w:val="00A369D5"/>
    <w:rsid w:val="00A36F73"/>
    <w:rsid w:val="00A42E8E"/>
    <w:rsid w:val="00A576F9"/>
    <w:rsid w:val="00A61684"/>
    <w:rsid w:val="00A619CB"/>
    <w:rsid w:val="00A626A8"/>
    <w:rsid w:val="00A63A8D"/>
    <w:rsid w:val="00A72B63"/>
    <w:rsid w:val="00A774AB"/>
    <w:rsid w:val="00A808D6"/>
    <w:rsid w:val="00A82FD6"/>
    <w:rsid w:val="00A85530"/>
    <w:rsid w:val="00A940B3"/>
    <w:rsid w:val="00A95A7D"/>
    <w:rsid w:val="00AA19DB"/>
    <w:rsid w:val="00AA2C58"/>
    <w:rsid w:val="00AA35B4"/>
    <w:rsid w:val="00AA37D6"/>
    <w:rsid w:val="00AB5BBA"/>
    <w:rsid w:val="00AB761D"/>
    <w:rsid w:val="00AB7CCF"/>
    <w:rsid w:val="00AC6967"/>
    <w:rsid w:val="00AD0C8E"/>
    <w:rsid w:val="00AD3E58"/>
    <w:rsid w:val="00AD3EBB"/>
    <w:rsid w:val="00AE3DFE"/>
    <w:rsid w:val="00AE449A"/>
    <w:rsid w:val="00AE72D6"/>
    <w:rsid w:val="00AF0BA9"/>
    <w:rsid w:val="00AF296E"/>
    <w:rsid w:val="00AF2B1A"/>
    <w:rsid w:val="00AF5752"/>
    <w:rsid w:val="00B003DC"/>
    <w:rsid w:val="00B05586"/>
    <w:rsid w:val="00B105FA"/>
    <w:rsid w:val="00B10FDE"/>
    <w:rsid w:val="00B135F8"/>
    <w:rsid w:val="00B36C6B"/>
    <w:rsid w:val="00B40EC8"/>
    <w:rsid w:val="00B41BEA"/>
    <w:rsid w:val="00B44D2A"/>
    <w:rsid w:val="00B55209"/>
    <w:rsid w:val="00B62CFB"/>
    <w:rsid w:val="00B63CD1"/>
    <w:rsid w:val="00B7081E"/>
    <w:rsid w:val="00B855F7"/>
    <w:rsid w:val="00B92157"/>
    <w:rsid w:val="00B93F92"/>
    <w:rsid w:val="00B97958"/>
    <w:rsid w:val="00BB1603"/>
    <w:rsid w:val="00BB3F62"/>
    <w:rsid w:val="00BC1041"/>
    <w:rsid w:val="00BC4E3C"/>
    <w:rsid w:val="00BD0632"/>
    <w:rsid w:val="00BD1279"/>
    <w:rsid w:val="00BD70BA"/>
    <w:rsid w:val="00BE31F8"/>
    <w:rsid w:val="00BE7DD5"/>
    <w:rsid w:val="00BF0209"/>
    <w:rsid w:val="00BF3879"/>
    <w:rsid w:val="00C13677"/>
    <w:rsid w:val="00C163F8"/>
    <w:rsid w:val="00C255B9"/>
    <w:rsid w:val="00C32B53"/>
    <w:rsid w:val="00C34AD7"/>
    <w:rsid w:val="00C41086"/>
    <w:rsid w:val="00C4167B"/>
    <w:rsid w:val="00C464D5"/>
    <w:rsid w:val="00C46DE4"/>
    <w:rsid w:val="00C53C53"/>
    <w:rsid w:val="00C558AD"/>
    <w:rsid w:val="00C55EC6"/>
    <w:rsid w:val="00C56ED4"/>
    <w:rsid w:val="00C60164"/>
    <w:rsid w:val="00C61A5B"/>
    <w:rsid w:val="00C62589"/>
    <w:rsid w:val="00C6337F"/>
    <w:rsid w:val="00C730EE"/>
    <w:rsid w:val="00C8288C"/>
    <w:rsid w:val="00C86E61"/>
    <w:rsid w:val="00C87D6E"/>
    <w:rsid w:val="00C91D6A"/>
    <w:rsid w:val="00C9321F"/>
    <w:rsid w:val="00C97A4D"/>
    <w:rsid w:val="00C97AEA"/>
    <w:rsid w:val="00CA048D"/>
    <w:rsid w:val="00CA4473"/>
    <w:rsid w:val="00CA5E60"/>
    <w:rsid w:val="00CA69D1"/>
    <w:rsid w:val="00CA7BC8"/>
    <w:rsid w:val="00CB1CDB"/>
    <w:rsid w:val="00CC6DAC"/>
    <w:rsid w:val="00CD033E"/>
    <w:rsid w:val="00CD0F2C"/>
    <w:rsid w:val="00CD179F"/>
    <w:rsid w:val="00CD2F63"/>
    <w:rsid w:val="00CD5626"/>
    <w:rsid w:val="00CE05B3"/>
    <w:rsid w:val="00CE4DE6"/>
    <w:rsid w:val="00CE52CB"/>
    <w:rsid w:val="00CE6CED"/>
    <w:rsid w:val="00CE7DBF"/>
    <w:rsid w:val="00CF6224"/>
    <w:rsid w:val="00CF77B7"/>
    <w:rsid w:val="00D01212"/>
    <w:rsid w:val="00D017AE"/>
    <w:rsid w:val="00D03C6B"/>
    <w:rsid w:val="00D0673E"/>
    <w:rsid w:val="00D1124A"/>
    <w:rsid w:val="00D17504"/>
    <w:rsid w:val="00D20D21"/>
    <w:rsid w:val="00D25000"/>
    <w:rsid w:val="00D33BC6"/>
    <w:rsid w:val="00D35510"/>
    <w:rsid w:val="00D4183F"/>
    <w:rsid w:val="00D461FF"/>
    <w:rsid w:val="00D5395D"/>
    <w:rsid w:val="00D568A1"/>
    <w:rsid w:val="00D57A49"/>
    <w:rsid w:val="00D605FE"/>
    <w:rsid w:val="00D634BF"/>
    <w:rsid w:val="00D64816"/>
    <w:rsid w:val="00D6605A"/>
    <w:rsid w:val="00D66E1F"/>
    <w:rsid w:val="00D70893"/>
    <w:rsid w:val="00D70AD0"/>
    <w:rsid w:val="00D73434"/>
    <w:rsid w:val="00D74562"/>
    <w:rsid w:val="00D82624"/>
    <w:rsid w:val="00D83F61"/>
    <w:rsid w:val="00D854E3"/>
    <w:rsid w:val="00DB1485"/>
    <w:rsid w:val="00DB2F03"/>
    <w:rsid w:val="00DB392F"/>
    <w:rsid w:val="00DB4CC2"/>
    <w:rsid w:val="00DB7D0A"/>
    <w:rsid w:val="00DC47E0"/>
    <w:rsid w:val="00DC50CD"/>
    <w:rsid w:val="00DC64DD"/>
    <w:rsid w:val="00DD391B"/>
    <w:rsid w:val="00DE1B88"/>
    <w:rsid w:val="00DE5BBE"/>
    <w:rsid w:val="00DE623A"/>
    <w:rsid w:val="00DE7F21"/>
    <w:rsid w:val="00DF0C12"/>
    <w:rsid w:val="00DF330C"/>
    <w:rsid w:val="00E05FB3"/>
    <w:rsid w:val="00E12C6B"/>
    <w:rsid w:val="00E15E09"/>
    <w:rsid w:val="00E1748A"/>
    <w:rsid w:val="00E2151F"/>
    <w:rsid w:val="00E27A29"/>
    <w:rsid w:val="00E446E6"/>
    <w:rsid w:val="00E50DF5"/>
    <w:rsid w:val="00E50F36"/>
    <w:rsid w:val="00E61545"/>
    <w:rsid w:val="00E6579D"/>
    <w:rsid w:val="00E73E54"/>
    <w:rsid w:val="00E76021"/>
    <w:rsid w:val="00E80FC3"/>
    <w:rsid w:val="00E84CB6"/>
    <w:rsid w:val="00E8784A"/>
    <w:rsid w:val="00E87D5A"/>
    <w:rsid w:val="00E93EB2"/>
    <w:rsid w:val="00E96A63"/>
    <w:rsid w:val="00EA0653"/>
    <w:rsid w:val="00EA0B4A"/>
    <w:rsid w:val="00EA122A"/>
    <w:rsid w:val="00EA6F99"/>
    <w:rsid w:val="00EC5B13"/>
    <w:rsid w:val="00ED10A0"/>
    <w:rsid w:val="00ED6639"/>
    <w:rsid w:val="00EE180D"/>
    <w:rsid w:val="00EF0050"/>
    <w:rsid w:val="00EF1E4C"/>
    <w:rsid w:val="00EF4767"/>
    <w:rsid w:val="00EF6B4B"/>
    <w:rsid w:val="00F02FE3"/>
    <w:rsid w:val="00F04310"/>
    <w:rsid w:val="00F07C35"/>
    <w:rsid w:val="00F13099"/>
    <w:rsid w:val="00F13587"/>
    <w:rsid w:val="00F17F18"/>
    <w:rsid w:val="00F21A69"/>
    <w:rsid w:val="00F239DC"/>
    <w:rsid w:val="00F257C5"/>
    <w:rsid w:val="00F33652"/>
    <w:rsid w:val="00F34216"/>
    <w:rsid w:val="00F43C81"/>
    <w:rsid w:val="00F47A56"/>
    <w:rsid w:val="00F5764E"/>
    <w:rsid w:val="00F67939"/>
    <w:rsid w:val="00F7280C"/>
    <w:rsid w:val="00F757AC"/>
    <w:rsid w:val="00F85A6E"/>
    <w:rsid w:val="00F9014B"/>
    <w:rsid w:val="00F917D9"/>
    <w:rsid w:val="00F9532E"/>
    <w:rsid w:val="00F9634C"/>
    <w:rsid w:val="00FA263E"/>
    <w:rsid w:val="00FA4F48"/>
    <w:rsid w:val="00FA7579"/>
    <w:rsid w:val="00FB3EFA"/>
    <w:rsid w:val="00FB51BE"/>
    <w:rsid w:val="00FB5BEC"/>
    <w:rsid w:val="00FC34B5"/>
    <w:rsid w:val="00FD4971"/>
    <w:rsid w:val="00FD73A1"/>
    <w:rsid w:val="00FE0A66"/>
    <w:rsid w:val="00FF266C"/>
    <w:rsid w:val="00FF2A19"/>
    <w:rsid w:val="00FF2C40"/>
    <w:rsid w:val="00FF50C1"/>
    <w:rsid w:val="00FF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3F0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73314D"/>
    <w:pPr>
      <w:keepNext/>
      <w:jc w:val="center"/>
      <w:outlineLvl w:val="0"/>
    </w:pPr>
    <w:rPr>
      <w:rFonts w:ascii="Arial" w:hAnsi="Arial" w:cs="Arial"/>
      <w:b/>
      <w:bCs/>
      <w:color w:val="FFFFFF"/>
      <w:sz w:val="20"/>
      <w:szCs w:val="20"/>
    </w:rPr>
  </w:style>
  <w:style w:type="paragraph" w:styleId="Heading2">
    <w:name w:val="heading 2"/>
    <w:basedOn w:val="Normal"/>
    <w:next w:val="Normal"/>
    <w:qFormat/>
    <w:rsid w:val="007A73F0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A73F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73F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A73F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A73F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A73F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7A73F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7A73F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Head">
    <w:name w:val="Normal Head"/>
    <w:basedOn w:val="Normal"/>
    <w:rsid w:val="007A73F0"/>
    <w:pPr>
      <w:keepNext/>
    </w:pPr>
    <w:rPr>
      <w:b/>
      <w:bCs/>
      <w:lang w:val="fr-FR"/>
    </w:rPr>
  </w:style>
  <w:style w:type="paragraph" w:styleId="BlockText">
    <w:name w:val="Block Text"/>
    <w:basedOn w:val="Normal"/>
    <w:rsid w:val="007A73F0"/>
    <w:pPr>
      <w:spacing w:after="120"/>
      <w:ind w:left="1440" w:right="1440"/>
    </w:pPr>
  </w:style>
  <w:style w:type="paragraph" w:styleId="BodyText">
    <w:name w:val="Body Text"/>
    <w:basedOn w:val="Normal"/>
    <w:rsid w:val="007A73F0"/>
    <w:pPr>
      <w:spacing w:after="120"/>
    </w:pPr>
  </w:style>
  <w:style w:type="paragraph" w:styleId="BodyText2">
    <w:name w:val="Body Text 2"/>
    <w:basedOn w:val="Normal"/>
    <w:rsid w:val="007A73F0"/>
    <w:pPr>
      <w:spacing w:after="120" w:line="480" w:lineRule="auto"/>
    </w:pPr>
  </w:style>
  <w:style w:type="paragraph" w:styleId="BodyText3">
    <w:name w:val="Body Text 3"/>
    <w:basedOn w:val="Normal"/>
    <w:rsid w:val="007A73F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7A73F0"/>
    <w:pPr>
      <w:ind w:firstLine="210"/>
    </w:pPr>
  </w:style>
  <w:style w:type="paragraph" w:styleId="BodyTextIndent">
    <w:name w:val="Body Text Indent"/>
    <w:basedOn w:val="Normal"/>
    <w:rsid w:val="007A73F0"/>
    <w:pPr>
      <w:spacing w:after="120"/>
      <w:ind w:left="283"/>
    </w:pPr>
  </w:style>
  <w:style w:type="paragraph" w:styleId="BodyTextFirstIndent2">
    <w:name w:val="Body Text First Indent 2"/>
    <w:basedOn w:val="BodyTextIndent"/>
    <w:rsid w:val="007A73F0"/>
    <w:pPr>
      <w:ind w:firstLine="210"/>
    </w:pPr>
  </w:style>
  <w:style w:type="paragraph" w:styleId="BodyTextIndent2">
    <w:name w:val="Body Text Indent 2"/>
    <w:basedOn w:val="Normal"/>
    <w:rsid w:val="007A73F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73F0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7A73F0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rsid w:val="007A73F0"/>
    <w:pPr>
      <w:ind w:left="4252"/>
    </w:pPr>
  </w:style>
  <w:style w:type="paragraph" w:styleId="CommentText">
    <w:name w:val="annotation text"/>
    <w:basedOn w:val="Normal"/>
    <w:link w:val="CommentTextChar"/>
    <w:semiHidden/>
    <w:rsid w:val="007A73F0"/>
    <w:rPr>
      <w:sz w:val="20"/>
      <w:szCs w:val="20"/>
    </w:rPr>
  </w:style>
  <w:style w:type="paragraph" w:styleId="Date">
    <w:name w:val="Date"/>
    <w:basedOn w:val="Normal"/>
    <w:next w:val="Normal"/>
    <w:link w:val="DateChar"/>
    <w:rsid w:val="007A73F0"/>
  </w:style>
  <w:style w:type="paragraph" w:styleId="DocumentMap">
    <w:name w:val="Document Map"/>
    <w:basedOn w:val="Normal"/>
    <w:semiHidden/>
    <w:rsid w:val="007A73F0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7A73F0"/>
  </w:style>
  <w:style w:type="paragraph" w:styleId="EndnoteText">
    <w:name w:val="endnote text"/>
    <w:basedOn w:val="Normal"/>
    <w:semiHidden/>
    <w:rsid w:val="007A73F0"/>
    <w:rPr>
      <w:sz w:val="20"/>
      <w:szCs w:val="20"/>
    </w:rPr>
  </w:style>
  <w:style w:type="paragraph" w:styleId="EnvelopeAddress">
    <w:name w:val="envelope address"/>
    <w:basedOn w:val="Normal"/>
    <w:rsid w:val="007A73F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A73F0"/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7A73F0"/>
    <w:pPr>
      <w:tabs>
        <w:tab w:val="center" w:pos="4536"/>
        <w:tab w:val="right" w:pos="9072"/>
      </w:tabs>
    </w:pPr>
  </w:style>
  <w:style w:type="paragraph" w:styleId="FootnoteText">
    <w:name w:val="footnote text"/>
    <w:basedOn w:val="Normal"/>
    <w:semiHidden/>
    <w:rsid w:val="007A73F0"/>
    <w:rPr>
      <w:sz w:val="20"/>
      <w:szCs w:val="20"/>
    </w:rPr>
  </w:style>
  <w:style w:type="paragraph" w:styleId="Header">
    <w:name w:val="header"/>
    <w:basedOn w:val="Normal"/>
    <w:rsid w:val="007A73F0"/>
    <w:pPr>
      <w:tabs>
        <w:tab w:val="center" w:pos="4536"/>
        <w:tab w:val="right" w:pos="9072"/>
      </w:tabs>
    </w:pPr>
  </w:style>
  <w:style w:type="paragraph" w:styleId="HTMLAddress">
    <w:name w:val="HTML Address"/>
    <w:basedOn w:val="Normal"/>
    <w:rsid w:val="007A73F0"/>
    <w:rPr>
      <w:i/>
      <w:iCs/>
    </w:rPr>
  </w:style>
  <w:style w:type="paragraph" w:styleId="HTMLPreformatted">
    <w:name w:val="HTML Preformatted"/>
    <w:basedOn w:val="Normal"/>
    <w:rsid w:val="007A73F0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7A73F0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7A73F0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7A73F0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7A73F0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7A73F0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7A73F0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7A73F0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7A73F0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7A73F0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7A73F0"/>
    <w:rPr>
      <w:rFonts w:ascii="Arial" w:hAnsi="Arial" w:cs="Arial"/>
      <w:b/>
      <w:bCs/>
    </w:rPr>
  </w:style>
  <w:style w:type="paragraph" w:styleId="List">
    <w:name w:val="List"/>
    <w:basedOn w:val="Normal"/>
    <w:rsid w:val="007A73F0"/>
    <w:pPr>
      <w:ind w:left="283" w:hanging="283"/>
    </w:pPr>
  </w:style>
  <w:style w:type="paragraph" w:styleId="List2">
    <w:name w:val="List 2"/>
    <w:basedOn w:val="Normal"/>
    <w:rsid w:val="007A73F0"/>
    <w:pPr>
      <w:ind w:left="566" w:hanging="283"/>
    </w:pPr>
  </w:style>
  <w:style w:type="paragraph" w:styleId="List3">
    <w:name w:val="List 3"/>
    <w:basedOn w:val="Normal"/>
    <w:rsid w:val="007A73F0"/>
    <w:pPr>
      <w:ind w:left="849" w:hanging="283"/>
    </w:pPr>
  </w:style>
  <w:style w:type="paragraph" w:styleId="List4">
    <w:name w:val="List 4"/>
    <w:basedOn w:val="Normal"/>
    <w:rsid w:val="007A73F0"/>
    <w:pPr>
      <w:ind w:left="1132" w:hanging="283"/>
    </w:pPr>
  </w:style>
  <w:style w:type="paragraph" w:styleId="List5">
    <w:name w:val="List 5"/>
    <w:basedOn w:val="Normal"/>
    <w:rsid w:val="007A73F0"/>
    <w:pPr>
      <w:ind w:left="1415" w:hanging="283"/>
    </w:pPr>
  </w:style>
  <w:style w:type="paragraph" w:styleId="ListBullet">
    <w:name w:val="List Bullet"/>
    <w:basedOn w:val="Normal"/>
    <w:autoRedefine/>
    <w:rsid w:val="007A73F0"/>
    <w:pPr>
      <w:numPr>
        <w:numId w:val="1"/>
      </w:numPr>
    </w:pPr>
  </w:style>
  <w:style w:type="paragraph" w:styleId="ListBullet2">
    <w:name w:val="List Bullet 2"/>
    <w:basedOn w:val="Normal"/>
    <w:autoRedefine/>
    <w:rsid w:val="007A73F0"/>
    <w:pPr>
      <w:numPr>
        <w:numId w:val="2"/>
      </w:numPr>
    </w:pPr>
  </w:style>
  <w:style w:type="paragraph" w:styleId="ListBullet3">
    <w:name w:val="List Bullet 3"/>
    <w:basedOn w:val="Normal"/>
    <w:autoRedefine/>
    <w:rsid w:val="007A73F0"/>
    <w:pPr>
      <w:numPr>
        <w:numId w:val="3"/>
      </w:numPr>
    </w:pPr>
  </w:style>
  <w:style w:type="paragraph" w:styleId="ListBullet4">
    <w:name w:val="List Bullet 4"/>
    <w:basedOn w:val="Normal"/>
    <w:autoRedefine/>
    <w:rsid w:val="007A73F0"/>
    <w:pPr>
      <w:numPr>
        <w:numId w:val="4"/>
      </w:numPr>
    </w:pPr>
  </w:style>
  <w:style w:type="paragraph" w:styleId="ListBullet5">
    <w:name w:val="List Bullet 5"/>
    <w:basedOn w:val="Normal"/>
    <w:autoRedefine/>
    <w:rsid w:val="007A73F0"/>
    <w:pPr>
      <w:numPr>
        <w:numId w:val="5"/>
      </w:numPr>
    </w:pPr>
  </w:style>
  <w:style w:type="paragraph" w:styleId="ListContinue">
    <w:name w:val="List Continue"/>
    <w:basedOn w:val="Normal"/>
    <w:rsid w:val="007A73F0"/>
    <w:pPr>
      <w:spacing w:after="120"/>
      <w:ind w:left="283"/>
    </w:pPr>
  </w:style>
  <w:style w:type="paragraph" w:styleId="ListContinue2">
    <w:name w:val="List Continue 2"/>
    <w:basedOn w:val="Normal"/>
    <w:rsid w:val="007A73F0"/>
    <w:pPr>
      <w:spacing w:after="120"/>
      <w:ind w:left="566"/>
    </w:pPr>
  </w:style>
  <w:style w:type="paragraph" w:styleId="ListContinue3">
    <w:name w:val="List Continue 3"/>
    <w:basedOn w:val="Normal"/>
    <w:rsid w:val="007A73F0"/>
    <w:pPr>
      <w:spacing w:after="120"/>
      <w:ind w:left="849"/>
    </w:pPr>
  </w:style>
  <w:style w:type="paragraph" w:styleId="ListContinue4">
    <w:name w:val="List Continue 4"/>
    <w:basedOn w:val="Normal"/>
    <w:rsid w:val="007A73F0"/>
    <w:pPr>
      <w:spacing w:after="120"/>
      <w:ind w:left="1132"/>
    </w:pPr>
  </w:style>
  <w:style w:type="paragraph" w:styleId="ListContinue5">
    <w:name w:val="List Continue 5"/>
    <w:basedOn w:val="Normal"/>
    <w:rsid w:val="007A73F0"/>
    <w:pPr>
      <w:spacing w:after="120"/>
      <w:ind w:left="1415"/>
    </w:pPr>
  </w:style>
  <w:style w:type="paragraph" w:styleId="ListNumber">
    <w:name w:val="List Number"/>
    <w:basedOn w:val="Normal"/>
    <w:rsid w:val="007A73F0"/>
    <w:pPr>
      <w:numPr>
        <w:numId w:val="6"/>
      </w:numPr>
    </w:pPr>
  </w:style>
  <w:style w:type="paragraph" w:styleId="ListNumber2">
    <w:name w:val="List Number 2"/>
    <w:basedOn w:val="Normal"/>
    <w:rsid w:val="007A73F0"/>
    <w:pPr>
      <w:numPr>
        <w:numId w:val="7"/>
      </w:numPr>
    </w:pPr>
  </w:style>
  <w:style w:type="paragraph" w:styleId="ListNumber3">
    <w:name w:val="List Number 3"/>
    <w:basedOn w:val="Normal"/>
    <w:rsid w:val="007A73F0"/>
    <w:pPr>
      <w:numPr>
        <w:numId w:val="8"/>
      </w:numPr>
    </w:pPr>
  </w:style>
  <w:style w:type="paragraph" w:styleId="ListNumber4">
    <w:name w:val="List Number 4"/>
    <w:basedOn w:val="Normal"/>
    <w:rsid w:val="007A73F0"/>
    <w:pPr>
      <w:numPr>
        <w:numId w:val="9"/>
      </w:numPr>
    </w:pPr>
  </w:style>
  <w:style w:type="paragraph" w:styleId="ListNumber5">
    <w:name w:val="List Number 5"/>
    <w:basedOn w:val="Normal"/>
    <w:rsid w:val="007A73F0"/>
    <w:pPr>
      <w:numPr>
        <w:numId w:val="10"/>
      </w:numPr>
    </w:pPr>
  </w:style>
  <w:style w:type="paragraph" w:styleId="MacroText">
    <w:name w:val="macro"/>
    <w:semiHidden/>
    <w:rsid w:val="007A73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paragraph" w:styleId="MessageHeader">
    <w:name w:val="Message Header"/>
    <w:basedOn w:val="Normal"/>
    <w:rsid w:val="007A73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rsid w:val="007A73F0"/>
  </w:style>
  <w:style w:type="paragraph" w:styleId="NormalIndent">
    <w:name w:val="Normal Indent"/>
    <w:basedOn w:val="Normal"/>
    <w:rsid w:val="007A73F0"/>
    <w:pPr>
      <w:ind w:left="720"/>
    </w:pPr>
  </w:style>
  <w:style w:type="paragraph" w:styleId="NoteHeading">
    <w:name w:val="Note Heading"/>
    <w:basedOn w:val="Normal"/>
    <w:next w:val="Normal"/>
    <w:rsid w:val="007A73F0"/>
  </w:style>
  <w:style w:type="paragraph" w:styleId="PlainText">
    <w:name w:val="Plain Text"/>
    <w:basedOn w:val="Normal"/>
    <w:rsid w:val="007A73F0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7A73F0"/>
  </w:style>
  <w:style w:type="paragraph" w:styleId="Signature">
    <w:name w:val="Signature"/>
    <w:basedOn w:val="Normal"/>
    <w:rsid w:val="007A73F0"/>
    <w:pPr>
      <w:ind w:left="4252"/>
    </w:pPr>
  </w:style>
  <w:style w:type="paragraph" w:styleId="Subtitle">
    <w:name w:val="Subtitle"/>
    <w:basedOn w:val="Normal"/>
    <w:qFormat/>
    <w:rsid w:val="007A73F0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7A73F0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7A73F0"/>
    <w:pPr>
      <w:ind w:left="480" w:hanging="480"/>
    </w:pPr>
  </w:style>
  <w:style w:type="paragraph" w:styleId="Title">
    <w:name w:val="Title"/>
    <w:basedOn w:val="Normal"/>
    <w:qFormat/>
    <w:rsid w:val="007A73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7A73F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7A73F0"/>
  </w:style>
  <w:style w:type="paragraph" w:styleId="TOC2">
    <w:name w:val="toc 2"/>
    <w:basedOn w:val="Normal"/>
    <w:next w:val="Normal"/>
    <w:autoRedefine/>
    <w:semiHidden/>
    <w:rsid w:val="007A73F0"/>
    <w:pPr>
      <w:ind w:left="240"/>
    </w:pPr>
  </w:style>
  <w:style w:type="paragraph" w:styleId="TOC3">
    <w:name w:val="toc 3"/>
    <w:basedOn w:val="Normal"/>
    <w:next w:val="Normal"/>
    <w:autoRedefine/>
    <w:semiHidden/>
    <w:rsid w:val="007A73F0"/>
    <w:pPr>
      <w:ind w:left="480"/>
    </w:pPr>
  </w:style>
  <w:style w:type="paragraph" w:styleId="TOC4">
    <w:name w:val="toc 4"/>
    <w:basedOn w:val="Normal"/>
    <w:next w:val="Normal"/>
    <w:autoRedefine/>
    <w:semiHidden/>
    <w:rsid w:val="007A73F0"/>
    <w:pPr>
      <w:ind w:left="720"/>
    </w:pPr>
  </w:style>
  <w:style w:type="paragraph" w:styleId="TOC5">
    <w:name w:val="toc 5"/>
    <w:basedOn w:val="Normal"/>
    <w:next w:val="Normal"/>
    <w:autoRedefine/>
    <w:semiHidden/>
    <w:rsid w:val="007A73F0"/>
    <w:pPr>
      <w:ind w:left="960"/>
    </w:pPr>
  </w:style>
  <w:style w:type="paragraph" w:styleId="TOC6">
    <w:name w:val="toc 6"/>
    <w:basedOn w:val="Normal"/>
    <w:next w:val="Normal"/>
    <w:autoRedefine/>
    <w:semiHidden/>
    <w:rsid w:val="007A73F0"/>
    <w:pPr>
      <w:ind w:left="1200"/>
    </w:pPr>
  </w:style>
  <w:style w:type="paragraph" w:styleId="TOC7">
    <w:name w:val="toc 7"/>
    <w:basedOn w:val="Normal"/>
    <w:next w:val="Normal"/>
    <w:autoRedefine/>
    <w:semiHidden/>
    <w:rsid w:val="007A73F0"/>
    <w:pPr>
      <w:ind w:left="1440"/>
    </w:pPr>
  </w:style>
  <w:style w:type="paragraph" w:styleId="TOC8">
    <w:name w:val="toc 8"/>
    <w:basedOn w:val="Normal"/>
    <w:next w:val="Normal"/>
    <w:autoRedefine/>
    <w:semiHidden/>
    <w:rsid w:val="007A73F0"/>
    <w:pPr>
      <w:ind w:left="1680"/>
    </w:pPr>
  </w:style>
  <w:style w:type="paragraph" w:styleId="TOC9">
    <w:name w:val="toc 9"/>
    <w:basedOn w:val="Normal"/>
    <w:next w:val="Normal"/>
    <w:autoRedefine/>
    <w:semiHidden/>
    <w:rsid w:val="007A73F0"/>
    <w:pPr>
      <w:ind w:left="1920"/>
    </w:pPr>
  </w:style>
  <w:style w:type="paragraph" w:styleId="BalloonText">
    <w:name w:val="Balloon Text"/>
    <w:basedOn w:val="Normal"/>
    <w:semiHidden/>
    <w:rsid w:val="009A6FAA"/>
    <w:rPr>
      <w:rFonts w:ascii="Tahoma" w:hAnsi="Tahoma" w:cs="Tahoma"/>
      <w:sz w:val="16"/>
      <w:szCs w:val="16"/>
    </w:rPr>
  </w:style>
  <w:style w:type="character" w:customStyle="1" w:styleId="t1">
    <w:name w:val="t1"/>
    <w:basedOn w:val="DefaultParagraphFont"/>
    <w:rsid w:val="005E5334"/>
    <w:rPr>
      <w:color w:val="990000"/>
    </w:rPr>
  </w:style>
  <w:style w:type="paragraph" w:styleId="Revision">
    <w:name w:val="Revision"/>
    <w:hidden/>
    <w:uiPriority w:val="99"/>
    <w:semiHidden/>
    <w:rsid w:val="00C53C53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rsid w:val="0052484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52484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2484B"/>
    <w:rPr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52484B"/>
  </w:style>
  <w:style w:type="paragraph" w:styleId="ListParagraph">
    <w:name w:val="List Paragraph"/>
    <w:basedOn w:val="Normal"/>
    <w:uiPriority w:val="34"/>
    <w:qFormat/>
    <w:rsid w:val="003A3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619CB"/>
    <w:rPr>
      <w:rFonts w:ascii="Arial" w:hAnsi="Arial" w:cs="Arial"/>
      <w:b/>
      <w:bCs/>
      <w:color w:val="FFFFFF"/>
      <w:lang w:val="en-GB"/>
    </w:rPr>
  </w:style>
  <w:style w:type="character" w:customStyle="1" w:styleId="DateChar">
    <w:name w:val="Date Char"/>
    <w:basedOn w:val="DefaultParagraphFont"/>
    <w:link w:val="Date"/>
    <w:rsid w:val="00A619CB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2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9edc43b5-6f28-4447-bbd6-60c26fcfb49c">Modified by Ogone</Statu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EE73F9FC62A46B0063671E7C0BE39" ma:contentTypeVersion="7" ma:contentTypeDescription="Documents related to the Ogone.Net platform" ma:contentTypeScope="" ma:versionID="82382acff190019fee635f1506db713f">
  <xsd:schema xmlns:xsd="http://www.w3.org/2001/XMLSchema" xmlns:xs="http://www.w3.org/2001/XMLSchema" xmlns:p="http://schemas.microsoft.com/office/2006/metadata/properties" xmlns:ns2="9edc43b5-6f28-4447-bbd6-60c26fcfb49c" targetNamespace="http://schemas.microsoft.com/office/2006/metadata/properties" ma:root="true" ma:fieldsID="fcf3758c04ce0fdf8d69a622547659a4" ns2:_="">
    <xsd:import namespace="9edc43b5-6f28-4447-bbd6-60c26fcfb49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43b5-6f28-4447-bbd6-60c26fcfb49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Modified by NINtec" ma:format="Dropdown" ma:internalName="Status">
      <xsd:simpleType>
        <xsd:restriction base="dms:Choice">
          <xsd:enumeration value="Modified by NINtec"/>
          <xsd:enumeration value="Modified by Ogone"/>
          <xsd:enumeration value="Valida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E12F-A198-4556-8824-0A7075067EFE}">
  <ds:schemaRefs>
    <ds:schemaRef ds:uri="http://schemas.microsoft.com/office/2006/metadata/properties"/>
    <ds:schemaRef ds:uri="http://schemas.microsoft.com/office/infopath/2007/PartnerControls"/>
    <ds:schemaRef ds:uri="9edc43b5-6f28-4447-bbd6-60c26fcfb49c"/>
  </ds:schemaRefs>
</ds:datastoreItem>
</file>

<file path=customXml/itemProps2.xml><?xml version="1.0" encoding="utf-8"?>
<ds:datastoreItem xmlns:ds="http://schemas.openxmlformats.org/officeDocument/2006/customXml" ds:itemID="{2462ED8D-8261-46BC-BFB8-B44592E4EC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26E466-83B0-4080-A4CF-4465BB52A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1489EB-51A4-4FFF-8CB4-B5221875CB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43b5-6f28-4447-bbd6-60c26fcfb4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10E2DF-7660-4EFD-84F2-54A9E44C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54</Pages>
  <Words>7257</Words>
  <Characters>40815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MODENUM</vt:lpstr>
    </vt:vector>
  </TitlesOfParts>
  <Company>Dell Computer Corporation</Company>
  <LinksUpToDate>false</LinksUpToDate>
  <CharactersWithSpaces>47977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Ogone BitField Description</dc:title>
  <dc:creator>FDU</dc:creator>
  <cp:lastModifiedBy>binkal.patel</cp:lastModifiedBy>
  <cp:revision>2</cp:revision>
  <cp:lastPrinted>2007-04-30T09:15:00Z</cp:lastPrinted>
  <dcterms:created xsi:type="dcterms:W3CDTF">2013-04-03T08:48:00Z</dcterms:created>
  <dcterms:modified xsi:type="dcterms:W3CDTF">2013-04-03T08:48:00Z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-392017773</vt:i4>
  </property>
  <property fmtid="{D5CDD505-2E9C-101B-9397-08002B2CF9AE}" pid="3" name="ContentTypeId">
    <vt:lpwstr>0x010100886EE73F9FC62A46B0063671E7C0BE39</vt:lpwstr>
  </property>
</Properties>
</file>